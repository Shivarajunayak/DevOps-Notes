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E685F" w:rsidRPr="00CB2ED9" w:rsidRDefault="00CE685F" w:rsidP="02829E04">
      <w:pPr>
        <w:pBdr>
          <w:top w:val="nil"/>
          <w:left w:val="nil"/>
          <w:bottom w:val="nil"/>
          <w:right w:val="nil"/>
          <w:between w:val="nil"/>
        </w:pBdr>
        <w:spacing w:line="240" w:lineRule="auto"/>
        <w:ind w:left="2155" w:hanging="358"/>
        <w:rPr>
          <w:color w:val="000000"/>
          <w:szCs w:val="24"/>
          <w:lang w:val="en-US"/>
          <w:rPrChange w:id="0" w:author="Sarvepalli Mallikarjuna Rao" w:date="2023-10-03T14:24:00Z">
            <w:rPr>
              <w:color w:val="000000"/>
            </w:rPr>
          </w:rPrChange>
        </w:rPr>
      </w:pPr>
    </w:p>
    <w:p w14:paraId="5DAB6C7B" w14:textId="77777777" w:rsidR="00CE685F" w:rsidRPr="00CB2ED9" w:rsidRDefault="0001242E" w:rsidP="02829E04">
      <w:pPr>
        <w:pBdr>
          <w:top w:val="nil"/>
          <w:left w:val="nil"/>
          <w:bottom w:val="nil"/>
          <w:right w:val="nil"/>
          <w:between w:val="nil"/>
        </w:pBdr>
        <w:spacing w:after="240" w:line="240" w:lineRule="auto"/>
        <w:rPr>
          <w:b/>
          <w:i/>
          <w:color w:val="FF0000"/>
          <w:sz w:val="28"/>
          <w:szCs w:val="28"/>
          <w:lang w:val="en-US"/>
          <w:rPrChange w:id="1" w:author="Sarvepalli Mallikarjuna Rao" w:date="2023-10-03T14:24:00Z">
            <w:rPr>
              <w:b/>
              <w:bCs/>
              <w:i/>
              <w:iCs/>
              <w:color w:val="FF0000"/>
              <w:sz w:val="28"/>
              <w:szCs w:val="28"/>
            </w:rPr>
          </w:rPrChange>
        </w:rPr>
      </w:pPr>
      <w:r w:rsidRPr="02829E04">
        <w:rPr>
          <w:lang w:val="en-US"/>
        </w:rPr>
        <w:br w:type="page"/>
      </w:r>
    </w:p>
    <w:p w14:paraId="1A035CAE" w14:textId="61F9212D" w:rsidR="00CE685F" w:rsidRPr="00CB2ED9" w:rsidRDefault="00BB5DE6" w:rsidP="02829E04">
      <w:pPr>
        <w:pBdr>
          <w:top w:val="nil"/>
          <w:left w:val="nil"/>
          <w:bottom w:val="nil"/>
          <w:right w:val="nil"/>
          <w:between w:val="nil"/>
        </w:pBdr>
        <w:spacing w:after="240" w:line="240" w:lineRule="auto"/>
        <w:rPr>
          <w:b/>
          <w:i/>
          <w:color w:val="000000" w:themeColor="text1"/>
          <w:sz w:val="28"/>
          <w:szCs w:val="28"/>
          <w:lang w:val="en-US"/>
          <w:rPrChange w:id="2" w:author="Sarvepalli Mallikarjuna Rao" w:date="2023-10-03T14:24:00Z">
            <w:rPr>
              <w:b/>
              <w:bCs/>
              <w:i/>
              <w:iCs/>
              <w:color w:val="000000" w:themeColor="text1"/>
              <w:sz w:val="28"/>
              <w:szCs w:val="28"/>
            </w:rPr>
          </w:rPrChange>
        </w:rPr>
      </w:pPr>
      <w:proofErr w:type="spellStart"/>
      <w:r w:rsidRPr="00CB2ED9">
        <w:rPr>
          <w:b/>
          <w:i/>
          <w:color w:val="000000" w:themeColor="text1"/>
          <w:sz w:val="28"/>
          <w:szCs w:val="28"/>
          <w:lang w:val="en-US"/>
          <w:rPrChange w:id="3" w:author="Sarvepalli Mallikarjuna Rao" w:date="2023-10-03T14:24:00Z">
            <w:rPr>
              <w:b/>
              <w:bCs/>
              <w:i/>
              <w:iCs/>
              <w:color w:val="000000" w:themeColor="text1"/>
              <w:sz w:val="28"/>
              <w:szCs w:val="28"/>
            </w:rPr>
          </w:rPrChange>
        </w:rPr>
        <w:lastRenderedPageBreak/>
        <w:t>MyForce</w:t>
      </w:r>
      <w:proofErr w:type="spellEnd"/>
    </w:p>
    <w:p w14:paraId="2456781C" w14:textId="6EC13256" w:rsidR="00CE685F" w:rsidRPr="00CB2ED9" w:rsidRDefault="00BB5DE6" w:rsidP="02829E04">
      <w:pPr>
        <w:pBdr>
          <w:top w:val="nil"/>
          <w:left w:val="nil"/>
          <w:bottom w:val="nil"/>
          <w:right w:val="nil"/>
          <w:between w:val="nil"/>
        </w:pBdr>
        <w:spacing w:after="240" w:line="240" w:lineRule="auto"/>
        <w:rPr>
          <w:b/>
          <w:i/>
          <w:color w:val="000000" w:themeColor="text1"/>
          <w:sz w:val="28"/>
          <w:szCs w:val="28"/>
          <w:lang w:val="en-US"/>
          <w:rPrChange w:id="4" w:author="Sarvepalli Mallikarjuna Rao" w:date="2023-10-03T14:24:00Z">
            <w:rPr>
              <w:b/>
              <w:bCs/>
              <w:i/>
              <w:iCs/>
              <w:color w:val="000000" w:themeColor="text1"/>
              <w:sz w:val="28"/>
              <w:szCs w:val="28"/>
            </w:rPr>
          </w:rPrChange>
        </w:rPr>
      </w:pPr>
      <w:r w:rsidRPr="00CB2ED9">
        <w:rPr>
          <w:b/>
          <w:i/>
          <w:color w:val="000000" w:themeColor="text1"/>
          <w:sz w:val="28"/>
          <w:szCs w:val="28"/>
          <w:lang w:val="en-US"/>
          <w:rPrChange w:id="5" w:author="Sarvepalli Mallikarjuna Rao" w:date="2023-10-03T14:24:00Z">
            <w:rPr>
              <w:b/>
              <w:bCs/>
              <w:i/>
              <w:iCs/>
              <w:color w:val="000000" w:themeColor="text1"/>
              <w:sz w:val="28"/>
              <w:szCs w:val="28"/>
            </w:rPr>
          </w:rPrChange>
        </w:rPr>
        <w:t>Global</w:t>
      </w:r>
    </w:p>
    <w:p w14:paraId="4A8E3C9A" w14:textId="77777777" w:rsidR="00CE685F" w:rsidRPr="00CB2ED9" w:rsidRDefault="0001242E" w:rsidP="02829E04">
      <w:pPr>
        <w:pBdr>
          <w:top w:val="nil"/>
          <w:left w:val="nil"/>
          <w:bottom w:val="nil"/>
          <w:right w:val="nil"/>
          <w:between w:val="nil"/>
        </w:pBdr>
        <w:spacing w:after="240" w:line="240" w:lineRule="auto"/>
        <w:rPr>
          <w:b/>
          <w:color w:val="000000"/>
          <w:sz w:val="28"/>
          <w:szCs w:val="28"/>
          <w:lang w:val="en-US"/>
          <w:rPrChange w:id="6" w:author="Sarvepalli Mallikarjuna Rao" w:date="2023-10-03T14:24:00Z">
            <w:rPr>
              <w:b/>
              <w:bCs/>
              <w:color w:val="000000"/>
              <w:sz w:val="28"/>
              <w:szCs w:val="28"/>
            </w:rPr>
          </w:rPrChange>
        </w:rPr>
      </w:pPr>
      <w:r w:rsidRPr="02829E04">
        <w:rPr>
          <w:b/>
          <w:bCs/>
          <w:color w:val="000000" w:themeColor="text1"/>
          <w:sz w:val="28"/>
          <w:szCs w:val="28"/>
          <w:lang w:val="en-US"/>
          <w:rPrChange w:id="7" w:author="Sarvepalli Mallikarjuna Rao" w:date="2023-10-03T14:24:00Z">
            <w:rPr>
              <w:b/>
              <w:bCs/>
              <w:color w:val="000000" w:themeColor="text1"/>
              <w:sz w:val="28"/>
              <w:szCs w:val="28"/>
            </w:rPr>
          </w:rPrChange>
        </w:rPr>
        <w:t>Software Design Specification</w:t>
      </w:r>
    </w:p>
    <w:p w14:paraId="20BCD9E4" w14:textId="77777777" w:rsidR="00CE685F" w:rsidRPr="00CB2ED9" w:rsidRDefault="0001242E" w:rsidP="02829E04">
      <w:pPr>
        <w:rPr>
          <w:b/>
          <w:color w:val="FF0000"/>
          <w:lang w:val="en-US"/>
          <w:rPrChange w:id="8" w:author="Sarvepalli Mallikarjuna Rao" w:date="2023-10-03T14:24:00Z">
            <w:rPr>
              <w:b/>
              <w:bCs/>
              <w:color w:val="FF0000"/>
            </w:rPr>
          </w:rPrChange>
        </w:rPr>
      </w:pPr>
      <w:r w:rsidRPr="02829E04">
        <w:rPr>
          <w:color w:val="FF0000"/>
          <w:lang w:val="en-US"/>
          <w:rPrChange w:id="9" w:author="Sarvepalli Mallikarjuna Rao" w:date="2023-10-03T14:24:00Z">
            <w:rPr>
              <w:color w:val="FF0000"/>
            </w:rPr>
          </w:rPrChange>
        </w:rPr>
        <w:t>[Complete the below table only if this document will be routed on paper or signed digitally. If routing through D2 delete the table]</w:t>
      </w:r>
    </w:p>
    <w:tbl>
      <w:tblPr>
        <w:tblW w:w="88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11"/>
        <w:gridCol w:w="2210"/>
        <w:gridCol w:w="2210"/>
        <w:gridCol w:w="2210"/>
      </w:tblGrid>
      <w:tr w:rsidR="00CE685F" w:rsidRPr="00CB2ED9" w14:paraId="584BEB83" w14:textId="77777777" w:rsidTr="02829E04">
        <w:trPr>
          <w:trHeight w:val="303"/>
          <w:jc w:val="center"/>
        </w:trPr>
        <w:tc>
          <w:tcPr>
            <w:tcW w:w="2211" w:type="dxa"/>
            <w:shd w:val="clear" w:color="auto" w:fill="E6E6E6"/>
            <w:vAlign w:val="center"/>
          </w:tcPr>
          <w:p w14:paraId="14FC7DA9"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10" w:author="Sarvepalli Mallikarjuna Rao" w:date="2023-10-03T14:24:00Z">
                  <w:rPr>
                    <w:color w:val="FF0000"/>
                  </w:rPr>
                </w:rPrChange>
              </w:rPr>
            </w:pPr>
            <w:r w:rsidRPr="00CB2ED9">
              <w:rPr>
                <w:color w:val="FF0000"/>
                <w:szCs w:val="24"/>
                <w:lang w:val="en-US"/>
                <w:rPrChange w:id="11" w:author="Sarvepalli Mallikarjuna Rao" w:date="2023-10-03T14:24:00Z">
                  <w:rPr>
                    <w:color w:val="FF0000"/>
                  </w:rPr>
                </w:rPrChange>
              </w:rPr>
              <w:t xml:space="preserve">Prepared by: </w:t>
            </w:r>
          </w:p>
        </w:tc>
        <w:tc>
          <w:tcPr>
            <w:tcW w:w="2210" w:type="dxa"/>
            <w:shd w:val="clear" w:color="auto" w:fill="E6E6E6"/>
            <w:vAlign w:val="center"/>
          </w:tcPr>
          <w:p w14:paraId="59AD10AE"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12" w:author="Sarvepalli Mallikarjuna Rao" w:date="2023-10-03T14:24:00Z">
                  <w:rPr>
                    <w:color w:val="FF0000"/>
                  </w:rPr>
                </w:rPrChange>
              </w:rPr>
            </w:pPr>
            <w:r w:rsidRPr="00CB2ED9">
              <w:rPr>
                <w:color w:val="FF0000"/>
                <w:szCs w:val="24"/>
                <w:lang w:val="en-US"/>
                <w:rPrChange w:id="13" w:author="Sarvepalli Mallikarjuna Rao" w:date="2023-10-03T14:24:00Z">
                  <w:rPr>
                    <w:color w:val="FF0000"/>
                  </w:rPr>
                </w:rPrChange>
              </w:rPr>
              <w:t>Title</w:t>
            </w:r>
          </w:p>
        </w:tc>
        <w:tc>
          <w:tcPr>
            <w:tcW w:w="2210" w:type="dxa"/>
            <w:shd w:val="clear" w:color="auto" w:fill="E6E6E6"/>
            <w:vAlign w:val="center"/>
          </w:tcPr>
          <w:p w14:paraId="4CCB031D"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14" w:author="Sarvepalli Mallikarjuna Rao" w:date="2023-10-03T14:24:00Z">
                  <w:rPr>
                    <w:color w:val="FF0000"/>
                  </w:rPr>
                </w:rPrChange>
              </w:rPr>
            </w:pPr>
            <w:r w:rsidRPr="00CB2ED9">
              <w:rPr>
                <w:color w:val="FF0000"/>
                <w:szCs w:val="24"/>
                <w:lang w:val="en-US"/>
                <w:rPrChange w:id="15" w:author="Sarvepalli Mallikarjuna Rao" w:date="2023-10-03T14:24:00Z">
                  <w:rPr>
                    <w:color w:val="FF0000"/>
                  </w:rPr>
                </w:rPrChange>
              </w:rPr>
              <w:t>Signature</w:t>
            </w:r>
          </w:p>
        </w:tc>
        <w:tc>
          <w:tcPr>
            <w:tcW w:w="2210" w:type="dxa"/>
            <w:shd w:val="clear" w:color="auto" w:fill="E6E6E6"/>
            <w:vAlign w:val="center"/>
          </w:tcPr>
          <w:p w14:paraId="491072FA"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16" w:author="Sarvepalli Mallikarjuna Rao" w:date="2023-10-03T14:24:00Z">
                  <w:rPr>
                    <w:color w:val="FF0000"/>
                  </w:rPr>
                </w:rPrChange>
              </w:rPr>
            </w:pPr>
            <w:r w:rsidRPr="00CB2ED9">
              <w:rPr>
                <w:color w:val="FF0000"/>
                <w:szCs w:val="24"/>
                <w:lang w:val="en-US"/>
                <w:rPrChange w:id="17" w:author="Sarvepalli Mallikarjuna Rao" w:date="2023-10-03T14:24:00Z">
                  <w:rPr>
                    <w:color w:val="FF0000"/>
                  </w:rPr>
                </w:rPrChange>
              </w:rPr>
              <w:t>Date</w:t>
            </w:r>
          </w:p>
        </w:tc>
      </w:tr>
      <w:tr w:rsidR="00CE685F" w:rsidRPr="00CB2ED9" w14:paraId="24E05E14" w14:textId="77777777" w:rsidTr="02829E04">
        <w:trPr>
          <w:trHeight w:val="483"/>
          <w:jc w:val="center"/>
        </w:trPr>
        <w:tc>
          <w:tcPr>
            <w:tcW w:w="2211" w:type="dxa"/>
          </w:tcPr>
          <w:p w14:paraId="5D4DB5E2" w14:textId="47C49BCF" w:rsidR="40B1F2B2" w:rsidRDefault="40B1F2B2">
            <w:pPr>
              <w:spacing w:before="60" w:after="60"/>
              <w:rPr>
                <w:szCs w:val="24"/>
              </w:rPr>
              <w:pPrChange w:id="18" w:author="Ishwar Singh" w:date="2023-10-04T17:00:00Z">
                <w:pPr/>
              </w:pPrChange>
            </w:pPr>
            <w:r w:rsidRPr="40B1F2B2">
              <w:rPr>
                <w:szCs w:val="24"/>
              </w:rPr>
              <w:t xml:space="preserve"> </w:t>
            </w:r>
            <w:r w:rsidR="00D45E75">
              <w:rPr>
                <w:szCs w:val="24"/>
              </w:rPr>
              <w:t>Shridhar Kakkeri</w:t>
            </w:r>
          </w:p>
        </w:tc>
        <w:tc>
          <w:tcPr>
            <w:tcW w:w="2210" w:type="dxa"/>
          </w:tcPr>
          <w:p w14:paraId="52AED2EA" w14:textId="7995DFFC" w:rsidR="40B1F2B2" w:rsidRDefault="00FA0FB8">
            <w:pPr>
              <w:spacing w:before="60" w:after="60"/>
              <w:pPrChange w:id="19" w:author="Ishwar Singh" w:date="2023-10-04T17:00:00Z">
                <w:pPr/>
              </w:pPrChange>
            </w:pPr>
            <w:r>
              <w:t xml:space="preserve"> </w:t>
            </w:r>
            <w:r w:rsidR="54215A6D">
              <w:t>Présentation</w:t>
            </w:r>
            <w:r w:rsidR="00D45E75">
              <w:t xml:space="preserve"> Manager and RTE</w:t>
            </w:r>
            <w:r>
              <w:t xml:space="preserve"> Architecture</w:t>
            </w:r>
          </w:p>
        </w:tc>
        <w:tc>
          <w:tcPr>
            <w:tcW w:w="2210" w:type="dxa"/>
          </w:tcPr>
          <w:p w14:paraId="02EB378F" w14:textId="77777777" w:rsidR="00CE685F" w:rsidRPr="00CB2ED9" w:rsidRDefault="00CE685F" w:rsidP="02829E04">
            <w:pPr>
              <w:pBdr>
                <w:top w:val="nil"/>
                <w:left w:val="nil"/>
                <w:bottom w:val="nil"/>
                <w:right w:val="nil"/>
                <w:between w:val="nil"/>
              </w:pBdr>
              <w:spacing w:before="60" w:after="60" w:line="240" w:lineRule="auto"/>
              <w:rPr>
                <w:color w:val="FF0000"/>
                <w:szCs w:val="24"/>
                <w:lang w:val="en-US"/>
                <w:rPrChange w:id="20" w:author="Sarvepalli Mallikarjuna Rao" w:date="2023-10-03T14:24:00Z">
                  <w:rPr>
                    <w:color w:val="FF0000"/>
                  </w:rPr>
                </w:rPrChange>
              </w:rPr>
            </w:pPr>
          </w:p>
        </w:tc>
        <w:tc>
          <w:tcPr>
            <w:tcW w:w="2210" w:type="dxa"/>
          </w:tcPr>
          <w:p w14:paraId="1A5F9971"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21" w:author="Sarvepalli Mallikarjuna Rao" w:date="2023-10-03T14:24:00Z">
                  <w:rPr>
                    <w:color w:val="FF0000"/>
                  </w:rPr>
                </w:rPrChange>
              </w:rPr>
            </w:pPr>
            <w:r w:rsidRPr="02829E04">
              <w:rPr>
                <w:color w:val="000000" w:themeColor="text1"/>
                <w:lang w:val="en-US"/>
                <w:rPrChange w:id="22" w:author="Sarvepalli Mallikarjuna Rao" w:date="2023-10-03T14:24:00Z">
                  <w:rPr>
                    <w:color w:val="000000" w:themeColor="text1"/>
                  </w:rPr>
                </w:rPrChange>
              </w:rPr>
              <w:t>31 Aug 2023</w:t>
            </w:r>
          </w:p>
        </w:tc>
      </w:tr>
      <w:tr w:rsidR="00CE685F" w:rsidRPr="00CB2ED9" w14:paraId="7FF4B62F" w14:textId="77777777" w:rsidTr="02829E04">
        <w:trPr>
          <w:trHeight w:val="303"/>
          <w:jc w:val="center"/>
        </w:trPr>
        <w:tc>
          <w:tcPr>
            <w:tcW w:w="2211" w:type="dxa"/>
            <w:shd w:val="clear" w:color="auto" w:fill="E6E6E6"/>
            <w:vAlign w:val="center"/>
          </w:tcPr>
          <w:p w14:paraId="5ACB6051"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23" w:author="Sarvepalli Mallikarjuna Rao" w:date="2023-10-03T14:24:00Z">
                  <w:rPr>
                    <w:color w:val="FF0000"/>
                  </w:rPr>
                </w:rPrChange>
              </w:rPr>
            </w:pPr>
            <w:r w:rsidRPr="00CB2ED9">
              <w:rPr>
                <w:color w:val="FF0000"/>
                <w:szCs w:val="24"/>
                <w:lang w:val="en-US"/>
                <w:rPrChange w:id="24" w:author="Sarvepalli Mallikarjuna Rao" w:date="2023-10-03T14:24:00Z">
                  <w:rPr>
                    <w:color w:val="FF0000"/>
                  </w:rPr>
                </w:rPrChange>
              </w:rPr>
              <w:t>Reviewed by:</w:t>
            </w:r>
          </w:p>
        </w:tc>
        <w:tc>
          <w:tcPr>
            <w:tcW w:w="2210" w:type="dxa"/>
            <w:shd w:val="clear" w:color="auto" w:fill="E6E6E6"/>
            <w:vAlign w:val="center"/>
          </w:tcPr>
          <w:p w14:paraId="3B6F3ACC"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25" w:author="Sarvepalli Mallikarjuna Rao" w:date="2023-10-03T14:24:00Z">
                  <w:rPr>
                    <w:color w:val="FF0000"/>
                  </w:rPr>
                </w:rPrChange>
              </w:rPr>
            </w:pPr>
            <w:r w:rsidRPr="00CB2ED9">
              <w:rPr>
                <w:color w:val="FF0000"/>
                <w:szCs w:val="24"/>
                <w:lang w:val="en-US"/>
                <w:rPrChange w:id="26" w:author="Sarvepalli Mallikarjuna Rao" w:date="2023-10-03T14:24:00Z">
                  <w:rPr>
                    <w:color w:val="FF0000"/>
                  </w:rPr>
                </w:rPrChange>
              </w:rPr>
              <w:t>Title</w:t>
            </w:r>
          </w:p>
        </w:tc>
        <w:tc>
          <w:tcPr>
            <w:tcW w:w="2210" w:type="dxa"/>
            <w:shd w:val="clear" w:color="auto" w:fill="E6E6E6"/>
            <w:vAlign w:val="center"/>
          </w:tcPr>
          <w:p w14:paraId="6B9C2904"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27" w:author="Sarvepalli Mallikarjuna Rao" w:date="2023-10-03T14:24:00Z">
                  <w:rPr>
                    <w:color w:val="FF0000"/>
                  </w:rPr>
                </w:rPrChange>
              </w:rPr>
            </w:pPr>
            <w:r w:rsidRPr="00CB2ED9">
              <w:rPr>
                <w:color w:val="FF0000"/>
                <w:szCs w:val="24"/>
                <w:lang w:val="en-US"/>
                <w:rPrChange w:id="28" w:author="Sarvepalli Mallikarjuna Rao" w:date="2023-10-03T14:24:00Z">
                  <w:rPr>
                    <w:color w:val="FF0000"/>
                  </w:rPr>
                </w:rPrChange>
              </w:rPr>
              <w:t>Signature</w:t>
            </w:r>
          </w:p>
        </w:tc>
        <w:tc>
          <w:tcPr>
            <w:tcW w:w="2210" w:type="dxa"/>
            <w:shd w:val="clear" w:color="auto" w:fill="E6E6E6"/>
            <w:vAlign w:val="center"/>
          </w:tcPr>
          <w:p w14:paraId="5F3F821A"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29" w:author="Sarvepalli Mallikarjuna Rao" w:date="2023-10-03T14:24:00Z">
                  <w:rPr>
                    <w:color w:val="FF0000"/>
                  </w:rPr>
                </w:rPrChange>
              </w:rPr>
            </w:pPr>
            <w:r w:rsidRPr="00CB2ED9">
              <w:rPr>
                <w:color w:val="FF0000"/>
                <w:szCs w:val="24"/>
                <w:lang w:val="en-US"/>
                <w:rPrChange w:id="30" w:author="Sarvepalli Mallikarjuna Rao" w:date="2023-10-03T14:24:00Z">
                  <w:rPr>
                    <w:color w:val="FF0000"/>
                  </w:rPr>
                </w:rPrChange>
              </w:rPr>
              <w:t>Date</w:t>
            </w:r>
          </w:p>
        </w:tc>
      </w:tr>
      <w:tr w:rsidR="00CE685F" w:rsidRPr="00CB2ED9" w14:paraId="6A05A809" w14:textId="77777777" w:rsidTr="02829E04">
        <w:trPr>
          <w:trHeight w:val="483"/>
          <w:jc w:val="center"/>
        </w:trPr>
        <w:tc>
          <w:tcPr>
            <w:tcW w:w="2211" w:type="dxa"/>
          </w:tcPr>
          <w:p w14:paraId="5A39BBE3" w14:textId="77777777" w:rsidR="00CE685F" w:rsidRPr="00CB2ED9" w:rsidRDefault="00CE685F" w:rsidP="02829E04">
            <w:pPr>
              <w:pBdr>
                <w:top w:val="nil"/>
                <w:left w:val="nil"/>
                <w:bottom w:val="nil"/>
                <w:right w:val="nil"/>
                <w:between w:val="nil"/>
              </w:pBdr>
              <w:spacing w:before="60" w:after="60" w:line="240" w:lineRule="auto"/>
              <w:rPr>
                <w:color w:val="FF0000"/>
                <w:szCs w:val="24"/>
                <w:lang w:val="en-US"/>
                <w:rPrChange w:id="31" w:author="Sarvepalli Mallikarjuna Rao" w:date="2023-10-03T14:24:00Z">
                  <w:rPr>
                    <w:color w:val="FF0000"/>
                  </w:rPr>
                </w:rPrChange>
              </w:rPr>
            </w:pPr>
          </w:p>
        </w:tc>
        <w:tc>
          <w:tcPr>
            <w:tcW w:w="2210" w:type="dxa"/>
          </w:tcPr>
          <w:p w14:paraId="41C8F396" w14:textId="77777777" w:rsidR="00CE685F" w:rsidRPr="00CB2ED9" w:rsidRDefault="00CE685F" w:rsidP="02829E04">
            <w:pPr>
              <w:pBdr>
                <w:top w:val="nil"/>
                <w:left w:val="nil"/>
                <w:bottom w:val="nil"/>
                <w:right w:val="nil"/>
                <w:between w:val="nil"/>
              </w:pBdr>
              <w:spacing w:before="60" w:after="60" w:line="240" w:lineRule="auto"/>
              <w:rPr>
                <w:color w:val="FF0000"/>
                <w:szCs w:val="24"/>
                <w:lang w:val="en-US"/>
                <w:rPrChange w:id="32" w:author="Sarvepalli Mallikarjuna Rao" w:date="2023-10-03T14:24:00Z">
                  <w:rPr>
                    <w:color w:val="FF0000"/>
                  </w:rPr>
                </w:rPrChange>
              </w:rPr>
            </w:pPr>
          </w:p>
        </w:tc>
        <w:tc>
          <w:tcPr>
            <w:tcW w:w="2210" w:type="dxa"/>
          </w:tcPr>
          <w:p w14:paraId="72A3D3EC" w14:textId="77777777" w:rsidR="00CE685F" w:rsidRPr="00CB2ED9" w:rsidRDefault="00CE685F" w:rsidP="02829E04">
            <w:pPr>
              <w:pBdr>
                <w:top w:val="nil"/>
                <w:left w:val="nil"/>
                <w:bottom w:val="nil"/>
                <w:right w:val="nil"/>
                <w:between w:val="nil"/>
              </w:pBdr>
              <w:spacing w:before="60" w:after="60" w:line="240" w:lineRule="auto"/>
              <w:rPr>
                <w:color w:val="FF0000"/>
                <w:szCs w:val="24"/>
                <w:lang w:val="en-US"/>
                <w:rPrChange w:id="33" w:author="Sarvepalli Mallikarjuna Rao" w:date="2023-10-03T14:24:00Z">
                  <w:rPr>
                    <w:color w:val="FF0000"/>
                  </w:rPr>
                </w:rPrChange>
              </w:rPr>
            </w:pPr>
          </w:p>
        </w:tc>
        <w:tc>
          <w:tcPr>
            <w:tcW w:w="2210" w:type="dxa"/>
          </w:tcPr>
          <w:p w14:paraId="0D0B940D" w14:textId="77777777" w:rsidR="00CE685F" w:rsidRPr="00CB2ED9" w:rsidRDefault="00CE685F" w:rsidP="02829E04">
            <w:pPr>
              <w:pBdr>
                <w:top w:val="nil"/>
                <w:left w:val="nil"/>
                <w:bottom w:val="nil"/>
                <w:right w:val="nil"/>
                <w:between w:val="nil"/>
              </w:pBdr>
              <w:spacing w:before="60" w:after="60" w:line="240" w:lineRule="auto"/>
              <w:rPr>
                <w:color w:val="FF0000"/>
                <w:szCs w:val="24"/>
                <w:lang w:val="en-US"/>
                <w:rPrChange w:id="34" w:author="Sarvepalli Mallikarjuna Rao" w:date="2023-10-03T14:24:00Z">
                  <w:rPr>
                    <w:color w:val="FF0000"/>
                  </w:rPr>
                </w:rPrChange>
              </w:rPr>
            </w:pPr>
          </w:p>
        </w:tc>
      </w:tr>
      <w:tr w:rsidR="00CE685F" w:rsidRPr="00CB2ED9" w14:paraId="4A5896BA" w14:textId="77777777" w:rsidTr="02829E04">
        <w:trPr>
          <w:trHeight w:val="303"/>
          <w:jc w:val="center"/>
        </w:trPr>
        <w:tc>
          <w:tcPr>
            <w:tcW w:w="2211" w:type="dxa"/>
            <w:shd w:val="clear" w:color="auto" w:fill="E6E6E6"/>
            <w:vAlign w:val="center"/>
          </w:tcPr>
          <w:p w14:paraId="19D35CC3"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35" w:author="Sarvepalli Mallikarjuna Rao" w:date="2023-10-03T14:24:00Z">
                  <w:rPr>
                    <w:color w:val="FF0000"/>
                  </w:rPr>
                </w:rPrChange>
              </w:rPr>
            </w:pPr>
            <w:r w:rsidRPr="00CB2ED9">
              <w:rPr>
                <w:color w:val="FF0000"/>
                <w:szCs w:val="24"/>
                <w:lang w:val="en-US"/>
                <w:rPrChange w:id="36" w:author="Sarvepalli Mallikarjuna Rao" w:date="2023-10-03T14:24:00Z">
                  <w:rPr>
                    <w:color w:val="FF0000"/>
                  </w:rPr>
                </w:rPrChange>
              </w:rPr>
              <w:t>Approved by:</w:t>
            </w:r>
          </w:p>
        </w:tc>
        <w:tc>
          <w:tcPr>
            <w:tcW w:w="2210" w:type="dxa"/>
            <w:shd w:val="clear" w:color="auto" w:fill="E6E6E6"/>
            <w:vAlign w:val="center"/>
          </w:tcPr>
          <w:p w14:paraId="4938E95B"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37" w:author="Sarvepalli Mallikarjuna Rao" w:date="2023-10-03T14:24:00Z">
                  <w:rPr>
                    <w:color w:val="FF0000"/>
                  </w:rPr>
                </w:rPrChange>
              </w:rPr>
            </w:pPr>
            <w:r w:rsidRPr="00CB2ED9">
              <w:rPr>
                <w:color w:val="FF0000"/>
                <w:szCs w:val="24"/>
                <w:lang w:val="en-US"/>
                <w:rPrChange w:id="38" w:author="Sarvepalli Mallikarjuna Rao" w:date="2023-10-03T14:24:00Z">
                  <w:rPr>
                    <w:color w:val="FF0000"/>
                  </w:rPr>
                </w:rPrChange>
              </w:rPr>
              <w:t>Title</w:t>
            </w:r>
          </w:p>
        </w:tc>
        <w:tc>
          <w:tcPr>
            <w:tcW w:w="2210" w:type="dxa"/>
            <w:shd w:val="clear" w:color="auto" w:fill="E6E6E6"/>
            <w:vAlign w:val="center"/>
          </w:tcPr>
          <w:p w14:paraId="63838FE3"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39" w:author="Sarvepalli Mallikarjuna Rao" w:date="2023-10-03T14:24:00Z">
                  <w:rPr>
                    <w:color w:val="FF0000"/>
                  </w:rPr>
                </w:rPrChange>
              </w:rPr>
            </w:pPr>
            <w:r w:rsidRPr="00CB2ED9">
              <w:rPr>
                <w:color w:val="FF0000"/>
                <w:szCs w:val="24"/>
                <w:lang w:val="en-US"/>
                <w:rPrChange w:id="40" w:author="Sarvepalli Mallikarjuna Rao" w:date="2023-10-03T14:24:00Z">
                  <w:rPr>
                    <w:color w:val="FF0000"/>
                  </w:rPr>
                </w:rPrChange>
              </w:rPr>
              <w:t>Signature</w:t>
            </w:r>
          </w:p>
        </w:tc>
        <w:tc>
          <w:tcPr>
            <w:tcW w:w="2210" w:type="dxa"/>
            <w:shd w:val="clear" w:color="auto" w:fill="E6E6E6"/>
            <w:vAlign w:val="center"/>
          </w:tcPr>
          <w:p w14:paraId="6ECD21A2" w14:textId="77777777" w:rsidR="00CE685F" w:rsidRPr="00CB2ED9" w:rsidRDefault="0001242E" w:rsidP="02829E04">
            <w:pPr>
              <w:pBdr>
                <w:top w:val="nil"/>
                <w:left w:val="nil"/>
                <w:bottom w:val="nil"/>
                <w:right w:val="nil"/>
                <w:between w:val="nil"/>
              </w:pBdr>
              <w:spacing w:before="60" w:after="60" w:line="240" w:lineRule="auto"/>
              <w:rPr>
                <w:color w:val="FF0000"/>
                <w:szCs w:val="24"/>
                <w:lang w:val="en-US"/>
                <w:rPrChange w:id="41" w:author="Sarvepalli Mallikarjuna Rao" w:date="2023-10-03T14:24:00Z">
                  <w:rPr>
                    <w:color w:val="FF0000"/>
                  </w:rPr>
                </w:rPrChange>
              </w:rPr>
            </w:pPr>
            <w:r w:rsidRPr="00CB2ED9">
              <w:rPr>
                <w:color w:val="FF0000"/>
                <w:szCs w:val="24"/>
                <w:lang w:val="en-US"/>
                <w:rPrChange w:id="42" w:author="Sarvepalli Mallikarjuna Rao" w:date="2023-10-03T14:24:00Z">
                  <w:rPr>
                    <w:color w:val="FF0000"/>
                  </w:rPr>
                </w:rPrChange>
              </w:rPr>
              <w:t>Date</w:t>
            </w:r>
          </w:p>
        </w:tc>
      </w:tr>
      <w:tr w:rsidR="00CE685F" w:rsidRPr="00CB2ED9" w14:paraId="0E27B00A" w14:textId="77777777" w:rsidTr="02829E04">
        <w:trPr>
          <w:trHeight w:val="483"/>
          <w:jc w:val="center"/>
        </w:trPr>
        <w:tc>
          <w:tcPr>
            <w:tcW w:w="2211" w:type="dxa"/>
          </w:tcPr>
          <w:p w14:paraId="60061E4C" w14:textId="77777777" w:rsidR="00CE685F" w:rsidRPr="00CB2ED9" w:rsidRDefault="00CE685F" w:rsidP="02829E04">
            <w:pPr>
              <w:pBdr>
                <w:top w:val="nil"/>
                <w:left w:val="nil"/>
                <w:bottom w:val="nil"/>
                <w:right w:val="nil"/>
                <w:between w:val="nil"/>
              </w:pBdr>
              <w:spacing w:before="60" w:after="60" w:line="240" w:lineRule="auto"/>
              <w:rPr>
                <w:color w:val="FF0000"/>
                <w:sz w:val="20"/>
                <w:szCs w:val="20"/>
                <w:lang w:val="en-US"/>
                <w:rPrChange w:id="43" w:author="Sarvepalli Mallikarjuna Rao" w:date="2023-10-03T14:24:00Z">
                  <w:rPr>
                    <w:color w:val="FF0000"/>
                    <w:sz w:val="20"/>
                    <w:szCs w:val="20"/>
                  </w:rPr>
                </w:rPrChange>
              </w:rPr>
            </w:pPr>
          </w:p>
        </w:tc>
        <w:tc>
          <w:tcPr>
            <w:tcW w:w="2210" w:type="dxa"/>
          </w:tcPr>
          <w:p w14:paraId="44EAFD9C" w14:textId="77777777" w:rsidR="00CE685F" w:rsidRPr="00CB2ED9" w:rsidRDefault="00CE685F" w:rsidP="02829E04">
            <w:pPr>
              <w:pBdr>
                <w:top w:val="nil"/>
                <w:left w:val="nil"/>
                <w:bottom w:val="nil"/>
                <w:right w:val="nil"/>
                <w:between w:val="nil"/>
              </w:pBdr>
              <w:spacing w:before="60" w:after="60" w:line="240" w:lineRule="auto"/>
              <w:rPr>
                <w:color w:val="FF0000"/>
                <w:sz w:val="20"/>
                <w:szCs w:val="20"/>
                <w:lang w:val="en-US"/>
                <w:rPrChange w:id="44" w:author="Sarvepalli Mallikarjuna Rao" w:date="2023-10-03T14:24:00Z">
                  <w:rPr>
                    <w:color w:val="FF0000"/>
                    <w:sz w:val="20"/>
                    <w:szCs w:val="20"/>
                  </w:rPr>
                </w:rPrChange>
              </w:rPr>
            </w:pPr>
          </w:p>
        </w:tc>
        <w:tc>
          <w:tcPr>
            <w:tcW w:w="2210" w:type="dxa"/>
          </w:tcPr>
          <w:p w14:paraId="4B94D5A5" w14:textId="77777777" w:rsidR="00CE685F" w:rsidRPr="00CB2ED9" w:rsidRDefault="00CE685F" w:rsidP="02829E04">
            <w:pPr>
              <w:pBdr>
                <w:top w:val="nil"/>
                <w:left w:val="nil"/>
                <w:bottom w:val="nil"/>
                <w:right w:val="nil"/>
                <w:between w:val="nil"/>
              </w:pBdr>
              <w:spacing w:before="60" w:after="60" w:line="240" w:lineRule="auto"/>
              <w:rPr>
                <w:color w:val="FF0000"/>
                <w:sz w:val="20"/>
                <w:szCs w:val="20"/>
                <w:lang w:val="en-US"/>
                <w:rPrChange w:id="45" w:author="Sarvepalli Mallikarjuna Rao" w:date="2023-10-03T14:24:00Z">
                  <w:rPr>
                    <w:color w:val="FF0000"/>
                    <w:sz w:val="20"/>
                    <w:szCs w:val="20"/>
                  </w:rPr>
                </w:rPrChange>
              </w:rPr>
            </w:pPr>
          </w:p>
        </w:tc>
        <w:tc>
          <w:tcPr>
            <w:tcW w:w="2210" w:type="dxa"/>
          </w:tcPr>
          <w:p w14:paraId="3DEEC669" w14:textId="77777777" w:rsidR="00CE685F" w:rsidRPr="00CB2ED9" w:rsidRDefault="00CE685F" w:rsidP="02829E04">
            <w:pPr>
              <w:pBdr>
                <w:top w:val="nil"/>
                <w:left w:val="nil"/>
                <w:bottom w:val="nil"/>
                <w:right w:val="nil"/>
                <w:between w:val="nil"/>
              </w:pBdr>
              <w:spacing w:before="60" w:after="60" w:line="240" w:lineRule="auto"/>
              <w:rPr>
                <w:color w:val="FF0000"/>
                <w:sz w:val="20"/>
                <w:szCs w:val="20"/>
                <w:lang w:val="en-US"/>
                <w:rPrChange w:id="46" w:author="Sarvepalli Mallikarjuna Rao" w:date="2023-10-03T14:24:00Z">
                  <w:rPr>
                    <w:color w:val="FF0000"/>
                    <w:sz w:val="20"/>
                    <w:szCs w:val="20"/>
                  </w:rPr>
                </w:rPrChange>
              </w:rPr>
            </w:pPr>
          </w:p>
        </w:tc>
      </w:tr>
    </w:tbl>
    <w:p w14:paraId="22E0FC93" w14:textId="77777777" w:rsidR="00CE685F" w:rsidRPr="00CB2ED9" w:rsidRDefault="0001242E" w:rsidP="02829E04">
      <w:pPr>
        <w:pBdr>
          <w:top w:val="nil"/>
          <w:left w:val="nil"/>
          <w:bottom w:val="nil"/>
          <w:right w:val="nil"/>
          <w:between w:val="nil"/>
        </w:pBdr>
        <w:tabs>
          <w:tab w:val="left" w:pos="2469"/>
        </w:tabs>
        <w:spacing w:after="240" w:line="240" w:lineRule="auto"/>
        <w:rPr>
          <w:b/>
          <w:bCs/>
          <w:color w:val="000000"/>
          <w:sz w:val="28"/>
          <w:szCs w:val="28"/>
          <w:lang w:val="en-US"/>
        </w:rPr>
      </w:pPr>
      <w:r w:rsidRPr="02829E04">
        <w:rPr>
          <w:lang w:val="en-US"/>
        </w:rPr>
        <w:br w:type="page"/>
      </w:r>
      <w:r w:rsidRPr="02829E04">
        <w:rPr>
          <w:b/>
          <w:bCs/>
          <w:color w:val="000000" w:themeColor="text1"/>
          <w:sz w:val="28"/>
          <w:szCs w:val="28"/>
          <w:lang w:val="en-US"/>
        </w:rPr>
        <w:lastRenderedPageBreak/>
        <w:t>Table of Contents</w:t>
      </w:r>
    </w:p>
    <w:sdt>
      <w:sdtPr>
        <w:rPr>
          <w:lang w:val="en-US"/>
        </w:rPr>
        <w:id w:val="922450320"/>
        <w:docPartObj>
          <w:docPartGallery w:val="Table of Contents"/>
          <w:docPartUnique/>
        </w:docPartObj>
      </w:sdtPr>
      <w:sdtContent>
        <w:p w14:paraId="5D84B6CA" w14:textId="77777777" w:rsidR="00CE685F" w:rsidRPr="00CB2ED9" w:rsidRDefault="0001242E" w:rsidP="02829E04">
          <w:pPr>
            <w:pBdr>
              <w:top w:val="nil"/>
              <w:left w:val="nil"/>
              <w:bottom w:val="nil"/>
              <w:right w:val="nil"/>
              <w:between w:val="nil"/>
            </w:pBdr>
            <w:tabs>
              <w:tab w:val="left" w:pos="660"/>
              <w:tab w:val="right" w:pos="9016"/>
            </w:tabs>
            <w:spacing w:after="100" w:line="240" w:lineRule="auto"/>
            <w:ind w:left="658" w:hanging="658"/>
            <w:rPr>
              <w:color w:val="000000"/>
              <w:sz w:val="22"/>
              <w:lang w:val="en-US"/>
              <w:rPrChange w:id="47" w:author="Sarvepalli Mallikarjuna Rao" w:date="2023-10-03T14:24:00Z">
                <w:rPr>
                  <w:rFonts w:ascii="Calibri" w:eastAsia="Calibri" w:hAnsi="Calibri" w:cs="Calibri"/>
                  <w:color w:val="000000"/>
                  <w:sz w:val="22"/>
                </w:rPr>
              </w:rPrChange>
            </w:rPr>
          </w:pPr>
          <w:r w:rsidRPr="02829E04">
            <w:rPr>
              <w:lang w:val="en-US"/>
            </w:rPr>
            <w:fldChar w:fldCharType="begin"/>
          </w:r>
          <w:r w:rsidRPr="00CB2ED9">
            <w:rPr>
              <w:lang w:val="en-US"/>
            </w:rPr>
            <w:instrText xml:space="preserve"> TOC \h \u \z \t "Heading 1,1,Heading 2,2,"</w:instrText>
          </w:r>
          <w:r w:rsidRPr="02829E04">
            <w:rPr>
              <w:lang w:val="en-US"/>
            </w:rPr>
            <w:fldChar w:fldCharType="separate"/>
          </w:r>
          <w:r w:rsidR="00070D9C" w:rsidRPr="02829E04">
            <w:rPr>
              <w:lang w:val="en-US"/>
            </w:rPr>
            <w:fldChar w:fldCharType="begin"/>
          </w:r>
          <w:r w:rsidR="00070D9C" w:rsidRPr="00CB2ED9">
            <w:rPr>
              <w:lang w:val="en-US"/>
            </w:rPr>
            <w:instrText>HYPERLINK \l "_heading=h.gjdgxs" \h</w:instrText>
          </w:r>
          <w:r w:rsidR="00070D9C" w:rsidRPr="02829E04">
            <w:rPr>
              <w:lang w:val="en-US"/>
            </w:rPr>
          </w:r>
          <w:r w:rsidR="00070D9C" w:rsidRPr="02829E04">
            <w:rPr>
              <w:lang w:val="en-US"/>
            </w:rPr>
            <w:fldChar w:fldCharType="separate"/>
          </w:r>
          <w:r w:rsidRPr="00CB2ED9">
            <w:rPr>
              <w:b/>
              <w:color w:val="000000"/>
              <w:szCs w:val="24"/>
              <w:lang w:val="en-US"/>
              <w:rPrChange w:id="48" w:author="Sarvepalli Mallikarjuna Rao" w:date="2023-10-03T14:24:00Z">
                <w:rPr>
                  <w:b/>
                  <w:bCs/>
                  <w:color w:val="000000"/>
                </w:rPr>
              </w:rPrChange>
            </w:rPr>
            <w:t>1.0</w:t>
          </w:r>
          <w:r w:rsidR="00070D9C" w:rsidRPr="02829E04">
            <w:rPr>
              <w:b/>
              <w:bCs/>
              <w:color w:val="000000"/>
              <w:lang w:val="en-US"/>
            </w:rPr>
            <w:fldChar w:fldCharType="end"/>
          </w:r>
          <w:r w:rsidR="00070D9C" w:rsidRPr="02829E04">
            <w:rPr>
              <w:lang w:val="en-US"/>
            </w:rPr>
            <w:fldChar w:fldCharType="begin"/>
          </w:r>
          <w:r w:rsidR="00070D9C" w:rsidRPr="00CB2ED9">
            <w:rPr>
              <w:lang w:val="en-US"/>
            </w:rPr>
            <w:instrText>HYPERLINK \l "_heading=h.gjdgxs" \h</w:instrText>
          </w:r>
          <w:r w:rsidR="00070D9C" w:rsidRPr="02829E04">
            <w:rPr>
              <w:lang w:val="en-US"/>
            </w:rPr>
          </w:r>
          <w:r w:rsidR="00070D9C" w:rsidRPr="02829E04">
            <w:rPr>
              <w:lang w:val="en-US"/>
            </w:rPr>
            <w:fldChar w:fldCharType="separate"/>
          </w:r>
          <w:r w:rsidRPr="00CB2ED9">
            <w:rPr>
              <w:rFonts w:ascii="Calibri" w:eastAsia="Calibri" w:hAnsi="Calibri" w:cs="Calibri"/>
              <w:color w:val="000000"/>
              <w:sz w:val="22"/>
              <w:lang w:val="en-US"/>
              <w:rPrChange w:id="49" w:author="Sarvepalli Mallikarjuna Rao" w:date="2023-10-03T14:24:00Z">
                <w:rPr>
                  <w:rFonts w:ascii="Calibri" w:eastAsia="Calibri" w:hAnsi="Calibri" w:cs="Calibri"/>
                  <w:color w:val="000000"/>
                  <w:sz w:val="22"/>
                </w:rPr>
              </w:rPrChange>
            </w:rPr>
            <w:tab/>
          </w:r>
          <w:r w:rsidR="00070D9C" w:rsidRPr="02829E04">
            <w:rPr>
              <w:rFonts w:ascii="Calibri" w:eastAsia="Calibri" w:hAnsi="Calibri" w:cs="Calibri"/>
              <w:color w:val="000000"/>
              <w:sz w:val="22"/>
              <w:lang w:val="en-US"/>
            </w:rPr>
            <w:fldChar w:fldCharType="end"/>
          </w:r>
          <w:r w:rsidRPr="00CB2ED9">
            <w:rPr>
              <w:lang w:val="en-US"/>
            </w:rPr>
            <w:fldChar w:fldCharType="begin"/>
          </w:r>
          <w:r w:rsidRPr="00CB2ED9">
            <w:rPr>
              <w:lang w:val="en-US"/>
            </w:rPr>
            <w:instrText xml:space="preserve"> PAGEREF _heading=h.gjdgxs \h </w:instrText>
          </w:r>
          <w:r w:rsidRPr="00CB2ED9">
            <w:rPr>
              <w:lang w:val="en-US"/>
            </w:rPr>
          </w:r>
          <w:r w:rsidRPr="00CB2ED9">
            <w:rPr>
              <w:lang w:val="en-US"/>
            </w:rPr>
            <w:fldChar w:fldCharType="separate"/>
          </w:r>
          <w:r w:rsidRPr="00CB2ED9">
            <w:rPr>
              <w:b/>
              <w:color w:val="000000"/>
              <w:szCs w:val="24"/>
              <w:lang w:val="en-US"/>
              <w:rPrChange w:id="50" w:author="Sarvepalli Mallikarjuna Rao" w:date="2023-10-03T14:24:00Z">
                <w:rPr>
                  <w:b/>
                  <w:bCs/>
                  <w:color w:val="000000"/>
                </w:rPr>
              </w:rPrChange>
            </w:rPr>
            <w:t>INTRODUCTION</w:t>
          </w:r>
          <w:r w:rsidRPr="00CB2ED9">
            <w:rPr>
              <w:b/>
              <w:color w:val="000000"/>
              <w:szCs w:val="24"/>
              <w:lang w:val="en-US"/>
              <w:rPrChange w:id="51" w:author="Sarvepalli Mallikarjuna Rao" w:date="2023-10-03T14:24:00Z">
                <w:rPr>
                  <w:b/>
                  <w:color w:val="000000"/>
                  <w:szCs w:val="24"/>
                </w:rPr>
              </w:rPrChange>
            </w:rPr>
            <w:tab/>
          </w:r>
          <w:r w:rsidRPr="00CB2ED9">
            <w:rPr>
              <w:b/>
              <w:color w:val="000000"/>
              <w:szCs w:val="24"/>
              <w:lang w:val="en-US"/>
              <w:rPrChange w:id="52" w:author="Sarvepalli Mallikarjuna Rao" w:date="2023-10-03T14:24:00Z">
                <w:rPr>
                  <w:b/>
                  <w:bCs/>
                  <w:color w:val="000000"/>
                </w:rPr>
              </w:rPrChange>
            </w:rPr>
            <w:t>4</w:t>
          </w:r>
          <w:r w:rsidRPr="00CB2ED9">
            <w:rPr>
              <w:lang w:val="en-US"/>
            </w:rPr>
            <w:fldChar w:fldCharType="end"/>
          </w:r>
        </w:p>
        <w:p w14:paraId="40C8EEE3"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"_heading=h.30j0zll" \h</w:instrText>
          </w:r>
          <w:r w:rsidRPr="7231F5D8">
            <w:rPr>
              <w:lang w:val="en-US"/>
            </w:rPr>
          </w:r>
          <w:r w:rsidRPr="7231F5D8">
            <w:rPr>
              <w:lang w:val="en-US"/>
            </w:rPr>
            <w:fldChar w:fldCharType="separate"/>
          </w:r>
          <w:r w:rsidR="0001242E" w:rsidRPr="7231F5D8">
            <w:rPr>
              <w:color w:val="000000"/>
              <w:lang w:val="en-US"/>
              <w:rPrChange w:id="53" w:author="Sarvepalli Mallikarjuna Rao" w:date="2023-10-03T14:24:00Z">
                <w:rPr>
                  <w:color w:val="000000"/>
                </w:rPr>
              </w:rPrChange>
            </w:rPr>
            <w:t>1.1</w:t>
          </w:r>
          <w:r w:rsidRPr="7231F5D8">
            <w:rPr>
              <w:color w:val="000000"/>
              <w:lang w:val="en-US"/>
            </w:rPr>
            <w:fldChar w:fldCharType="end"/>
          </w:r>
          <w:r w:rsidRPr="02829E04">
            <w:rPr>
              <w:lang w:val="en-US"/>
            </w:rPr>
            <w:fldChar w:fldCharType="begin"/>
          </w:r>
          <w:r w:rsidRPr="00CB2ED9">
            <w:rPr>
              <w:lang w:val="en-US"/>
            </w:rPr>
            <w:instrText>HYPERLINK \l "_heading=h.30j0zll" \h</w:instrText>
          </w:r>
          <w:r w:rsidRPr="02829E04">
            <w:rPr>
              <w:lang w:val="en-US"/>
            </w:rPr>
          </w:r>
          <w:r w:rsidRPr="02829E04">
            <w:rPr>
              <w:lang w:val="en-US"/>
              <w:rPrChange w:id="5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5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_heading=h.30j0zll \h </w:instrText>
          </w:r>
          <w:r w:rsidR="0001242E" w:rsidRPr="00CB2ED9">
            <w:rPr>
              <w:lang w:val="en-US"/>
            </w:rPr>
          </w:r>
          <w:r w:rsidR="0001242E" w:rsidRPr="00610279">
            <w:rPr>
              <w:lang w:val="en-US"/>
            </w:rPr>
            <w:fldChar w:fldCharType="separate"/>
          </w:r>
          <w:r w:rsidR="0001242E" w:rsidRPr="00CB2ED9">
            <w:rPr>
              <w:color w:val="000000"/>
              <w:szCs w:val="24"/>
              <w:lang w:val="en-US"/>
              <w:rPrChange w:id="56" w:author="Sarvepalli Mallikarjuna Rao" w:date="2023-10-03T14:24:00Z">
                <w:rPr>
                  <w:color w:val="000000"/>
                  <w:szCs w:val="24"/>
                </w:rPr>
              </w:rPrChange>
            </w:rPr>
            <w:t>Purpose</w:t>
          </w:r>
          <w:r w:rsidR="0001242E" w:rsidRPr="00CB2ED9">
            <w:rPr>
              <w:color w:val="000000"/>
              <w:szCs w:val="24"/>
              <w:lang w:val="en-US"/>
              <w:rPrChange w:id="57" w:author="Sarvepalli Mallikarjuna Rao" w:date="2023-10-03T14:24:00Z">
                <w:rPr>
                  <w:color w:val="000000"/>
                  <w:szCs w:val="24"/>
                </w:rPr>
              </w:rPrChange>
            </w:rPr>
            <w:tab/>
          </w:r>
          <w:r w:rsidR="0001242E" w:rsidRPr="7231F5D8">
            <w:rPr>
              <w:color w:val="000000"/>
              <w:lang w:val="en-US"/>
            </w:rPr>
            <w:t>4</w:t>
          </w:r>
          <w:r w:rsidR="0001242E" w:rsidRPr="00CB2ED9">
            <w:rPr>
              <w:lang w:val="en-US"/>
            </w:rPr>
            <w:fldChar w:fldCharType="end"/>
          </w:r>
        </w:p>
        <w:p w14:paraId="2B50AACF" w14:textId="77777777" w:rsidR="00CE685F" w:rsidRPr="00CB2ED9" w:rsidRDefault="00070D9C" w:rsidP="4815302F">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"_heading=h.1fob9te" \h</w:instrText>
          </w:r>
          <w:r w:rsidRPr="7231F5D8">
            <w:rPr>
              <w:lang w:val="en-US"/>
            </w:rPr>
          </w:r>
          <w:r w:rsidRPr="7231F5D8">
            <w:rPr>
              <w:lang w:val="en-US"/>
            </w:rPr>
            <w:fldChar w:fldCharType="separate"/>
          </w:r>
          <w:r w:rsidR="22EF3791" w:rsidRPr="7231F5D8">
            <w:rPr>
              <w:color w:val="000000"/>
              <w:lang w:val="en-US"/>
              <w:rPrChange w:id="58" w:author="Sarvepalli Mallikarjuna Rao" w:date="2023-10-03T14:24:00Z">
                <w:rPr>
                  <w:color w:val="000000"/>
                </w:rPr>
              </w:rPrChange>
            </w:rPr>
            <w:t>1.2</w:t>
          </w:r>
          <w:r w:rsidRPr="7231F5D8">
            <w:rPr>
              <w:color w:val="000000"/>
              <w:lang w:val="en-US"/>
            </w:rPr>
            <w:fldChar w:fldCharType="end"/>
          </w:r>
          <w:r w:rsidRPr="4815302F">
            <w:rPr>
              <w:lang w:val="en-US"/>
            </w:rPr>
            <w:fldChar w:fldCharType="begin"/>
          </w:r>
          <w:r w:rsidRPr="00CB2ED9">
            <w:rPr>
              <w:lang w:val="en-US"/>
            </w:rPr>
            <w:instrText>HYPERLINK \l "_heading=h.1fob9te" \h</w:instrText>
          </w:r>
          <w:r w:rsidRPr="4815302F">
            <w:rPr>
              <w:lang w:val="en-US"/>
            </w:rPr>
          </w:r>
          <w:r w:rsidRPr="4815302F">
            <w:rPr>
              <w:lang w:val="en-US"/>
              <w:rPrChange w:id="5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60" w:author="Sarvepalli Mallikarjuna Rao" w:date="2023-10-03T14:24:00Z">
                <w:rPr>
                  <w:rFonts w:ascii="Calibri" w:eastAsia="Calibri" w:hAnsi="Calibri" w:cs="Calibri"/>
                  <w:color w:val="000000"/>
                  <w:sz w:val="22"/>
                </w:rPr>
              </w:rPrChange>
            </w:rPr>
            <w:tab/>
          </w:r>
          <w:r w:rsidRPr="4815302F">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_heading=h.1fob9te \h </w:instrText>
          </w:r>
          <w:r w:rsidR="0001242E" w:rsidRPr="00CB2ED9">
            <w:rPr>
              <w:lang w:val="en-US"/>
            </w:rPr>
          </w:r>
          <w:r w:rsidR="0001242E" w:rsidRPr="00610279">
            <w:rPr>
              <w:lang w:val="en-US"/>
            </w:rPr>
            <w:fldChar w:fldCharType="separate"/>
          </w:r>
          <w:r w:rsidR="0001242E" w:rsidRPr="00CB2ED9">
            <w:rPr>
              <w:color w:val="000000"/>
              <w:szCs w:val="24"/>
              <w:lang w:val="en-US"/>
              <w:rPrChange w:id="61" w:author="Sarvepalli Mallikarjuna Rao" w:date="2023-10-03T14:24:00Z">
                <w:rPr>
                  <w:color w:val="000000"/>
                  <w:szCs w:val="24"/>
                </w:rPr>
              </w:rPrChange>
            </w:rPr>
            <w:t>Scope</w:t>
          </w:r>
          <w:r w:rsidR="0001242E" w:rsidRPr="00CB2ED9">
            <w:rPr>
              <w:color w:val="000000"/>
              <w:szCs w:val="24"/>
              <w:lang w:val="en-US"/>
              <w:rPrChange w:id="62" w:author="Sarvepalli Mallikarjuna Rao" w:date="2023-10-03T14:24:00Z">
                <w:rPr>
                  <w:color w:val="000000"/>
                  <w:szCs w:val="24"/>
                </w:rPr>
              </w:rPrChange>
            </w:rPr>
            <w:tab/>
          </w:r>
          <w:r w:rsidR="22EF3791" w:rsidRPr="7231F5D8">
            <w:rPr>
              <w:color w:val="000000"/>
              <w:lang w:val="en-US"/>
            </w:rPr>
            <w:t>4</w:t>
          </w:r>
          <w:r w:rsidR="0001242E" w:rsidRPr="00CB2ED9">
            <w:rPr>
              <w:lang w:val="en-US"/>
            </w:rPr>
            <w:fldChar w:fldCharType="end"/>
          </w:r>
        </w:p>
        <w:p w14:paraId="196D667C"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"_heading=h.3znysh7" \h</w:instrText>
          </w:r>
          <w:r w:rsidRPr="7231F5D8">
            <w:rPr>
              <w:lang w:val="en-US"/>
            </w:rPr>
          </w:r>
          <w:r w:rsidRPr="7231F5D8">
            <w:rPr>
              <w:lang w:val="en-US"/>
            </w:rPr>
            <w:fldChar w:fldCharType="separate"/>
          </w:r>
          <w:r w:rsidR="0001242E" w:rsidRPr="7231F5D8">
            <w:rPr>
              <w:color w:val="000000"/>
              <w:lang w:val="en-US"/>
              <w:rPrChange w:id="63" w:author="Sarvepalli Mallikarjuna Rao" w:date="2023-10-03T14:24:00Z">
                <w:rPr>
                  <w:color w:val="000000"/>
                </w:rPr>
              </w:rPrChange>
            </w:rPr>
            <w:t>1.3</w:t>
          </w:r>
          <w:r w:rsidRPr="7231F5D8">
            <w:rPr>
              <w:color w:val="000000"/>
              <w:lang w:val="en-US"/>
            </w:rPr>
            <w:fldChar w:fldCharType="end"/>
          </w:r>
          <w:r w:rsidRPr="02829E04">
            <w:rPr>
              <w:lang w:val="en-US"/>
            </w:rPr>
            <w:fldChar w:fldCharType="begin"/>
          </w:r>
          <w:r w:rsidRPr="00CB2ED9">
            <w:rPr>
              <w:lang w:val="en-US"/>
            </w:rPr>
            <w:instrText>HYPERLINK \l "_heading=h.3znysh7" \h</w:instrText>
          </w:r>
          <w:r w:rsidRPr="02829E04">
            <w:rPr>
              <w:lang w:val="en-US"/>
            </w:rPr>
          </w:r>
          <w:r w:rsidRPr="02829E04">
            <w:rPr>
              <w:lang w:val="en-US"/>
              <w:rPrChange w:id="6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6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_heading=h.3znysh7 \h </w:instrText>
          </w:r>
          <w:r w:rsidR="0001242E" w:rsidRPr="00CB2ED9">
            <w:rPr>
              <w:lang w:val="en-US"/>
            </w:rPr>
          </w:r>
          <w:r w:rsidR="0001242E" w:rsidRPr="00610279">
            <w:rPr>
              <w:lang w:val="en-US"/>
            </w:rPr>
            <w:fldChar w:fldCharType="separate"/>
          </w:r>
          <w:r w:rsidR="0001242E" w:rsidRPr="00CB2ED9">
            <w:rPr>
              <w:color w:val="000000"/>
              <w:szCs w:val="24"/>
              <w:lang w:val="en-US"/>
              <w:rPrChange w:id="66" w:author="Sarvepalli Mallikarjuna Rao" w:date="2023-10-03T14:24:00Z">
                <w:rPr>
                  <w:color w:val="000000"/>
                  <w:szCs w:val="24"/>
                </w:rPr>
              </w:rPrChange>
            </w:rPr>
            <w:t>Assumptions</w:t>
          </w:r>
          <w:r w:rsidR="0001242E" w:rsidRPr="00CB2ED9">
            <w:rPr>
              <w:color w:val="000000"/>
              <w:szCs w:val="24"/>
              <w:lang w:val="en-US"/>
              <w:rPrChange w:id="67" w:author="Sarvepalli Mallikarjuna Rao" w:date="2023-10-03T14:24:00Z">
                <w:rPr>
                  <w:color w:val="000000"/>
                  <w:szCs w:val="24"/>
                </w:rPr>
              </w:rPrChange>
            </w:rPr>
            <w:tab/>
          </w:r>
          <w:r w:rsidR="0001242E" w:rsidRPr="7231F5D8">
            <w:rPr>
              <w:color w:val="000000"/>
              <w:lang w:val="en-US"/>
            </w:rPr>
            <w:t>4</w:t>
          </w:r>
          <w:r w:rsidR="0001242E" w:rsidRPr="00CB2ED9">
            <w:rPr>
              <w:lang w:val="en-US"/>
            </w:rPr>
            <w:fldChar w:fldCharType="end"/>
          </w:r>
        </w:p>
        <w:p w14:paraId="5F3962CD"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"_heading=h.2et92p0" \h</w:instrText>
          </w:r>
          <w:r w:rsidRPr="7231F5D8">
            <w:rPr>
              <w:lang w:val="en-US"/>
            </w:rPr>
          </w:r>
          <w:r w:rsidRPr="7231F5D8">
            <w:rPr>
              <w:lang w:val="en-US"/>
            </w:rPr>
            <w:fldChar w:fldCharType="separate"/>
          </w:r>
          <w:r w:rsidR="0001242E" w:rsidRPr="7231F5D8">
            <w:rPr>
              <w:color w:val="000000"/>
              <w:lang w:val="en-US"/>
              <w:rPrChange w:id="68" w:author="Sarvepalli Mallikarjuna Rao" w:date="2023-10-03T14:24:00Z">
                <w:rPr>
                  <w:color w:val="000000"/>
                </w:rPr>
              </w:rPrChange>
            </w:rPr>
            <w:t>1.4</w:t>
          </w:r>
          <w:r w:rsidRPr="7231F5D8">
            <w:rPr>
              <w:color w:val="000000"/>
              <w:lang w:val="en-US"/>
            </w:rPr>
            <w:fldChar w:fldCharType="end"/>
          </w:r>
          <w:r w:rsidRPr="02829E04">
            <w:rPr>
              <w:lang w:val="en-US"/>
            </w:rPr>
            <w:fldChar w:fldCharType="begin"/>
          </w:r>
          <w:r w:rsidRPr="00CB2ED9">
            <w:rPr>
              <w:lang w:val="en-US"/>
            </w:rPr>
            <w:instrText>HYPERLINK \l "_heading=h.2et92p0" \h</w:instrText>
          </w:r>
          <w:r w:rsidRPr="02829E04">
            <w:rPr>
              <w:lang w:val="en-US"/>
            </w:rPr>
          </w:r>
          <w:r w:rsidRPr="02829E04">
            <w:rPr>
              <w:lang w:val="en-US"/>
              <w:rPrChange w:id="6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7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_heading=h.2et92p0 \h </w:instrText>
          </w:r>
          <w:r w:rsidR="0001242E" w:rsidRPr="00CB2ED9">
            <w:rPr>
              <w:lang w:val="en-US"/>
            </w:rPr>
          </w:r>
          <w:r w:rsidR="0001242E" w:rsidRPr="00610279">
            <w:rPr>
              <w:lang w:val="en-US"/>
            </w:rPr>
            <w:fldChar w:fldCharType="separate"/>
          </w:r>
          <w:r w:rsidR="0001242E" w:rsidRPr="00CB2ED9">
            <w:rPr>
              <w:color w:val="000000"/>
              <w:szCs w:val="24"/>
              <w:lang w:val="en-US"/>
              <w:rPrChange w:id="71" w:author="Sarvepalli Mallikarjuna Rao" w:date="2023-10-03T14:24:00Z">
                <w:rPr>
                  <w:color w:val="000000"/>
                  <w:szCs w:val="24"/>
                </w:rPr>
              </w:rPrChange>
            </w:rPr>
            <w:t>Limitations</w:t>
          </w:r>
          <w:r w:rsidR="0001242E" w:rsidRPr="00CB2ED9">
            <w:rPr>
              <w:color w:val="000000"/>
              <w:szCs w:val="24"/>
              <w:lang w:val="en-US"/>
              <w:rPrChange w:id="72" w:author="Sarvepalli Mallikarjuna Rao" w:date="2023-10-03T14:24:00Z">
                <w:rPr>
                  <w:color w:val="000000"/>
                  <w:szCs w:val="24"/>
                </w:rPr>
              </w:rPrChange>
            </w:rPr>
            <w:tab/>
          </w:r>
          <w:r w:rsidR="0001242E" w:rsidRPr="7231F5D8">
            <w:rPr>
              <w:color w:val="000000"/>
              <w:lang w:val="en-US"/>
            </w:rPr>
            <w:t>4</w:t>
          </w:r>
          <w:r w:rsidR="0001242E" w:rsidRPr="00CB2ED9">
            <w:rPr>
              <w:lang w:val="en-US"/>
            </w:rPr>
            <w:fldChar w:fldCharType="end"/>
          </w:r>
        </w:p>
        <w:p w14:paraId="66FF54E9"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"_heading=h.tyjcwt" \h</w:instrText>
          </w:r>
          <w:r w:rsidRPr="7231F5D8">
            <w:rPr>
              <w:lang w:val="en-US"/>
            </w:rPr>
          </w:r>
          <w:r w:rsidRPr="7231F5D8">
            <w:rPr>
              <w:lang w:val="en-US"/>
            </w:rPr>
            <w:fldChar w:fldCharType="separate"/>
          </w:r>
          <w:r w:rsidR="0001242E" w:rsidRPr="7231F5D8">
            <w:rPr>
              <w:color w:val="000000"/>
              <w:lang w:val="en-US"/>
              <w:rPrChange w:id="73" w:author="Sarvepalli Mallikarjuna Rao" w:date="2023-10-03T14:24:00Z">
                <w:rPr>
                  <w:color w:val="000000"/>
                </w:rPr>
              </w:rPrChange>
            </w:rPr>
            <w:t>1.5</w:t>
          </w:r>
          <w:r w:rsidRPr="7231F5D8">
            <w:rPr>
              <w:color w:val="000000"/>
              <w:lang w:val="en-US"/>
            </w:rPr>
            <w:fldChar w:fldCharType="end"/>
          </w:r>
          <w:r w:rsidRPr="02829E04">
            <w:rPr>
              <w:lang w:val="en-US"/>
            </w:rPr>
            <w:fldChar w:fldCharType="begin"/>
          </w:r>
          <w:r w:rsidRPr="00CB2ED9">
            <w:rPr>
              <w:lang w:val="en-US"/>
            </w:rPr>
            <w:instrText>HYPERLINK \l "_heading=h.tyjcwt" \h</w:instrText>
          </w:r>
          <w:r w:rsidRPr="02829E04">
            <w:rPr>
              <w:lang w:val="en-US"/>
            </w:rPr>
          </w:r>
          <w:r w:rsidRPr="02829E04">
            <w:rPr>
              <w:lang w:val="en-US"/>
              <w:rPrChange w:id="7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7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_heading=h.tyjcwt \h </w:instrText>
          </w:r>
          <w:r w:rsidR="0001242E" w:rsidRPr="00CB2ED9">
            <w:rPr>
              <w:lang w:val="en-US"/>
            </w:rPr>
          </w:r>
          <w:r w:rsidR="0001242E" w:rsidRPr="00610279">
            <w:rPr>
              <w:lang w:val="en-US"/>
            </w:rPr>
            <w:fldChar w:fldCharType="separate"/>
          </w:r>
          <w:r w:rsidR="0001242E" w:rsidRPr="00CB2ED9">
            <w:rPr>
              <w:color w:val="000000"/>
              <w:szCs w:val="24"/>
              <w:lang w:val="en-US"/>
              <w:rPrChange w:id="76" w:author="Sarvepalli Mallikarjuna Rao" w:date="2023-10-03T14:24:00Z">
                <w:rPr>
                  <w:color w:val="000000"/>
                  <w:szCs w:val="24"/>
                </w:rPr>
              </w:rPrChange>
            </w:rPr>
            <w:t>Exclusions</w:t>
          </w:r>
          <w:r w:rsidR="0001242E" w:rsidRPr="00CB2ED9">
            <w:rPr>
              <w:color w:val="000000"/>
              <w:szCs w:val="24"/>
              <w:lang w:val="en-US"/>
              <w:rPrChange w:id="77" w:author="Sarvepalli Mallikarjuna Rao" w:date="2023-10-03T14:24:00Z">
                <w:rPr>
                  <w:color w:val="000000"/>
                  <w:szCs w:val="24"/>
                </w:rPr>
              </w:rPrChange>
            </w:rPr>
            <w:tab/>
          </w:r>
          <w:r w:rsidR="0001242E" w:rsidRPr="7231F5D8">
            <w:rPr>
              <w:color w:val="000000"/>
              <w:lang w:val="en-US"/>
            </w:rPr>
            <w:t>4</w:t>
          </w:r>
          <w:r w:rsidR="0001242E" w:rsidRPr="00CB2ED9">
            <w:rPr>
              <w:lang w:val="en-US"/>
            </w:rPr>
            <w:fldChar w:fldCharType="end"/>
          </w:r>
        </w:p>
        <w:p w14:paraId="58CC0BA2" w14:textId="77777777" w:rsidR="00CE685F" w:rsidRPr="00CB2ED9" w:rsidRDefault="00070D9C" w:rsidP="02829E04">
          <w:pPr>
            <w:pBdr>
              <w:top w:val="nil"/>
              <w:left w:val="nil"/>
              <w:bottom w:val="nil"/>
              <w:right w:val="nil"/>
              <w:between w:val="nil"/>
            </w:pBdr>
            <w:tabs>
              <w:tab w:val="left" w:pos="660"/>
              <w:tab w:val="right" w:pos="9016"/>
            </w:tabs>
            <w:spacing w:after="100" w:line="240" w:lineRule="auto"/>
            <w:ind w:left="658" w:hanging="658"/>
            <w:rPr>
              <w:color w:val="000000"/>
              <w:sz w:val="22"/>
              <w:lang w:val="en-US"/>
            </w:rPr>
          </w:pPr>
          <w:r w:rsidRPr="40B1F2B2">
            <w:rPr>
              <w:lang w:val="en-US"/>
            </w:rPr>
            <w:fldChar w:fldCharType="begin"/>
          </w:r>
          <w:r w:rsidRPr="00CB2ED9">
            <w:rPr>
              <w:lang w:val="en-US"/>
            </w:rPr>
            <w:instrText>HYPERLINK \l "_heading=h.3dy6vkm" \h</w:instrText>
          </w:r>
          <w:r w:rsidRPr="40B1F2B2">
            <w:rPr>
              <w:lang w:val="en-US"/>
            </w:rPr>
          </w:r>
          <w:r w:rsidRPr="40B1F2B2">
            <w:rPr>
              <w:lang w:val="en-US"/>
            </w:rPr>
            <w:fldChar w:fldCharType="separate"/>
          </w:r>
          <w:r w:rsidR="0E6397DF" w:rsidRPr="40B1F2B2">
            <w:rPr>
              <w:b/>
              <w:bCs/>
              <w:color w:val="000000"/>
              <w:lang w:val="en-US"/>
              <w:rPrChange w:id="78" w:author="Sarvepalli Mallikarjuna Rao" w:date="2023-10-03T14:24:00Z">
                <w:rPr>
                  <w:b/>
                  <w:bCs/>
                  <w:color w:val="000000"/>
                </w:rPr>
              </w:rPrChange>
            </w:rPr>
            <w:t>2.0</w:t>
          </w:r>
          <w:r w:rsidRPr="40B1F2B2">
            <w:rPr>
              <w:b/>
              <w:bCs/>
              <w:color w:val="000000"/>
              <w:lang w:val="en-US"/>
            </w:rPr>
            <w:fldChar w:fldCharType="end"/>
          </w:r>
          <w:r w:rsidRPr="02829E04">
            <w:rPr>
              <w:lang w:val="en-US"/>
            </w:rPr>
            <w:fldChar w:fldCharType="begin"/>
          </w:r>
          <w:r w:rsidRPr="00CB2ED9">
            <w:rPr>
              <w:lang w:val="en-US"/>
            </w:rPr>
            <w:instrText>HYPERLINK \l "_heading=h.3dy6vkm" \h</w:instrText>
          </w:r>
          <w:r w:rsidRPr="02829E04">
            <w:rPr>
              <w:lang w:val="en-US"/>
            </w:rPr>
          </w:r>
          <w:r w:rsidRPr="02829E04">
            <w:rPr>
              <w:lang w:val="en-US"/>
              <w:rPrChange w:id="7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8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_heading=h.3dy6vkm \h </w:instrText>
          </w:r>
          <w:r w:rsidR="0001242E" w:rsidRPr="00CB2ED9">
            <w:rPr>
              <w:lang w:val="en-US"/>
            </w:rPr>
          </w:r>
          <w:r w:rsidR="0001242E" w:rsidRPr="00610279">
            <w:rPr>
              <w:lang w:val="en-US"/>
            </w:rPr>
            <w:fldChar w:fldCharType="separate"/>
          </w:r>
          <w:r w:rsidR="0001242E" w:rsidRPr="00CB2ED9">
            <w:rPr>
              <w:b/>
              <w:color w:val="000000"/>
              <w:szCs w:val="24"/>
              <w:lang w:val="en-US"/>
              <w:rPrChange w:id="81" w:author="Sarvepalli Mallikarjuna Rao" w:date="2023-10-03T14:24:00Z">
                <w:rPr>
                  <w:b/>
                  <w:color w:val="000000"/>
                  <w:szCs w:val="24"/>
                </w:rPr>
              </w:rPrChange>
            </w:rPr>
            <w:t>DEFINITIONS &amp; ACRONYMS</w:t>
          </w:r>
          <w:r w:rsidR="0001242E" w:rsidRPr="00CB2ED9">
            <w:rPr>
              <w:b/>
              <w:color w:val="000000"/>
              <w:szCs w:val="24"/>
              <w:lang w:val="en-US"/>
              <w:rPrChange w:id="82" w:author="Sarvepalli Mallikarjuna Rao" w:date="2023-10-03T14:24:00Z">
                <w:rPr>
                  <w:b/>
                  <w:color w:val="000000"/>
                  <w:szCs w:val="24"/>
                </w:rPr>
              </w:rPrChange>
            </w:rPr>
            <w:tab/>
          </w:r>
          <w:r w:rsidR="0E6397DF" w:rsidRPr="40B1F2B2">
            <w:rPr>
              <w:b/>
              <w:bCs/>
              <w:color w:val="000000"/>
              <w:lang w:val="en-US"/>
            </w:rPr>
            <w:t>4</w:t>
          </w:r>
          <w:r w:rsidR="0001242E" w:rsidRPr="00CB2ED9">
            <w:rPr>
              <w:lang w:val="en-US"/>
            </w:rPr>
            <w:fldChar w:fldCharType="end"/>
          </w:r>
        </w:p>
        <w:p w14:paraId="4E5019D0" w14:textId="77777777" w:rsidR="00CE685F" w:rsidRPr="00CB2ED9" w:rsidRDefault="00070D9C" w:rsidP="02829E04">
          <w:pPr>
            <w:pBdr>
              <w:top w:val="nil"/>
              <w:left w:val="nil"/>
              <w:bottom w:val="nil"/>
              <w:right w:val="nil"/>
              <w:between w:val="nil"/>
            </w:pBdr>
            <w:tabs>
              <w:tab w:val="left" w:pos="660"/>
              <w:tab w:val="right" w:pos="9016"/>
            </w:tabs>
            <w:spacing w:after="100" w:line="240" w:lineRule="auto"/>
            <w:ind w:left="658" w:hanging="658"/>
            <w:rPr>
              <w:color w:val="000000"/>
              <w:sz w:val="22"/>
              <w:lang w:val="en-US"/>
            </w:rPr>
          </w:pPr>
          <w:r w:rsidRPr="7231F5D8">
            <w:rPr>
              <w:lang w:val="en-US"/>
            </w:rPr>
            <w:fldChar w:fldCharType="begin"/>
          </w:r>
          <w:r w:rsidRPr="00CB2ED9">
            <w:rPr>
              <w:lang w:val="en-US"/>
            </w:rPr>
            <w:instrText>HYPERLINK \l "_heading=h.4d34og8" \h</w:instrText>
          </w:r>
          <w:r w:rsidRPr="7231F5D8">
            <w:rPr>
              <w:lang w:val="en-US"/>
            </w:rPr>
          </w:r>
          <w:r w:rsidRPr="7231F5D8">
            <w:rPr>
              <w:lang w:val="en-US"/>
            </w:rPr>
            <w:fldChar w:fldCharType="separate"/>
          </w:r>
          <w:r w:rsidR="0001242E" w:rsidRPr="7231F5D8">
            <w:rPr>
              <w:b/>
              <w:bCs/>
              <w:color w:val="000000"/>
              <w:lang w:val="en-US"/>
              <w:rPrChange w:id="83" w:author="Sarvepalli Mallikarjuna Rao" w:date="2023-10-03T14:24:00Z">
                <w:rPr>
                  <w:b/>
                  <w:bCs/>
                  <w:color w:val="000000"/>
                </w:rPr>
              </w:rPrChange>
            </w:rPr>
            <w:t>3.0</w:t>
          </w:r>
          <w:r w:rsidRPr="7231F5D8">
            <w:rPr>
              <w:b/>
              <w:bCs/>
              <w:color w:val="000000"/>
              <w:lang w:val="en-US"/>
            </w:rPr>
            <w:fldChar w:fldCharType="end"/>
          </w:r>
          <w:r w:rsidRPr="02829E04">
            <w:rPr>
              <w:lang w:val="en-US"/>
            </w:rPr>
            <w:fldChar w:fldCharType="begin"/>
          </w:r>
          <w:r w:rsidRPr="00CB2ED9">
            <w:rPr>
              <w:lang w:val="en-US"/>
            </w:rPr>
            <w:instrText>HYPERLINK \l "_heading=h.4d34og8" \h</w:instrText>
          </w:r>
          <w:r w:rsidRPr="02829E04">
            <w:rPr>
              <w:lang w:val="en-US"/>
            </w:rPr>
          </w:r>
          <w:r w:rsidRPr="02829E04">
            <w:rPr>
              <w:lang w:val="en-US"/>
              <w:rPrChange w:id="8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8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_heading=h.4d34og8 \h </w:instrText>
          </w:r>
          <w:r w:rsidR="0001242E" w:rsidRPr="00CB2ED9">
            <w:rPr>
              <w:lang w:val="en-US"/>
            </w:rPr>
          </w:r>
          <w:r w:rsidR="0001242E" w:rsidRPr="00610279">
            <w:rPr>
              <w:lang w:val="en-US"/>
            </w:rPr>
            <w:fldChar w:fldCharType="separate"/>
          </w:r>
          <w:r w:rsidR="0001242E" w:rsidRPr="00CB2ED9">
            <w:rPr>
              <w:b/>
              <w:color w:val="000000"/>
              <w:szCs w:val="24"/>
              <w:lang w:val="en-US"/>
              <w:rPrChange w:id="86" w:author="Sarvepalli Mallikarjuna Rao" w:date="2023-10-03T14:24:00Z">
                <w:rPr>
                  <w:b/>
                  <w:color w:val="000000"/>
                  <w:szCs w:val="24"/>
                </w:rPr>
              </w:rPrChange>
            </w:rPr>
            <w:t>DATA AND PROCESS FLOWS</w:t>
          </w:r>
          <w:r w:rsidR="0001242E" w:rsidRPr="00CB2ED9">
            <w:rPr>
              <w:b/>
              <w:color w:val="000000"/>
              <w:szCs w:val="24"/>
              <w:lang w:val="en-US"/>
              <w:rPrChange w:id="87" w:author="Sarvepalli Mallikarjuna Rao" w:date="2023-10-03T14:24:00Z">
                <w:rPr>
                  <w:b/>
                  <w:color w:val="000000"/>
                  <w:szCs w:val="24"/>
                </w:rPr>
              </w:rPrChange>
            </w:rPr>
            <w:tab/>
          </w:r>
          <w:r w:rsidR="0001242E" w:rsidRPr="7231F5D8">
            <w:rPr>
              <w:b/>
              <w:bCs/>
              <w:color w:val="000000"/>
              <w:lang w:val="en-US"/>
            </w:rPr>
            <w:t>5</w:t>
          </w:r>
          <w:r w:rsidR="0001242E" w:rsidRPr="00CB2ED9">
            <w:rPr>
              <w:lang w:val="en-US"/>
            </w:rPr>
            <w:fldChar w:fldCharType="end"/>
          </w:r>
        </w:p>
        <w:p w14:paraId="32344793" w14:textId="77777777" w:rsidR="00CE685F" w:rsidRPr="00CB2ED9" w:rsidRDefault="00070D9C" w:rsidP="02829E04">
          <w:pPr>
            <w:pBdr>
              <w:top w:val="nil"/>
              <w:left w:val="nil"/>
              <w:bottom w:val="nil"/>
              <w:right w:val="nil"/>
              <w:between w:val="nil"/>
            </w:pBdr>
            <w:tabs>
              <w:tab w:val="left" w:pos="660"/>
              <w:tab w:val="right" w:pos="9016"/>
            </w:tabs>
            <w:spacing w:after="100" w:line="240" w:lineRule="auto"/>
            <w:ind w:left="658" w:hanging="658"/>
            <w:rPr>
              <w:color w:val="000000"/>
              <w:sz w:val="22"/>
              <w:lang w:val="en-US"/>
            </w:rPr>
          </w:pPr>
          <w:r w:rsidRPr="7231F5D8">
            <w:rPr>
              <w:lang w:val="en-US"/>
            </w:rPr>
            <w:fldChar w:fldCharType="begin"/>
          </w:r>
          <w:r w:rsidRPr="00CB2ED9">
            <w:rPr>
              <w:lang w:val="en-US"/>
            </w:rPr>
            <w:instrText>HYPERLINK \l "_heading=h.2s8eyo1" \h</w:instrText>
          </w:r>
          <w:r w:rsidRPr="7231F5D8">
            <w:rPr>
              <w:lang w:val="en-US"/>
            </w:rPr>
          </w:r>
          <w:r w:rsidRPr="7231F5D8">
            <w:rPr>
              <w:lang w:val="en-US"/>
            </w:rPr>
            <w:fldChar w:fldCharType="separate"/>
          </w:r>
          <w:r w:rsidR="0001242E" w:rsidRPr="7231F5D8">
            <w:rPr>
              <w:b/>
              <w:bCs/>
              <w:color w:val="000000"/>
              <w:lang w:val="en-US"/>
              <w:rPrChange w:id="88" w:author="Sarvepalli Mallikarjuna Rao" w:date="2023-10-03T14:24:00Z">
                <w:rPr>
                  <w:b/>
                  <w:bCs/>
                  <w:color w:val="000000"/>
                </w:rPr>
              </w:rPrChange>
            </w:rPr>
            <w:t>4.0</w:t>
          </w:r>
          <w:r w:rsidRPr="7231F5D8">
            <w:rPr>
              <w:b/>
              <w:bCs/>
              <w:color w:val="000000"/>
              <w:lang w:val="en-US"/>
            </w:rPr>
            <w:fldChar w:fldCharType="end"/>
          </w:r>
          <w:r w:rsidRPr="02829E04">
            <w:rPr>
              <w:lang w:val="en-US"/>
            </w:rPr>
            <w:fldChar w:fldCharType="begin"/>
          </w:r>
          <w:r w:rsidRPr="00CB2ED9">
            <w:rPr>
              <w:lang w:val="en-US"/>
            </w:rPr>
            <w:instrText>HYPERLINK \l "_heading=h.2s8eyo1" \h</w:instrText>
          </w:r>
          <w:r w:rsidRPr="02829E04">
            <w:rPr>
              <w:lang w:val="en-US"/>
            </w:rPr>
          </w:r>
          <w:r w:rsidRPr="02829E04">
            <w:rPr>
              <w:lang w:val="en-US"/>
              <w:rPrChange w:id="8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9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_heading=h.2s8eyo1 \h </w:instrText>
          </w:r>
          <w:r w:rsidR="0001242E" w:rsidRPr="00CB2ED9">
            <w:rPr>
              <w:lang w:val="en-US"/>
            </w:rPr>
          </w:r>
          <w:r w:rsidR="0001242E" w:rsidRPr="00610279">
            <w:rPr>
              <w:lang w:val="en-US"/>
            </w:rPr>
            <w:fldChar w:fldCharType="separate"/>
          </w:r>
          <w:r w:rsidR="0001242E" w:rsidRPr="00CB2ED9">
            <w:rPr>
              <w:b/>
              <w:color w:val="000000"/>
              <w:szCs w:val="24"/>
              <w:lang w:val="en-US"/>
              <w:rPrChange w:id="91" w:author="Sarvepalli Mallikarjuna Rao" w:date="2023-10-03T14:24:00Z">
                <w:rPr>
                  <w:b/>
                  <w:color w:val="000000"/>
                  <w:szCs w:val="24"/>
                </w:rPr>
              </w:rPrChange>
            </w:rPr>
            <w:t>DETAILED SOFTWARE DESIGN</w:t>
          </w:r>
          <w:r w:rsidR="0001242E" w:rsidRPr="00CB2ED9">
            <w:rPr>
              <w:b/>
              <w:color w:val="000000"/>
              <w:szCs w:val="24"/>
              <w:lang w:val="en-US"/>
              <w:rPrChange w:id="92" w:author="Sarvepalli Mallikarjuna Rao" w:date="2023-10-03T14:24:00Z">
                <w:rPr>
                  <w:b/>
                  <w:color w:val="000000"/>
                  <w:szCs w:val="24"/>
                </w:rPr>
              </w:rPrChange>
            </w:rPr>
            <w:tab/>
          </w:r>
          <w:r w:rsidR="0001242E" w:rsidRPr="7231F5D8">
            <w:rPr>
              <w:b/>
              <w:bCs/>
              <w:color w:val="000000"/>
              <w:lang w:val="en-US"/>
            </w:rPr>
            <w:t>5</w:t>
          </w:r>
          <w:r w:rsidR="0001242E" w:rsidRPr="00CB2ED9">
            <w:rPr>
              <w:lang w:val="en-US"/>
            </w:rPr>
            <w:fldChar w:fldCharType="end"/>
          </w:r>
        </w:p>
        <w:p w14:paraId="7E09FCD9"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"_heading=h.17dp8vu" \h</w:instrText>
          </w:r>
          <w:r w:rsidRPr="7231F5D8">
            <w:rPr>
              <w:lang w:val="en-US"/>
            </w:rPr>
          </w:r>
          <w:r w:rsidRPr="7231F5D8">
            <w:rPr>
              <w:lang w:val="en-US"/>
            </w:rPr>
            <w:fldChar w:fldCharType="separate"/>
          </w:r>
          <w:r w:rsidR="0001242E" w:rsidRPr="7231F5D8">
            <w:rPr>
              <w:color w:val="000000"/>
              <w:lang w:val="en-US"/>
              <w:rPrChange w:id="93" w:author="Sarvepalli Mallikarjuna Rao" w:date="2023-10-03T14:24:00Z">
                <w:rPr>
                  <w:color w:val="000000"/>
                </w:rPr>
              </w:rPrChange>
            </w:rPr>
            <w:t>4.1</w:t>
          </w:r>
          <w:r w:rsidRPr="7231F5D8">
            <w:rPr>
              <w:color w:val="000000"/>
              <w:lang w:val="en-US"/>
            </w:rPr>
            <w:fldChar w:fldCharType="end"/>
          </w:r>
          <w:r w:rsidRPr="02829E04">
            <w:rPr>
              <w:lang w:val="en-US"/>
            </w:rPr>
            <w:fldChar w:fldCharType="begin"/>
          </w:r>
          <w:r w:rsidRPr="00CB2ED9">
            <w:rPr>
              <w:lang w:val="en-US"/>
            </w:rPr>
            <w:instrText>HYPERLINK \l "_heading=h.17dp8vu" \h</w:instrText>
          </w:r>
          <w:r w:rsidRPr="02829E04">
            <w:rPr>
              <w:lang w:val="en-US"/>
            </w:rPr>
          </w:r>
          <w:r w:rsidRPr="02829E04">
            <w:rPr>
              <w:lang w:val="en-US"/>
              <w:rPrChange w:id="9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9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_heading=h.17dp8vu \h </w:instrText>
          </w:r>
          <w:r w:rsidR="0001242E" w:rsidRPr="00CB2ED9">
            <w:rPr>
              <w:lang w:val="en-US"/>
            </w:rPr>
          </w:r>
          <w:r w:rsidR="0001242E" w:rsidRPr="00610279">
            <w:rPr>
              <w:lang w:val="en-US"/>
            </w:rPr>
            <w:fldChar w:fldCharType="separate"/>
          </w:r>
          <w:r w:rsidR="0001242E" w:rsidRPr="00CB2ED9">
            <w:rPr>
              <w:color w:val="000000"/>
              <w:szCs w:val="24"/>
              <w:lang w:val="en-US"/>
              <w:rPrChange w:id="96" w:author="Sarvepalli Mallikarjuna Rao" w:date="2023-10-03T14:24:00Z">
                <w:rPr>
                  <w:color w:val="000000"/>
                  <w:szCs w:val="24"/>
                </w:rPr>
              </w:rPrChange>
            </w:rPr>
            <w:t>Development Method</w:t>
          </w:r>
          <w:r w:rsidR="0001242E" w:rsidRPr="00CB2ED9">
            <w:rPr>
              <w:color w:val="000000"/>
              <w:szCs w:val="24"/>
              <w:lang w:val="en-US"/>
              <w:rPrChange w:id="97" w:author="Sarvepalli Mallikarjuna Rao" w:date="2023-10-03T14:24:00Z">
                <w:rPr>
                  <w:color w:val="000000"/>
                  <w:szCs w:val="24"/>
                </w:rPr>
              </w:rPrChange>
            </w:rPr>
            <w:tab/>
          </w:r>
          <w:r w:rsidR="0001242E" w:rsidRPr="7231F5D8">
            <w:rPr>
              <w:color w:val="000000"/>
              <w:lang w:val="en-US"/>
            </w:rPr>
            <w:t>5</w:t>
          </w:r>
          <w:r w:rsidR="0001242E" w:rsidRPr="00CB2ED9">
            <w:rPr>
              <w:lang w:val="en-US"/>
            </w:rPr>
            <w:fldChar w:fldCharType="end"/>
          </w:r>
        </w:p>
        <w:p w14:paraId="78C428DE"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"_heading=h.26in1rg" \h</w:instrText>
          </w:r>
          <w:r w:rsidRPr="7231F5D8">
            <w:rPr>
              <w:lang w:val="en-US"/>
            </w:rPr>
          </w:r>
          <w:r w:rsidRPr="7231F5D8">
            <w:rPr>
              <w:lang w:val="en-US"/>
            </w:rPr>
            <w:fldChar w:fldCharType="separate"/>
          </w:r>
          <w:r w:rsidR="0001242E" w:rsidRPr="7231F5D8">
            <w:rPr>
              <w:color w:val="000000"/>
              <w:lang w:val="en-US"/>
              <w:rPrChange w:id="98" w:author="Sarvepalli Mallikarjuna Rao" w:date="2023-10-03T14:24:00Z">
                <w:rPr>
                  <w:color w:val="000000"/>
                </w:rPr>
              </w:rPrChange>
            </w:rPr>
            <w:t>4.2</w:t>
          </w:r>
          <w:r w:rsidRPr="7231F5D8">
            <w:rPr>
              <w:color w:val="000000"/>
              <w:lang w:val="en-US"/>
            </w:rPr>
            <w:fldChar w:fldCharType="end"/>
          </w:r>
          <w:r w:rsidRPr="02829E04">
            <w:rPr>
              <w:lang w:val="en-US"/>
            </w:rPr>
            <w:fldChar w:fldCharType="begin"/>
          </w:r>
          <w:r w:rsidRPr="00CB2ED9">
            <w:rPr>
              <w:lang w:val="en-US"/>
            </w:rPr>
            <w:instrText>HYPERLINK \l "_heading=h.26in1rg" \h</w:instrText>
          </w:r>
          <w:r w:rsidRPr="02829E04">
            <w:rPr>
              <w:lang w:val="en-US"/>
            </w:rPr>
          </w:r>
          <w:r w:rsidRPr="02829E04">
            <w:rPr>
              <w:lang w:val="en-US"/>
              <w:rPrChange w:id="9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0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_heading=h.26in1rg \h </w:instrText>
          </w:r>
          <w:r w:rsidR="0001242E" w:rsidRPr="00CB2ED9">
            <w:rPr>
              <w:lang w:val="en-US"/>
            </w:rPr>
          </w:r>
          <w:r w:rsidR="0001242E" w:rsidRPr="00610279">
            <w:rPr>
              <w:lang w:val="en-US"/>
            </w:rPr>
            <w:fldChar w:fldCharType="separate"/>
          </w:r>
          <w:r w:rsidR="0001242E" w:rsidRPr="00CB2ED9">
            <w:rPr>
              <w:color w:val="000000"/>
              <w:szCs w:val="24"/>
              <w:lang w:val="en-US"/>
              <w:rPrChange w:id="101" w:author="Sarvepalli Mallikarjuna Rao" w:date="2023-10-03T14:24:00Z">
                <w:rPr>
                  <w:color w:val="000000"/>
                  <w:szCs w:val="24"/>
                </w:rPr>
              </w:rPrChange>
            </w:rPr>
            <w:t>Data Design</w:t>
          </w:r>
          <w:r w:rsidR="0001242E" w:rsidRPr="00CB2ED9">
            <w:rPr>
              <w:color w:val="000000"/>
              <w:szCs w:val="24"/>
              <w:lang w:val="en-US"/>
              <w:rPrChange w:id="102" w:author="Sarvepalli Mallikarjuna Rao" w:date="2023-10-03T14:24:00Z">
                <w:rPr>
                  <w:color w:val="000000"/>
                  <w:szCs w:val="24"/>
                </w:rPr>
              </w:rPrChange>
            </w:rPr>
            <w:tab/>
          </w:r>
          <w:r w:rsidR="0001242E" w:rsidRPr="7231F5D8">
            <w:rPr>
              <w:color w:val="000000"/>
              <w:lang w:val="en-US"/>
            </w:rPr>
            <w:t>5</w:t>
          </w:r>
          <w:r w:rsidR="0001242E" w:rsidRPr="00CB2ED9">
            <w:rPr>
              <w:lang w:val="en-US"/>
            </w:rPr>
            <w:fldChar w:fldCharType="end"/>
          </w:r>
        </w:p>
        <w:p w14:paraId="1B883A10"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"_heading=h.2xcytpi" \h</w:instrText>
          </w:r>
          <w:r w:rsidRPr="7231F5D8">
            <w:rPr>
              <w:lang w:val="en-US"/>
            </w:rPr>
          </w:r>
          <w:r w:rsidRPr="7231F5D8">
            <w:rPr>
              <w:lang w:val="en-US"/>
            </w:rPr>
            <w:fldChar w:fldCharType="separate"/>
          </w:r>
          <w:r w:rsidR="0001242E" w:rsidRPr="7231F5D8">
            <w:rPr>
              <w:color w:val="000000"/>
              <w:lang w:val="en-US"/>
              <w:rPrChange w:id="103" w:author="Sarvepalli Mallikarjuna Rao" w:date="2023-10-03T14:24:00Z">
                <w:rPr>
                  <w:color w:val="000000"/>
                </w:rPr>
              </w:rPrChange>
            </w:rPr>
            <w:t>4.3</w:t>
          </w:r>
          <w:r w:rsidRPr="7231F5D8">
            <w:rPr>
              <w:color w:val="000000"/>
              <w:lang w:val="en-US"/>
            </w:rPr>
            <w:fldChar w:fldCharType="end"/>
          </w:r>
          <w:r w:rsidRPr="02829E04">
            <w:rPr>
              <w:lang w:val="en-US"/>
            </w:rPr>
            <w:fldChar w:fldCharType="begin"/>
          </w:r>
          <w:r w:rsidRPr="00CB2ED9">
            <w:rPr>
              <w:lang w:val="en-US"/>
            </w:rPr>
            <w:instrText>HYPERLINK \l "_heading=h.2xcytpi" \h</w:instrText>
          </w:r>
          <w:r w:rsidRPr="02829E04">
            <w:rPr>
              <w:lang w:val="en-US"/>
            </w:rPr>
          </w:r>
          <w:r w:rsidRPr="02829E04">
            <w:rPr>
              <w:lang w:val="en-US"/>
              <w:rPrChange w:id="10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0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_heading=h.2xcytpi \h </w:instrText>
          </w:r>
          <w:r w:rsidR="0001242E" w:rsidRPr="00CB2ED9">
            <w:rPr>
              <w:lang w:val="en-US"/>
            </w:rPr>
          </w:r>
          <w:r w:rsidR="0001242E" w:rsidRPr="00610279">
            <w:rPr>
              <w:lang w:val="en-US"/>
            </w:rPr>
            <w:fldChar w:fldCharType="separate"/>
          </w:r>
          <w:r w:rsidR="0001242E" w:rsidRPr="00CB2ED9">
            <w:rPr>
              <w:color w:val="000000"/>
              <w:szCs w:val="24"/>
              <w:lang w:val="en-US"/>
              <w:rPrChange w:id="106" w:author="Sarvepalli Mallikarjuna Rao" w:date="2023-10-03T14:24:00Z">
                <w:rPr>
                  <w:color w:val="000000"/>
                  <w:szCs w:val="24"/>
                </w:rPr>
              </w:rPrChange>
            </w:rPr>
            <w:t>Architectural and Component Level Design</w:t>
          </w:r>
          <w:r w:rsidR="0001242E" w:rsidRPr="00CB2ED9">
            <w:rPr>
              <w:color w:val="000000"/>
              <w:szCs w:val="24"/>
              <w:lang w:val="en-US"/>
              <w:rPrChange w:id="107" w:author="Sarvepalli Mallikarjuna Rao" w:date="2023-10-03T14:24:00Z">
                <w:rPr>
                  <w:color w:val="000000"/>
                  <w:szCs w:val="24"/>
                </w:rPr>
              </w:rPrChange>
            </w:rPr>
            <w:tab/>
          </w:r>
          <w:r w:rsidR="0001242E" w:rsidRPr="7231F5D8">
            <w:rPr>
              <w:color w:val="000000"/>
              <w:lang w:val="en-US"/>
            </w:rPr>
            <w:t>6</w:t>
          </w:r>
          <w:r w:rsidR="0001242E" w:rsidRPr="00CB2ED9">
            <w:rPr>
              <w:lang w:val="en-US"/>
            </w:rPr>
            <w:fldChar w:fldCharType="end"/>
          </w:r>
        </w:p>
        <w:p w14:paraId="60E57C93"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"_heading=h.1ci93xb" \h</w:instrText>
          </w:r>
          <w:r w:rsidRPr="7231F5D8">
            <w:rPr>
              <w:lang w:val="en-US"/>
            </w:rPr>
          </w:r>
          <w:r w:rsidRPr="7231F5D8">
            <w:rPr>
              <w:lang w:val="en-US"/>
            </w:rPr>
            <w:fldChar w:fldCharType="separate"/>
          </w:r>
          <w:r w:rsidR="0001242E" w:rsidRPr="7231F5D8">
            <w:rPr>
              <w:color w:val="000000"/>
              <w:lang w:val="en-US"/>
              <w:rPrChange w:id="108" w:author="Sarvepalli Mallikarjuna Rao" w:date="2023-10-03T14:24:00Z">
                <w:rPr>
                  <w:color w:val="000000"/>
                </w:rPr>
              </w:rPrChange>
            </w:rPr>
            <w:t>4.4</w:t>
          </w:r>
          <w:r w:rsidRPr="7231F5D8">
            <w:rPr>
              <w:color w:val="000000"/>
              <w:lang w:val="en-US"/>
            </w:rPr>
            <w:fldChar w:fldCharType="end"/>
          </w:r>
          <w:r w:rsidRPr="02829E04">
            <w:rPr>
              <w:lang w:val="en-US"/>
            </w:rPr>
            <w:fldChar w:fldCharType="begin"/>
          </w:r>
          <w:r w:rsidRPr="00CB2ED9">
            <w:rPr>
              <w:lang w:val="en-US"/>
            </w:rPr>
            <w:instrText>HYPERLINK \l "_heading=h.1ci93xb" \h</w:instrText>
          </w:r>
          <w:r w:rsidRPr="02829E04">
            <w:rPr>
              <w:lang w:val="en-US"/>
            </w:rPr>
          </w:r>
          <w:r w:rsidRPr="02829E04">
            <w:rPr>
              <w:lang w:val="en-US"/>
              <w:rPrChange w:id="10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1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_heading=h.1ci93xb \h </w:instrText>
          </w:r>
          <w:r w:rsidR="0001242E" w:rsidRPr="00CB2ED9">
            <w:rPr>
              <w:lang w:val="en-US"/>
            </w:rPr>
          </w:r>
          <w:r w:rsidR="0001242E" w:rsidRPr="00610279">
            <w:rPr>
              <w:lang w:val="en-US"/>
            </w:rPr>
            <w:fldChar w:fldCharType="separate"/>
          </w:r>
          <w:r w:rsidR="0001242E" w:rsidRPr="00CB2ED9">
            <w:rPr>
              <w:color w:val="000000"/>
              <w:szCs w:val="24"/>
              <w:lang w:val="en-US"/>
              <w:rPrChange w:id="111" w:author="Sarvepalli Mallikarjuna Rao" w:date="2023-10-03T14:24:00Z">
                <w:rPr>
                  <w:color w:val="000000"/>
                  <w:szCs w:val="24"/>
                </w:rPr>
              </w:rPrChange>
            </w:rPr>
            <w:t>Software Components</w:t>
          </w:r>
          <w:r w:rsidR="0001242E" w:rsidRPr="00CB2ED9">
            <w:rPr>
              <w:color w:val="000000"/>
              <w:szCs w:val="24"/>
              <w:lang w:val="en-US"/>
              <w:rPrChange w:id="112" w:author="Sarvepalli Mallikarjuna Rao" w:date="2023-10-03T14:24:00Z">
                <w:rPr>
                  <w:color w:val="000000"/>
                  <w:szCs w:val="24"/>
                </w:rPr>
              </w:rPrChange>
            </w:rPr>
            <w:tab/>
          </w:r>
          <w:r w:rsidR="0001242E" w:rsidRPr="7231F5D8">
            <w:rPr>
              <w:color w:val="000000"/>
              <w:lang w:val="en-US"/>
            </w:rPr>
            <w:t>6</w:t>
          </w:r>
          <w:r w:rsidR="0001242E" w:rsidRPr="00CB2ED9">
            <w:rPr>
              <w:lang w:val="en-US"/>
            </w:rPr>
            <w:fldChar w:fldCharType="end"/>
          </w:r>
        </w:p>
        <w:p w14:paraId="7ED0D603"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"_heading=h.3as4poj" \h</w:instrText>
          </w:r>
          <w:r w:rsidRPr="7231F5D8">
            <w:rPr>
              <w:lang w:val="en-US"/>
            </w:rPr>
          </w:r>
          <w:r w:rsidRPr="7231F5D8">
            <w:rPr>
              <w:lang w:val="en-US"/>
            </w:rPr>
            <w:fldChar w:fldCharType="separate"/>
          </w:r>
          <w:r w:rsidR="0001242E" w:rsidRPr="7231F5D8">
            <w:rPr>
              <w:color w:val="000000"/>
              <w:lang w:val="en-US"/>
              <w:rPrChange w:id="113" w:author="Sarvepalli Mallikarjuna Rao" w:date="2023-10-03T14:24:00Z">
                <w:rPr>
                  <w:color w:val="000000"/>
                </w:rPr>
              </w:rPrChange>
            </w:rPr>
            <w:t>4.5</w:t>
          </w:r>
          <w:r w:rsidRPr="7231F5D8">
            <w:rPr>
              <w:color w:val="000000"/>
              <w:lang w:val="en-US"/>
            </w:rPr>
            <w:fldChar w:fldCharType="end"/>
          </w:r>
          <w:r w:rsidRPr="02829E04">
            <w:rPr>
              <w:lang w:val="en-US"/>
            </w:rPr>
            <w:fldChar w:fldCharType="begin"/>
          </w:r>
          <w:r w:rsidRPr="00CB2ED9">
            <w:rPr>
              <w:lang w:val="en-US"/>
            </w:rPr>
            <w:instrText>HYPERLINK \l "_heading=h.3as4poj" \h</w:instrText>
          </w:r>
          <w:r w:rsidRPr="02829E04">
            <w:rPr>
              <w:lang w:val="en-US"/>
            </w:rPr>
          </w:r>
          <w:r w:rsidRPr="02829E04">
            <w:rPr>
              <w:lang w:val="en-US"/>
              <w:rPrChange w:id="11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1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_heading=h.3as4poj \h </w:instrText>
          </w:r>
          <w:r w:rsidR="0001242E" w:rsidRPr="00CB2ED9">
            <w:rPr>
              <w:lang w:val="en-US"/>
            </w:rPr>
          </w:r>
          <w:r w:rsidR="0001242E" w:rsidRPr="00610279">
            <w:rPr>
              <w:lang w:val="en-US"/>
            </w:rPr>
            <w:fldChar w:fldCharType="separate"/>
          </w:r>
          <w:r w:rsidR="0001242E" w:rsidRPr="00CB2ED9">
            <w:rPr>
              <w:color w:val="000000"/>
              <w:szCs w:val="24"/>
              <w:lang w:val="en-US"/>
              <w:rPrChange w:id="116" w:author="Sarvepalli Mallikarjuna Rao" w:date="2023-10-03T14:24:00Z">
                <w:rPr>
                  <w:color w:val="000000"/>
                  <w:szCs w:val="24"/>
                </w:rPr>
              </w:rPrChange>
            </w:rPr>
            <w:t>User Interface Design</w:t>
          </w:r>
          <w:r w:rsidR="0001242E" w:rsidRPr="00CB2ED9">
            <w:rPr>
              <w:color w:val="000000"/>
              <w:szCs w:val="24"/>
              <w:lang w:val="en-US"/>
              <w:rPrChange w:id="117" w:author="Sarvepalli Mallikarjuna Rao" w:date="2023-10-03T14:24:00Z">
                <w:rPr>
                  <w:color w:val="000000"/>
                  <w:szCs w:val="24"/>
                </w:rPr>
              </w:rPrChange>
            </w:rPr>
            <w:tab/>
          </w:r>
          <w:r w:rsidR="0001242E" w:rsidRPr="7231F5D8">
            <w:rPr>
              <w:color w:val="000000"/>
              <w:lang w:val="en-US"/>
            </w:rPr>
            <w:t>6</w:t>
          </w:r>
          <w:r w:rsidR="0001242E" w:rsidRPr="00CB2ED9">
            <w:rPr>
              <w:lang w:val="en-US"/>
            </w:rPr>
            <w:fldChar w:fldCharType="end"/>
          </w:r>
        </w:p>
        <w:p w14:paraId="529A469E"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"_heading=h.1pxezwc" \h</w:instrText>
          </w:r>
          <w:r w:rsidRPr="7231F5D8">
            <w:rPr>
              <w:lang w:val="en-US"/>
            </w:rPr>
          </w:r>
          <w:r w:rsidRPr="7231F5D8">
            <w:rPr>
              <w:lang w:val="en-US"/>
            </w:rPr>
            <w:fldChar w:fldCharType="separate"/>
          </w:r>
          <w:r w:rsidR="0001242E" w:rsidRPr="7231F5D8">
            <w:rPr>
              <w:color w:val="000000"/>
              <w:lang w:val="en-US"/>
              <w:rPrChange w:id="118" w:author="Sarvepalli Mallikarjuna Rao" w:date="2023-10-03T14:24:00Z">
                <w:rPr>
                  <w:color w:val="000000"/>
                </w:rPr>
              </w:rPrChange>
            </w:rPr>
            <w:t>4.6</w:t>
          </w:r>
          <w:r w:rsidRPr="7231F5D8">
            <w:rPr>
              <w:color w:val="000000"/>
              <w:lang w:val="en-US"/>
            </w:rPr>
            <w:fldChar w:fldCharType="end"/>
          </w:r>
          <w:r w:rsidRPr="02829E04">
            <w:rPr>
              <w:lang w:val="en-US"/>
            </w:rPr>
            <w:fldChar w:fldCharType="begin"/>
          </w:r>
          <w:r w:rsidRPr="00CB2ED9">
            <w:rPr>
              <w:lang w:val="en-US"/>
            </w:rPr>
            <w:instrText>HYPERLINK \l "_heading=h.1pxezwc" \h</w:instrText>
          </w:r>
          <w:r w:rsidRPr="02829E04">
            <w:rPr>
              <w:lang w:val="en-US"/>
            </w:rPr>
          </w:r>
          <w:r w:rsidRPr="02829E04">
            <w:rPr>
              <w:lang w:val="en-US"/>
              <w:rPrChange w:id="11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2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_heading=h.1pxezwc \h </w:instrText>
          </w:r>
          <w:r w:rsidR="0001242E" w:rsidRPr="00CB2ED9">
            <w:rPr>
              <w:lang w:val="en-US"/>
            </w:rPr>
          </w:r>
          <w:r w:rsidR="0001242E" w:rsidRPr="00610279">
            <w:rPr>
              <w:lang w:val="en-US"/>
            </w:rPr>
            <w:fldChar w:fldCharType="separate"/>
          </w:r>
          <w:r w:rsidR="0001242E" w:rsidRPr="00CB2ED9">
            <w:rPr>
              <w:color w:val="000000"/>
              <w:szCs w:val="24"/>
              <w:lang w:val="en-US"/>
              <w:rPrChange w:id="121" w:author="Sarvepalli Mallikarjuna Rao" w:date="2023-10-03T14:24:00Z">
                <w:rPr>
                  <w:color w:val="000000"/>
                  <w:szCs w:val="24"/>
                </w:rPr>
              </w:rPrChange>
            </w:rPr>
            <w:t>Screen Images</w:t>
          </w:r>
          <w:r w:rsidR="0001242E" w:rsidRPr="00CB2ED9">
            <w:rPr>
              <w:color w:val="000000"/>
              <w:szCs w:val="24"/>
              <w:lang w:val="en-US"/>
              <w:rPrChange w:id="122" w:author="Sarvepalli Mallikarjuna Rao" w:date="2023-10-03T14:24:00Z">
                <w:rPr>
                  <w:color w:val="000000"/>
                  <w:szCs w:val="24"/>
                </w:rPr>
              </w:rPrChange>
            </w:rPr>
            <w:tab/>
          </w:r>
          <w:r w:rsidR="0001242E" w:rsidRPr="7231F5D8">
            <w:rPr>
              <w:color w:val="000000"/>
              <w:lang w:val="en-US"/>
            </w:rPr>
            <w:t>6</w:t>
          </w:r>
          <w:r w:rsidR="0001242E" w:rsidRPr="00CB2ED9">
            <w:rPr>
              <w:lang w:val="en-US"/>
            </w:rPr>
            <w:fldChar w:fldCharType="end"/>
          </w:r>
        </w:p>
        <w:p w14:paraId="14138476"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"_heading=h.147n2zr" \h</w:instrText>
          </w:r>
          <w:r w:rsidRPr="7231F5D8">
            <w:rPr>
              <w:lang w:val="en-US"/>
            </w:rPr>
          </w:r>
          <w:r w:rsidRPr="7231F5D8">
            <w:rPr>
              <w:lang w:val="en-US"/>
            </w:rPr>
            <w:fldChar w:fldCharType="separate"/>
          </w:r>
          <w:r w:rsidR="0001242E" w:rsidRPr="7231F5D8">
            <w:rPr>
              <w:color w:val="000000"/>
              <w:lang w:val="en-US"/>
              <w:rPrChange w:id="123" w:author="Sarvepalli Mallikarjuna Rao" w:date="2023-10-03T14:24:00Z">
                <w:rPr>
                  <w:color w:val="000000"/>
                </w:rPr>
              </w:rPrChange>
            </w:rPr>
            <w:t>4.7</w:t>
          </w:r>
          <w:r w:rsidRPr="7231F5D8">
            <w:rPr>
              <w:color w:val="000000"/>
              <w:lang w:val="en-US"/>
            </w:rPr>
            <w:fldChar w:fldCharType="end"/>
          </w:r>
          <w:r w:rsidRPr="02829E04">
            <w:rPr>
              <w:lang w:val="en-US"/>
            </w:rPr>
            <w:fldChar w:fldCharType="begin"/>
          </w:r>
          <w:r w:rsidRPr="00CB2ED9">
            <w:rPr>
              <w:lang w:val="en-US"/>
            </w:rPr>
            <w:instrText>HYPERLINK \l "_heading=h.147n2zr" \h</w:instrText>
          </w:r>
          <w:r w:rsidRPr="02829E04">
            <w:rPr>
              <w:lang w:val="en-US"/>
            </w:rPr>
          </w:r>
          <w:r w:rsidRPr="02829E04">
            <w:rPr>
              <w:lang w:val="en-US"/>
              <w:rPrChange w:id="12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2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_heading=h.147n2zr \h </w:instrText>
          </w:r>
          <w:r w:rsidR="0001242E" w:rsidRPr="00CB2ED9">
            <w:rPr>
              <w:lang w:val="en-US"/>
            </w:rPr>
          </w:r>
          <w:r w:rsidR="0001242E" w:rsidRPr="00610279">
            <w:rPr>
              <w:lang w:val="en-US"/>
            </w:rPr>
            <w:fldChar w:fldCharType="separate"/>
          </w:r>
          <w:r w:rsidR="0001242E" w:rsidRPr="00CB2ED9">
            <w:rPr>
              <w:color w:val="000000"/>
              <w:szCs w:val="24"/>
              <w:lang w:val="en-US"/>
              <w:rPrChange w:id="126" w:author="Sarvepalli Mallikarjuna Rao" w:date="2023-10-03T14:24:00Z">
                <w:rPr>
                  <w:color w:val="000000"/>
                  <w:szCs w:val="24"/>
                </w:rPr>
              </w:rPrChange>
            </w:rPr>
            <w:t>Interface Design Rules</w:t>
          </w:r>
          <w:r w:rsidR="0001242E" w:rsidRPr="00CB2ED9">
            <w:rPr>
              <w:color w:val="000000"/>
              <w:szCs w:val="24"/>
              <w:lang w:val="en-US"/>
              <w:rPrChange w:id="127" w:author="Sarvepalli Mallikarjuna Rao" w:date="2023-10-03T14:24:00Z">
                <w:rPr>
                  <w:color w:val="000000"/>
                  <w:szCs w:val="24"/>
                </w:rPr>
              </w:rPrChange>
            </w:rPr>
            <w:tab/>
          </w:r>
          <w:r w:rsidR="0001242E" w:rsidRPr="7231F5D8">
            <w:rPr>
              <w:color w:val="000000"/>
              <w:lang w:val="en-US"/>
            </w:rPr>
            <w:t>6</w:t>
          </w:r>
          <w:r w:rsidR="0001242E" w:rsidRPr="00CB2ED9">
            <w:rPr>
              <w:lang w:val="en-US"/>
            </w:rPr>
            <w:fldChar w:fldCharType="end"/>
          </w:r>
        </w:p>
        <w:p w14:paraId="18BC0DC5"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"_heading=h.3o7alnk" \h</w:instrText>
          </w:r>
          <w:r w:rsidRPr="7231F5D8">
            <w:rPr>
              <w:lang w:val="en-US"/>
            </w:rPr>
          </w:r>
          <w:r w:rsidRPr="7231F5D8">
            <w:rPr>
              <w:lang w:val="en-US"/>
            </w:rPr>
            <w:fldChar w:fldCharType="separate"/>
          </w:r>
          <w:r w:rsidR="0001242E" w:rsidRPr="7231F5D8">
            <w:rPr>
              <w:color w:val="000000"/>
              <w:lang w:val="en-US"/>
              <w:rPrChange w:id="128" w:author="Sarvepalli Mallikarjuna Rao" w:date="2023-10-03T14:24:00Z">
                <w:rPr>
                  <w:color w:val="000000"/>
                </w:rPr>
              </w:rPrChange>
            </w:rPr>
            <w:t>4.8</w:t>
          </w:r>
          <w:r w:rsidRPr="7231F5D8">
            <w:rPr>
              <w:color w:val="000000"/>
              <w:lang w:val="en-US"/>
            </w:rPr>
            <w:fldChar w:fldCharType="end"/>
          </w:r>
          <w:r w:rsidRPr="02829E04">
            <w:rPr>
              <w:lang w:val="en-US"/>
            </w:rPr>
            <w:fldChar w:fldCharType="begin"/>
          </w:r>
          <w:r w:rsidRPr="00CB2ED9">
            <w:rPr>
              <w:lang w:val="en-US"/>
            </w:rPr>
            <w:instrText>HYPERLINK \l "_heading=h.3o7alnk" \h</w:instrText>
          </w:r>
          <w:r w:rsidRPr="02829E04">
            <w:rPr>
              <w:lang w:val="en-US"/>
            </w:rPr>
          </w:r>
          <w:r w:rsidRPr="02829E04">
            <w:rPr>
              <w:lang w:val="en-US"/>
              <w:rPrChange w:id="12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3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_heading=h.3o7alnk \h </w:instrText>
          </w:r>
          <w:r w:rsidR="0001242E" w:rsidRPr="00CB2ED9">
            <w:rPr>
              <w:lang w:val="en-US"/>
            </w:rPr>
          </w:r>
          <w:r w:rsidR="0001242E" w:rsidRPr="00610279">
            <w:rPr>
              <w:lang w:val="en-US"/>
            </w:rPr>
            <w:fldChar w:fldCharType="separate"/>
          </w:r>
          <w:r w:rsidR="0001242E" w:rsidRPr="00CB2ED9">
            <w:rPr>
              <w:color w:val="000000"/>
              <w:szCs w:val="24"/>
              <w:lang w:val="en-US"/>
              <w:rPrChange w:id="131" w:author="Sarvepalli Mallikarjuna Rao" w:date="2023-10-03T14:24:00Z">
                <w:rPr>
                  <w:color w:val="000000"/>
                  <w:szCs w:val="24"/>
                </w:rPr>
              </w:rPrChange>
            </w:rPr>
            <w:t>GUI Components available</w:t>
          </w:r>
          <w:r w:rsidR="0001242E" w:rsidRPr="00CB2ED9">
            <w:rPr>
              <w:color w:val="000000"/>
              <w:szCs w:val="24"/>
              <w:lang w:val="en-US"/>
              <w:rPrChange w:id="132" w:author="Sarvepalli Mallikarjuna Rao" w:date="2023-10-03T14:24:00Z">
                <w:rPr>
                  <w:color w:val="000000"/>
                  <w:szCs w:val="24"/>
                </w:rPr>
              </w:rPrChange>
            </w:rPr>
            <w:tab/>
          </w:r>
          <w:r w:rsidR="0001242E" w:rsidRPr="7231F5D8">
            <w:rPr>
              <w:color w:val="000000"/>
              <w:lang w:val="en-US"/>
            </w:rPr>
            <w:t>7</w:t>
          </w:r>
          <w:r w:rsidR="0001242E" w:rsidRPr="00CB2ED9">
            <w:rPr>
              <w:lang w:val="en-US"/>
            </w:rPr>
            <w:fldChar w:fldCharType="end"/>
          </w:r>
        </w:p>
        <w:p w14:paraId="5AD61FE3" w14:textId="77777777" w:rsidR="00CE685F" w:rsidRPr="00CB2ED9" w:rsidRDefault="00070D9C" w:rsidP="02829E04">
          <w:pPr>
            <w:pBdr>
              <w:top w:val="nil"/>
              <w:left w:val="nil"/>
              <w:bottom w:val="nil"/>
              <w:right w:val="nil"/>
              <w:between w:val="nil"/>
            </w:pBdr>
            <w:tabs>
              <w:tab w:val="left" w:pos="851"/>
              <w:tab w:val="right" w:pos="9016"/>
            </w:tabs>
            <w:spacing w:after="100"/>
            <w:ind w:left="851" w:hanging="851"/>
            <w:rPr>
              <w:color w:val="000000"/>
              <w:sz w:val="22"/>
              <w:lang w:val="en-US"/>
            </w:rPr>
          </w:pPr>
          <w:r w:rsidRPr="7231F5D8">
            <w:rPr>
              <w:lang w:val="en-US"/>
            </w:rPr>
            <w:fldChar w:fldCharType="begin"/>
          </w:r>
          <w:r w:rsidRPr="00CB2ED9">
            <w:rPr>
              <w:lang w:val="en-US"/>
            </w:rPr>
            <w:instrText>HYPERLINK \l "_heading=h.23ckvvd" \h</w:instrText>
          </w:r>
          <w:r w:rsidRPr="7231F5D8">
            <w:rPr>
              <w:lang w:val="en-US"/>
            </w:rPr>
          </w:r>
          <w:r w:rsidRPr="7231F5D8">
            <w:rPr>
              <w:lang w:val="en-US"/>
            </w:rPr>
            <w:fldChar w:fldCharType="separate"/>
          </w:r>
          <w:r w:rsidR="0001242E" w:rsidRPr="7231F5D8">
            <w:rPr>
              <w:color w:val="000000"/>
              <w:lang w:val="en-US"/>
              <w:rPrChange w:id="133" w:author="Sarvepalli Mallikarjuna Rao" w:date="2023-10-03T14:24:00Z">
                <w:rPr>
                  <w:color w:val="000000"/>
                </w:rPr>
              </w:rPrChange>
            </w:rPr>
            <w:t>4.9</w:t>
          </w:r>
          <w:r w:rsidRPr="7231F5D8">
            <w:rPr>
              <w:color w:val="000000"/>
              <w:lang w:val="en-US"/>
            </w:rPr>
            <w:fldChar w:fldCharType="end"/>
          </w:r>
          <w:r w:rsidRPr="02829E04">
            <w:rPr>
              <w:lang w:val="en-US"/>
            </w:rPr>
            <w:fldChar w:fldCharType="begin"/>
          </w:r>
          <w:r w:rsidRPr="00CB2ED9">
            <w:rPr>
              <w:lang w:val="en-US"/>
            </w:rPr>
            <w:instrText>HYPERLINK \l "_heading=h.23ckvvd" \h</w:instrText>
          </w:r>
          <w:r w:rsidRPr="02829E04">
            <w:rPr>
              <w:lang w:val="en-US"/>
            </w:rPr>
          </w:r>
          <w:r w:rsidRPr="02829E04">
            <w:rPr>
              <w:lang w:val="en-US"/>
              <w:rPrChange w:id="13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3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_heading=h.23ckvvd \h </w:instrText>
          </w:r>
          <w:r w:rsidR="0001242E" w:rsidRPr="00CB2ED9">
            <w:rPr>
              <w:lang w:val="en-US"/>
            </w:rPr>
          </w:r>
          <w:r w:rsidR="0001242E" w:rsidRPr="00610279">
            <w:rPr>
              <w:lang w:val="en-US"/>
            </w:rPr>
            <w:fldChar w:fldCharType="separate"/>
          </w:r>
          <w:r w:rsidR="0001242E" w:rsidRPr="00CB2ED9">
            <w:rPr>
              <w:color w:val="000000"/>
              <w:szCs w:val="24"/>
              <w:lang w:val="en-US"/>
              <w:rPrChange w:id="136" w:author="Sarvepalli Mallikarjuna Rao" w:date="2023-10-03T14:24:00Z">
                <w:rPr>
                  <w:color w:val="000000"/>
                  <w:szCs w:val="24"/>
                </w:rPr>
              </w:rPrChange>
            </w:rPr>
            <w:t>Constraints</w:t>
          </w:r>
          <w:r w:rsidR="0001242E" w:rsidRPr="00CB2ED9">
            <w:rPr>
              <w:color w:val="000000"/>
              <w:szCs w:val="24"/>
              <w:lang w:val="en-US"/>
              <w:rPrChange w:id="137" w:author="Sarvepalli Mallikarjuna Rao" w:date="2023-10-03T14:24:00Z">
                <w:rPr>
                  <w:color w:val="000000"/>
                  <w:szCs w:val="24"/>
                </w:rPr>
              </w:rPrChange>
            </w:rPr>
            <w:tab/>
          </w:r>
          <w:r w:rsidR="0001242E" w:rsidRPr="7231F5D8">
            <w:rPr>
              <w:color w:val="000000"/>
              <w:lang w:val="en-US"/>
            </w:rPr>
            <w:t>7</w:t>
          </w:r>
          <w:r w:rsidR="0001242E" w:rsidRPr="00CB2ED9">
            <w:rPr>
              <w:lang w:val="en-US"/>
            </w:rPr>
            <w:fldChar w:fldCharType="end"/>
          </w:r>
        </w:p>
        <w:p w14:paraId="17B9C40A" w14:textId="77777777" w:rsidR="00CE685F" w:rsidRPr="00CB2ED9" w:rsidRDefault="00070D9C" w:rsidP="02829E04">
          <w:pPr>
            <w:pBdr>
              <w:top w:val="nil"/>
              <w:left w:val="nil"/>
              <w:bottom w:val="nil"/>
              <w:right w:val="nil"/>
              <w:between w:val="nil"/>
            </w:pBdr>
            <w:tabs>
              <w:tab w:val="left" w:pos="660"/>
              <w:tab w:val="right" w:pos="9016"/>
            </w:tabs>
            <w:spacing w:after="100" w:line="240" w:lineRule="auto"/>
            <w:ind w:left="658" w:hanging="658"/>
            <w:rPr>
              <w:color w:val="000000"/>
              <w:sz w:val="22"/>
              <w:lang w:val="en-US"/>
            </w:rPr>
          </w:pPr>
          <w:r w:rsidRPr="7231F5D8">
            <w:rPr>
              <w:lang w:val="en-US"/>
            </w:rPr>
            <w:fldChar w:fldCharType="begin"/>
          </w:r>
          <w:r w:rsidRPr="00CB2ED9">
            <w:rPr>
              <w:lang w:val="en-US"/>
            </w:rPr>
            <w:instrText>HYPERLINK \l "_heading=h.1hmsyys" \h</w:instrText>
          </w:r>
          <w:r w:rsidRPr="7231F5D8">
            <w:rPr>
              <w:lang w:val="en-US"/>
            </w:rPr>
          </w:r>
          <w:r w:rsidRPr="7231F5D8">
            <w:rPr>
              <w:lang w:val="en-US"/>
            </w:rPr>
            <w:fldChar w:fldCharType="separate"/>
          </w:r>
          <w:r w:rsidR="0001242E" w:rsidRPr="7231F5D8">
            <w:rPr>
              <w:b/>
              <w:bCs/>
              <w:color w:val="000000"/>
              <w:lang w:val="en-US"/>
              <w:rPrChange w:id="138" w:author="Sarvepalli Mallikarjuna Rao" w:date="2023-10-03T14:24:00Z">
                <w:rPr>
                  <w:b/>
                  <w:bCs/>
                  <w:color w:val="000000"/>
                </w:rPr>
              </w:rPrChange>
            </w:rPr>
            <w:t>5.0</w:t>
          </w:r>
          <w:r w:rsidRPr="7231F5D8">
            <w:rPr>
              <w:b/>
              <w:bCs/>
              <w:color w:val="000000"/>
              <w:lang w:val="en-US"/>
            </w:rPr>
            <w:fldChar w:fldCharType="end"/>
          </w:r>
          <w:r w:rsidRPr="02829E04">
            <w:rPr>
              <w:lang w:val="en-US"/>
            </w:rPr>
            <w:fldChar w:fldCharType="begin"/>
          </w:r>
          <w:r w:rsidRPr="00CB2ED9">
            <w:rPr>
              <w:lang w:val="en-US"/>
            </w:rPr>
            <w:instrText>HYPERLINK \l "_heading=h.1hmsyys" \h</w:instrText>
          </w:r>
          <w:r w:rsidRPr="02829E04">
            <w:rPr>
              <w:lang w:val="en-US"/>
            </w:rPr>
          </w:r>
          <w:r w:rsidRPr="02829E04">
            <w:rPr>
              <w:lang w:val="en-US"/>
              <w:rPrChange w:id="13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4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_heading=h.1hmsyys \h </w:instrText>
          </w:r>
          <w:r w:rsidR="0001242E" w:rsidRPr="00CB2ED9">
            <w:rPr>
              <w:lang w:val="en-US"/>
            </w:rPr>
          </w:r>
          <w:r w:rsidR="0001242E" w:rsidRPr="00610279">
            <w:rPr>
              <w:lang w:val="en-US"/>
            </w:rPr>
            <w:fldChar w:fldCharType="separate"/>
          </w:r>
          <w:r w:rsidR="0001242E" w:rsidRPr="00CB2ED9">
            <w:rPr>
              <w:b/>
              <w:color w:val="000000"/>
              <w:szCs w:val="24"/>
              <w:lang w:val="en-US"/>
              <w:rPrChange w:id="141" w:author="Sarvepalli Mallikarjuna Rao" w:date="2023-10-03T14:24:00Z">
                <w:rPr>
                  <w:b/>
                  <w:color w:val="000000"/>
                  <w:szCs w:val="24"/>
                </w:rPr>
              </w:rPrChange>
            </w:rPr>
            <w:t>REFERENCES</w:t>
          </w:r>
          <w:r w:rsidR="0001242E" w:rsidRPr="00CB2ED9">
            <w:rPr>
              <w:b/>
              <w:color w:val="000000"/>
              <w:szCs w:val="24"/>
              <w:lang w:val="en-US"/>
              <w:rPrChange w:id="142" w:author="Sarvepalli Mallikarjuna Rao" w:date="2023-10-03T14:24:00Z">
                <w:rPr>
                  <w:b/>
                  <w:color w:val="000000"/>
                  <w:szCs w:val="24"/>
                </w:rPr>
              </w:rPrChange>
            </w:rPr>
            <w:tab/>
          </w:r>
          <w:r w:rsidR="0001242E" w:rsidRPr="7231F5D8">
            <w:rPr>
              <w:b/>
              <w:bCs/>
              <w:color w:val="000000"/>
              <w:lang w:val="en-US"/>
            </w:rPr>
            <w:t>7</w:t>
          </w:r>
          <w:r w:rsidR="0001242E" w:rsidRPr="00CB2ED9">
            <w:rPr>
              <w:lang w:val="en-US"/>
            </w:rPr>
            <w:fldChar w:fldCharType="end"/>
          </w:r>
        </w:p>
        <w:p w14:paraId="5CF62DEE" w14:textId="77777777" w:rsidR="00CE685F" w:rsidRPr="00CB2ED9" w:rsidRDefault="00070D9C" w:rsidP="02829E04">
          <w:pPr>
            <w:pBdr>
              <w:top w:val="nil"/>
              <w:left w:val="nil"/>
              <w:bottom w:val="nil"/>
              <w:right w:val="nil"/>
              <w:between w:val="nil"/>
            </w:pBdr>
            <w:tabs>
              <w:tab w:val="left" w:pos="660"/>
              <w:tab w:val="right" w:pos="9016"/>
            </w:tabs>
            <w:spacing w:after="100" w:line="240" w:lineRule="auto"/>
            <w:ind w:left="658" w:hanging="658"/>
            <w:rPr>
              <w:color w:val="000000"/>
              <w:sz w:val="22"/>
              <w:lang w:val="en-US"/>
            </w:rPr>
          </w:pPr>
          <w:r w:rsidRPr="7231F5D8">
            <w:rPr>
              <w:lang w:val="en-US"/>
            </w:rPr>
            <w:fldChar w:fldCharType="begin"/>
          </w:r>
          <w:r w:rsidRPr="00CB2ED9">
            <w:rPr>
              <w:lang w:val="en-US"/>
            </w:rPr>
            <w:instrText>HYPERLINK \l "_heading=h.2grqrue" \h</w:instrText>
          </w:r>
          <w:r w:rsidRPr="7231F5D8">
            <w:rPr>
              <w:lang w:val="en-US"/>
            </w:rPr>
          </w:r>
          <w:r w:rsidRPr="7231F5D8">
            <w:rPr>
              <w:lang w:val="en-US"/>
            </w:rPr>
            <w:fldChar w:fldCharType="separate"/>
          </w:r>
          <w:r w:rsidR="0001242E" w:rsidRPr="7231F5D8">
            <w:rPr>
              <w:b/>
              <w:bCs/>
              <w:color w:val="000000"/>
              <w:lang w:val="en-US"/>
              <w:rPrChange w:id="143" w:author="Sarvepalli Mallikarjuna Rao" w:date="2023-10-03T14:24:00Z">
                <w:rPr>
                  <w:b/>
                  <w:bCs/>
                  <w:color w:val="000000"/>
                </w:rPr>
              </w:rPrChange>
            </w:rPr>
            <w:t>6.0</w:t>
          </w:r>
          <w:r w:rsidRPr="7231F5D8">
            <w:rPr>
              <w:b/>
              <w:bCs/>
              <w:color w:val="000000"/>
              <w:lang w:val="en-US"/>
            </w:rPr>
            <w:fldChar w:fldCharType="end"/>
          </w:r>
          <w:r w:rsidRPr="02829E04">
            <w:rPr>
              <w:lang w:val="en-US"/>
            </w:rPr>
            <w:fldChar w:fldCharType="begin"/>
          </w:r>
          <w:r w:rsidRPr="00CB2ED9">
            <w:rPr>
              <w:lang w:val="en-US"/>
            </w:rPr>
            <w:instrText>HYPERLINK \l "_heading=h.2grqrue" \h</w:instrText>
          </w:r>
          <w:r w:rsidRPr="02829E04">
            <w:rPr>
              <w:lang w:val="en-US"/>
            </w:rPr>
          </w:r>
          <w:r w:rsidRPr="02829E04">
            <w:rPr>
              <w:lang w:val="en-US"/>
              <w:rPrChange w:id="14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4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_heading=h.2grqrue \h </w:instrText>
          </w:r>
          <w:r w:rsidR="0001242E" w:rsidRPr="00CB2ED9">
            <w:rPr>
              <w:lang w:val="en-US"/>
            </w:rPr>
          </w:r>
          <w:r w:rsidR="0001242E" w:rsidRPr="00610279">
            <w:rPr>
              <w:lang w:val="en-US"/>
            </w:rPr>
            <w:fldChar w:fldCharType="separate"/>
          </w:r>
          <w:r w:rsidR="0001242E" w:rsidRPr="00CB2ED9">
            <w:rPr>
              <w:b/>
              <w:color w:val="000000"/>
              <w:szCs w:val="24"/>
              <w:lang w:val="en-US"/>
              <w:rPrChange w:id="146" w:author="Sarvepalli Mallikarjuna Rao" w:date="2023-10-03T14:24:00Z">
                <w:rPr>
                  <w:b/>
                  <w:color w:val="000000"/>
                  <w:szCs w:val="24"/>
                </w:rPr>
              </w:rPrChange>
            </w:rPr>
            <w:t>ADDENDUMS, SUPPLEMENTS, REVISIONS</w:t>
          </w:r>
          <w:r w:rsidR="0001242E" w:rsidRPr="00CB2ED9">
            <w:rPr>
              <w:b/>
              <w:color w:val="000000"/>
              <w:szCs w:val="24"/>
              <w:lang w:val="en-US"/>
              <w:rPrChange w:id="147" w:author="Sarvepalli Mallikarjuna Rao" w:date="2023-10-03T14:24:00Z">
                <w:rPr>
                  <w:b/>
                  <w:color w:val="000000"/>
                  <w:szCs w:val="24"/>
                </w:rPr>
              </w:rPrChange>
            </w:rPr>
            <w:tab/>
          </w:r>
          <w:r w:rsidR="0001242E" w:rsidRPr="7231F5D8">
            <w:rPr>
              <w:b/>
              <w:bCs/>
              <w:color w:val="000000"/>
              <w:lang w:val="en-US"/>
            </w:rPr>
            <w:t>7</w:t>
          </w:r>
          <w:r w:rsidR="0001242E" w:rsidRPr="00CB2ED9">
            <w:rPr>
              <w:lang w:val="en-US"/>
            </w:rPr>
            <w:fldChar w:fldCharType="end"/>
          </w:r>
        </w:p>
        <w:p w14:paraId="2D7E5CF2" w14:textId="77777777" w:rsidR="00CE685F" w:rsidRPr="00CB2ED9" w:rsidRDefault="00070D9C" w:rsidP="02829E04">
          <w:pPr>
            <w:pBdr>
              <w:top w:val="nil"/>
              <w:left w:val="nil"/>
              <w:bottom w:val="nil"/>
              <w:right w:val="nil"/>
              <w:between w:val="nil"/>
            </w:pBdr>
            <w:tabs>
              <w:tab w:val="left" w:pos="660"/>
              <w:tab w:val="right" w:pos="9016"/>
            </w:tabs>
            <w:spacing w:after="100" w:line="240" w:lineRule="auto"/>
            <w:ind w:left="658" w:hanging="658"/>
            <w:rPr>
              <w:color w:val="000000"/>
              <w:sz w:val="22"/>
              <w:lang w:val="en-US"/>
            </w:rPr>
          </w:pPr>
          <w:r w:rsidRPr="7231F5D8">
            <w:rPr>
              <w:lang w:val="en-US"/>
            </w:rPr>
            <w:fldChar w:fldCharType="begin"/>
          </w:r>
          <w:r w:rsidRPr="00CB2ED9">
            <w:rPr>
              <w:lang w:val="en-US"/>
            </w:rPr>
            <w:instrText>HYPERLINK \l "_heading=h.vx1227" \h</w:instrText>
          </w:r>
          <w:r w:rsidRPr="7231F5D8">
            <w:rPr>
              <w:lang w:val="en-US"/>
            </w:rPr>
          </w:r>
          <w:r w:rsidRPr="7231F5D8">
            <w:rPr>
              <w:lang w:val="en-US"/>
            </w:rPr>
            <w:fldChar w:fldCharType="separate"/>
          </w:r>
          <w:r w:rsidR="0001242E" w:rsidRPr="7231F5D8">
            <w:rPr>
              <w:b/>
              <w:bCs/>
              <w:color w:val="000000"/>
              <w:lang w:val="en-US"/>
              <w:rPrChange w:id="148" w:author="Sarvepalli Mallikarjuna Rao" w:date="2023-10-03T14:24:00Z">
                <w:rPr>
                  <w:b/>
                  <w:bCs/>
                  <w:color w:val="000000"/>
                </w:rPr>
              </w:rPrChange>
            </w:rPr>
            <w:t>7.0</w:t>
          </w:r>
          <w:r w:rsidRPr="7231F5D8">
            <w:rPr>
              <w:b/>
              <w:bCs/>
              <w:color w:val="000000"/>
              <w:lang w:val="en-US"/>
            </w:rPr>
            <w:fldChar w:fldCharType="end"/>
          </w:r>
          <w:r w:rsidRPr="02829E04">
            <w:rPr>
              <w:lang w:val="en-US"/>
            </w:rPr>
            <w:fldChar w:fldCharType="begin"/>
          </w:r>
          <w:r w:rsidRPr="00CB2ED9">
            <w:rPr>
              <w:lang w:val="en-US"/>
            </w:rPr>
            <w:instrText>HYPERLINK \l "_heading=h.vx1227" \h</w:instrText>
          </w:r>
          <w:r w:rsidRPr="02829E04">
            <w:rPr>
              <w:lang w:val="en-US"/>
            </w:rPr>
          </w:r>
          <w:r w:rsidRPr="02829E04">
            <w:rPr>
              <w:lang w:val="en-US"/>
              <w:rPrChange w:id="149"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50"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_heading=h.vx1227 \h </w:instrText>
          </w:r>
          <w:r w:rsidR="0001242E" w:rsidRPr="00CB2ED9">
            <w:rPr>
              <w:lang w:val="en-US"/>
            </w:rPr>
          </w:r>
          <w:r w:rsidR="0001242E" w:rsidRPr="00610279">
            <w:rPr>
              <w:lang w:val="en-US"/>
            </w:rPr>
            <w:fldChar w:fldCharType="separate"/>
          </w:r>
          <w:r w:rsidR="0001242E" w:rsidRPr="00CB2ED9">
            <w:rPr>
              <w:b/>
              <w:color w:val="000000"/>
              <w:szCs w:val="24"/>
              <w:lang w:val="en-US"/>
              <w:rPrChange w:id="151" w:author="Sarvepalli Mallikarjuna Rao" w:date="2023-10-03T14:24:00Z">
                <w:rPr>
                  <w:b/>
                  <w:color w:val="000000"/>
                  <w:szCs w:val="24"/>
                </w:rPr>
              </w:rPrChange>
            </w:rPr>
            <w:t>REVISION HISTORY</w:t>
          </w:r>
          <w:r w:rsidR="0001242E" w:rsidRPr="00CB2ED9">
            <w:rPr>
              <w:b/>
              <w:color w:val="000000"/>
              <w:szCs w:val="24"/>
              <w:lang w:val="en-US"/>
              <w:rPrChange w:id="152" w:author="Sarvepalli Mallikarjuna Rao" w:date="2023-10-03T14:24:00Z">
                <w:rPr>
                  <w:b/>
                  <w:color w:val="000000"/>
                  <w:szCs w:val="24"/>
                </w:rPr>
              </w:rPrChange>
            </w:rPr>
            <w:tab/>
          </w:r>
          <w:r w:rsidR="0001242E" w:rsidRPr="7231F5D8">
            <w:rPr>
              <w:b/>
              <w:bCs/>
              <w:color w:val="000000"/>
              <w:lang w:val="en-US"/>
            </w:rPr>
            <w:t>8</w:t>
          </w:r>
          <w:r w:rsidR="0001242E" w:rsidRPr="00CB2ED9">
            <w:rPr>
              <w:lang w:val="en-US"/>
            </w:rPr>
            <w:fldChar w:fldCharType="end"/>
          </w:r>
        </w:p>
        <w:p w14:paraId="49F171C1" w14:textId="77777777" w:rsidR="00CE685F" w:rsidRPr="00CB2ED9" w:rsidRDefault="00070D9C" w:rsidP="02829E04">
          <w:pPr>
            <w:pBdr>
              <w:top w:val="nil"/>
              <w:left w:val="nil"/>
              <w:bottom w:val="nil"/>
              <w:right w:val="nil"/>
              <w:between w:val="nil"/>
            </w:pBdr>
            <w:tabs>
              <w:tab w:val="left" w:pos="660"/>
              <w:tab w:val="right" w:pos="9016"/>
            </w:tabs>
            <w:spacing w:after="100" w:line="240" w:lineRule="auto"/>
            <w:ind w:left="658" w:hanging="658"/>
            <w:rPr>
              <w:color w:val="000000"/>
              <w:sz w:val="22"/>
              <w:lang w:val="en-US"/>
            </w:rPr>
          </w:pPr>
          <w:r w:rsidRPr="7231F5D8">
            <w:rPr>
              <w:lang w:val="en-US"/>
            </w:rPr>
            <w:fldChar w:fldCharType="begin"/>
          </w:r>
          <w:r w:rsidRPr="00CB2ED9">
            <w:rPr>
              <w:lang w:val="en-US"/>
            </w:rPr>
            <w:instrText>HYPERLINK \l "_heading=h.3fwokq0" \h</w:instrText>
          </w:r>
          <w:r w:rsidRPr="7231F5D8">
            <w:rPr>
              <w:lang w:val="en-US"/>
            </w:rPr>
          </w:r>
          <w:r w:rsidRPr="7231F5D8">
            <w:rPr>
              <w:lang w:val="en-US"/>
            </w:rPr>
            <w:fldChar w:fldCharType="separate"/>
          </w:r>
          <w:r w:rsidR="0001242E" w:rsidRPr="7231F5D8">
            <w:rPr>
              <w:b/>
              <w:bCs/>
              <w:color w:val="000000"/>
              <w:lang w:val="en-US"/>
              <w:rPrChange w:id="153" w:author="Sarvepalli Mallikarjuna Rao" w:date="2023-10-03T14:24:00Z">
                <w:rPr>
                  <w:b/>
                  <w:bCs/>
                  <w:color w:val="000000"/>
                </w:rPr>
              </w:rPrChange>
            </w:rPr>
            <w:t>8.0</w:t>
          </w:r>
          <w:r w:rsidRPr="7231F5D8">
            <w:rPr>
              <w:b/>
              <w:bCs/>
              <w:color w:val="000000"/>
              <w:lang w:val="en-US"/>
            </w:rPr>
            <w:fldChar w:fldCharType="end"/>
          </w:r>
          <w:r w:rsidRPr="02829E04">
            <w:rPr>
              <w:lang w:val="en-US"/>
            </w:rPr>
            <w:fldChar w:fldCharType="begin"/>
          </w:r>
          <w:r w:rsidRPr="00CB2ED9">
            <w:rPr>
              <w:lang w:val="en-US"/>
            </w:rPr>
            <w:instrText>HYPERLINK \l "_heading=h.3fwokq0" \h</w:instrText>
          </w:r>
          <w:r w:rsidRPr="02829E04">
            <w:rPr>
              <w:lang w:val="en-US"/>
            </w:rPr>
          </w:r>
          <w:r w:rsidRPr="02829E04">
            <w:rPr>
              <w:lang w:val="en-US"/>
              <w:rPrChange w:id="154" w:author="Sarvepalli Mallikarjuna Rao" w:date="2023-10-03T14:24:00Z">
                <w:rPr>
                  <w:rFonts w:ascii="Calibri" w:eastAsia="Calibri" w:hAnsi="Calibri" w:cs="Calibri"/>
                  <w:color w:val="000000"/>
                  <w:sz w:val="22"/>
                  <w:lang w:val="en-US"/>
                </w:rPr>
              </w:rPrChange>
            </w:rPr>
            <w:fldChar w:fldCharType="separate"/>
          </w:r>
          <w:r w:rsidR="0001242E" w:rsidRPr="00CB2ED9">
            <w:rPr>
              <w:rFonts w:ascii="Calibri" w:eastAsia="Calibri" w:hAnsi="Calibri" w:cs="Calibri"/>
              <w:color w:val="000000"/>
              <w:sz w:val="22"/>
              <w:lang w:val="en-US"/>
              <w:rPrChange w:id="155"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_heading=h.3fwokq0 \h </w:instrText>
          </w:r>
          <w:r w:rsidR="0001242E" w:rsidRPr="00CB2ED9">
            <w:rPr>
              <w:lang w:val="en-US"/>
            </w:rPr>
          </w:r>
          <w:r w:rsidR="0001242E" w:rsidRPr="00610279">
            <w:rPr>
              <w:lang w:val="en-US"/>
            </w:rPr>
            <w:fldChar w:fldCharType="separate"/>
          </w:r>
          <w:r w:rsidR="0001242E" w:rsidRPr="00CB2ED9">
            <w:rPr>
              <w:b/>
              <w:color w:val="000000"/>
              <w:szCs w:val="24"/>
              <w:lang w:val="en-US"/>
              <w:rPrChange w:id="156" w:author="Sarvepalli Mallikarjuna Rao" w:date="2023-10-03T14:24:00Z">
                <w:rPr>
                  <w:b/>
                  <w:color w:val="000000"/>
                  <w:szCs w:val="24"/>
                </w:rPr>
              </w:rPrChange>
            </w:rPr>
            <w:t>APPENDIX(ES)</w:t>
          </w:r>
          <w:r w:rsidR="0001242E" w:rsidRPr="00CB2ED9">
            <w:rPr>
              <w:b/>
              <w:color w:val="000000"/>
              <w:szCs w:val="24"/>
              <w:lang w:val="en-US"/>
              <w:rPrChange w:id="157" w:author="Sarvepalli Mallikarjuna Rao" w:date="2023-10-03T14:24:00Z">
                <w:rPr>
                  <w:b/>
                  <w:color w:val="000000"/>
                  <w:szCs w:val="24"/>
                </w:rPr>
              </w:rPrChange>
            </w:rPr>
            <w:tab/>
          </w:r>
          <w:r w:rsidR="0001242E" w:rsidRPr="7231F5D8">
            <w:rPr>
              <w:b/>
              <w:bCs/>
              <w:color w:val="000000"/>
              <w:lang w:val="en-US"/>
            </w:rPr>
            <w:t>8</w:t>
          </w:r>
          <w:r w:rsidR="0001242E" w:rsidRPr="00CB2ED9">
            <w:rPr>
              <w:lang w:val="en-US"/>
            </w:rPr>
            <w:fldChar w:fldCharType="end"/>
          </w:r>
        </w:p>
        <w:p w14:paraId="3656B9AB" w14:textId="56FBE0D2" w:rsidR="00CE685F" w:rsidRPr="00CB2ED9" w:rsidRDefault="0001242E" w:rsidP="02829E04">
          <w:pPr>
            <w:rPr>
              <w:b/>
              <w:lang w:val="en-US"/>
              <w:rPrChange w:id="158" w:author="Sarvepalli Mallikarjuna Rao" w:date="2023-10-03T14:24:00Z">
                <w:rPr>
                  <w:b/>
                  <w:bCs/>
                </w:rPr>
              </w:rPrChange>
            </w:rPr>
          </w:pPr>
          <w:r w:rsidRPr="02829E04">
            <w:rPr>
              <w:lang w:val="en-US"/>
            </w:rPr>
            <w:fldChar w:fldCharType="end"/>
          </w:r>
        </w:p>
      </w:sdtContent>
    </w:sdt>
    <w:p w14:paraId="50698E80" w14:textId="77777777" w:rsidR="00CE685F" w:rsidRPr="00CB2ED9" w:rsidRDefault="0001242E" w:rsidP="02829E04">
      <w:pPr>
        <w:rPr>
          <w:b/>
          <w:lang w:val="en-US"/>
          <w:rPrChange w:id="159" w:author="Sarvepalli Mallikarjuna Rao" w:date="2023-10-03T14:24:00Z">
            <w:rPr>
              <w:b/>
              <w:bCs/>
            </w:rPr>
          </w:rPrChange>
        </w:rPr>
      </w:pPr>
      <w:r w:rsidRPr="00CB2ED9">
        <w:rPr>
          <w:b/>
          <w:lang w:val="en-US"/>
          <w:rPrChange w:id="160" w:author="Sarvepalli Mallikarjuna Rao" w:date="2023-10-03T14:24:00Z">
            <w:rPr>
              <w:b/>
              <w:bCs/>
            </w:rPr>
          </w:rPrChange>
        </w:rPr>
        <w:t>List of Tables</w:t>
      </w:r>
    </w:p>
    <w:sdt>
      <w:sdtPr>
        <w:rPr>
          <w:lang w:val="en-US"/>
        </w:rPr>
        <w:id w:val="-658004774"/>
        <w:docPartObj>
          <w:docPartGallery w:val="Table of Contents"/>
          <w:docPartUnique/>
        </w:docPartObj>
      </w:sdtPr>
      <w:sdtContent>
        <w:p w14:paraId="2663E171" w14:textId="77777777" w:rsidR="00CE685F" w:rsidRPr="00CB2ED9" w:rsidRDefault="0001242E" w:rsidP="02829E04">
          <w:pPr>
            <w:pBdr>
              <w:top w:val="nil"/>
              <w:left w:val="nil"/>
              <w:bottom w:val="nil"/>
              <w:right w:val="nil"/>
              <w:between w:val="nil"/>
            </w:pBdr>
            <w:tabs>
              <w:tab w:val="left" w:pos="1311"/>
              <w:tab w:val="right" w:pos="9016"/>
            </w:tabs>
            <w:spacing w:after="0"/>
            <w:rPr>
              <w:color w:val="000000"/>
              <w:sz w:val="22"/>
              <w:lang w:val="en-US"/>
              <w:rPrChange w:id="161" w:author="Sarvepalli Mallikarjuna Rao" w:date="2023-10-03T14:24:00Z">
                <w:rPr>
                  <w:rFonts w:ascii="Calibri" w:eastAsia="Calibri" w:hAnsi="Calibri" w:cs="Calibri"/>
                  <w:color w:val="000000"/>
                  <w:sz w:val="22"/>
                </w:rPr>
              </w:rPrChange>
            </w:rPr>
          </w:pPr>
          <w:r w:rsidRPr="00CB2ED9">
            <w:rPr>
              <w:lang w:val="en-US"/>
            </w:rPr>
            <w:fldChar w:fldCharType="begin"/>
          </w:r>
          <w:r w:rsidRPr="00CB2ED9">
            <w:rPr>
              <w:lang w:val="en-US"/>
            </w:rPr>
            <w:instrText xml:space="preserve"> TOC \h \u \z \t "Heading 1,1,Heading 2,2,Heading 3,3,Heading 4,4,Heading 5,5,Heading 6,6,"</w:instrText>
          </w:r>
          <w:r w:rsidRPr="00CB2ED9">
            <w:rPr>
              <w:lang w:val="en-US"/>
            </w:rPr>
            <w:fldChar w:fldCharType="separate"/>
          </w:r>
          <w:r w:rsidR="00070D9C" w:rsidRPr="02829E04">
            <w:rPr>
              <w:lang w:val="en-US"/>
            </w:rPr>
            <w:fldChar w:fldCharType="begin"/>
          </w:r>
          <w:r w:rsidR="00070D9C" w:rsidRPr="00CB2ED9">
            <w:rPr>
              <w:lang w:val="en-US"/>
            </w:rPr>
            <w:instrText>HYPERLINK \l "_heading=h.1t3h5sf" \h</w:instrText>
          </w:r>
          <w:r w:rsidR="00070D9C" w:rsidRPr="02829E04">
            <w:rPr>
              <w:lang w:val="en-US"/>
            </w:rPr>
          </w:r>
          <w:r w:rsidR="00070D9C" w:rsidRPr="02829E04">
            <w:rPr>
              <w:lang w:val="en-US"/>
            </w:rPr>
            <w:fldChar w:fldCharType="separate"/>
          </w:r>
          <w:r w:rsidRPr="00CB2ED9">
            <w:rPr>
              <w:color w:val="000000"/>
              <w:szCs w:val="24"/>
              <w:lang w:val="en-US"/>
              <w:rPrChange w:id="162" w:author="Sarvepalli Mallikarjuna Rao" w:date="2023-10-03T14:24:00Z">
                <w:rPr>
                  <w:color w:val="000000"/>
                </w:rPr>
              </w:rPrChange>
            </w:rPr>
            <w:t xml:space="preserve">Table 1 </w:t>
          </w:r>
          <w:r w:rsidR="00070D9C" w:rsidRPr="02829E04">
            <w:rPr>
              <w:color w:val="000000"/>
              <w:lang w:val="en-US"/>
            </w:rPr>
            <w:fldChar w:fldCharType="end"/>
          </w:r>
          <w:r w:rsidR="00070D9C" w:rsidRPr="02829E04">
            <w:rPr>
              <w:lang w:val="en-US"/>
            </w:rPr>
            <w:fldChar w:fldCharType="begin"/>
          </w:r>
          <w:r w:rsidR="00070D9C" w:rsidRPr="00CB2ED9">
            <w:rPr>
              <w:lang w:val="en-US"/>
            </w:rPr>
            <w:instrText>HYPERLINK \l "_heading=h.1t3h5sf" \h</w:instrText>
          </w:r>
          <w:r w:rsidR="00070D9C" w:rsidRPr="02829E04">
            <w:rPr>
              <w:lang w:val="en-US"/>
            </w:rPr>
          </w:r>
          <w:r w:rsidR="00070D9C" w:rsidRPr="02829E04">
            <w:rPr>
              <w:lang w:val="en-US"/>
            </w:rPr>
            <w:fldChar w:fldCharType="separate"/>
          </w:r>
          <w:r w:rsidRPr="00CB2ED9">
            <w:rPr>
              <w:rFonts w:ascii="Calibri" w:eastAsia="Calibri" w:hAnsi="Calibri" w:cs="Calibri"/>
              <w:color w:val="000000"/>
              <w:sz w:val="22"/>
              <w:lang w:val="en-US"/>
              <w:rPrChange w:id="163" w:author="Sarvepalli Mallikarjuna Rao" w:date="2023-10-03T14:24:00Z">
                <w:rPr>
                  <w:rFonts w:ascii="Calibri" w:eastAsia="Calibri" w:hAnsi="Calibri" w:cs="Calibri"/>
                  <w:color w:val="000000"/>
                  <w:sz w:val="22"/>
                </w:rPr>
              </w:rPrChange>
            </w:rPr>
            <w:tab/>
          </w:r>
          <w:r w:rsidR="00070D9C" w:rsidRPr="02829E04">
            <w:rPr>
              <w:rFonts w:ascii="Calibri" w:eastAsia="Calibri" w:hAnsi="Calibri" w:cs="Calibri"/>
              <w:color w:val="000000"/>
              <w:sz w:val="22"/>
              <w:lang w:val="en-US"/>
            </w:rPr>
            <w:fldChar w:fldCharType="end"/>
          </w:r>
          <w:r w:rsidRPr="00CB2ED9">
            <w:rPr>
              <w:lang w:val="en-US"/>
            </w:rPr>
            <w:fldChar w:fldCharType="begin"/>
          </w:r>
          <w:r w:rsidRPr="00CB2ED9">
            <w:rPr>
              <w:lang w:val="en-US"/>
            </w:rPr>
            <w:instrText xml:space="preserve"> PAGEREF _heading=h.1t3h5sf \h </w:instrText>
          </w:r>
          <w:r w:rsidRPr="00CB2ED9">
            <w:rPr>
              <w:lang w:val="en-US"/>
            </w:rPr>
          </w:r>
          <w:r w:rsidRPr="00CB2ED9">
            <w:rPr>
              <w:lang w:val="en-US"/>
            </w:rPr>
            <w:fldChar w:fldCharType="separate"/>
          </w:r>
          <w:r w:rsidRPr="00CB2ED9">
            <w:rPr>
              <w:color w:val="000000"/>
              <w:szCs w:val="24"/>
              <w:lang w:val="en-US"/>
              <w:rPrChange w:id="164" w:author="Sarvepalli Mallikarjuna Rao" w:date="2023-10-03T14:24:00Z">
                <w:rPr>
                  <w:color w:val="000000"/>
                </w:rPr>
              </w:rPrChange>
            </w:rPr>
            <w:t>Definitions &amp; Acronyms</w:t>
          </w:r>
          <w:r w:rsidRPr="00CB2ED9">
            <w:rPr>
              <w:color w:val="000000"/>
              <w:szCs w:val="24"/>
              <w:lang w:val="en-US"/>
              <w:rPrChange w:id="165" w:author="Sarvepalli Mallikarjuna Rao" w:date="2023-10-03T14:24:00Z">
                <w:rPr>
                  <w:color w:val="000000"/>
                  <w:szCs w:val="24"/>
                </w:rPr>
              </w:rPrChange>
            </w:rPr>
            <w:tab/>
          </w:r>
          <w:r w:rsidRPr="00CB2ED9">
            <w:rPr>
              <w:color w:val="000000"/>
              <w:szCs w:val="24"/>
              <w:lang w:val="en-US"/>
              <w:rPrChange w:id="166" w:author="Sarvepalli Mallikarjuna Rao" w:date="2023-10-03T14:24:00Z">
                <w:rPr>
                  <w:color w:val="000000"/>
                </w:rPr>
              </w:rPrChange>
            </w:rPr>
            <w:t>4</w:t>
          </w:r>
          <w:r w:rsidRPr="00CB2ED9">
            <w:rPr>
              <w:lang w:val="en-US"/>
            </w:rPr>
            <w:fldChar w:fldCharType="end"/>
          </w:r>
        </w:p>
        <w:p w14:paraId="4FEC7BF3" w14:textId="77777777" w:rsidR="00CE685F" w:rsidRPr="00CB2ED9" w:rsidRDefault="00070D9C" w:rsidP="02829E04">
          <w:pPr>
            <w:pBdr>
              <w:top w:val="nil"/>
              <w:left w:val="nil"/>
              <w:bottom w:val="nil"/>
              <w:right w:val="nil"/>
              <w:between w:val="nil"/>
            </w:pBdr>
            <w:tabs>
              <w:tab w:val="left" w:pos="1311"/>
              <w:tab w:val="right" w:pos="9016"/>
            </w:tabs>
            <w:spacing w:after="0"/>
            <w:rPr>
              <w:color w:val="000000"/>
              <w:sz w:val="22"/>
              <w:lang w:val="en-US"/>
              <w:rPrChange w:id="167" w:author="Sarvepalli Mallikarjuna Rao" w:date="2023-10-03T14:24:00Z">
                <w:rPr>
                  <w:rFonts w:ascii="Calibri" w:eastAsia="Calibri" w:hAnsi="Calibri" w:cs="Calibri"/>
                  <w:color w:val="000000"/>
                  <w:sz w:val="22"/>
                </w:rPr>
              </w:rPrChange>
            </w:rPr>
          </w:pPr>
          <w:r w:rsidRPr="02829E04">
            <w:rPr>
              <w:lang w:val="en-US"/>
            </w:rPr>
            <w:fldChar w:fldCharType="begin"/>
          </w:r>
          <w:r w:rsidRPr="00CB2ED9">
            <w:rPr>
              <w:lang w:val="en-US"/>
            </w:rPr>
            <w:instrText>HYPERLINK \l "_heading=h.41mghml" \h</w:instrText>
          </w:r>
          <w:r w:rsidRPr="02829E04">
            <w:rPr>
              <w:lang w:val="en-US"/>
            </w:rPr>
          </w:r>
          <w:r w:rsidRPr="02829E04">
            <w:rPr>
              <w:lang w:val="en-US"/>
            </w:rPr>
            <w:fldChar w:fldCharType="separate"/>
          </w:r>
          <w:r w:rsidR="0001242E" w:rsidRPr="00CB2ED9">
            <w:rPr>
              <w:color w:val="000000"/>
              <w:szCs w:val="24"/>
              <w:lang w:val="en-US"/>
              <w:rPrChange w:id="168" w:author="Sarvepalli Mallikarjuna Rao" w:date="2023-10-03T14:24:00Z">
                <w:rPr>
                  <w:color w:val="000000"/>
                </w:rPr>
              </w:rPrChange>
            </w:rPr>
            <w:t>Table 2</w:t>
          </w:r>
          <w:r w:rsidRPr="02829E04">
            <w:rPr>
              <w:color w:val="000000"/>
              <w:lang w:val="en-US"/>
            </w:rPr>
            <w:fldChar w:fldCharType="end"/>
          </w:r>
          <w:r w:rsidRPr="02829E04">
            <w:rPr>
              <w:lang w:val="en-US"/>
            </w:rPr>
            <w:fldChar w:fldCharType="begin"/>
          </w:r>
          <w:r w:rsidRPr="00CB2ED9">
            <w:rPr>
              <w:lang w:val="en-US"/>
            </w:rPr>
            <w:instrText>HYPERLINK \l "_heading=h.41mghml" \h</w:instrText>
          </w:r>
          <w:r w:rsidRPr="02829E04">
            <w:rPr>
              <w:lang w:val="en-US"/>
            </w:rPr>
          </w:r>
          <w:r w:rsidRPr="02829E04">
            <w:rPr>
              <w:lang w:val="en-US"/>
            </w:rPr>
            <w:fldChar w:fldCharType="separate"/>
          </w:r>
          <w:r w:rsidR="0001242E" w:rsidRPr="00CB2ED9">
            <w:rPr>
              <w:rFonts w:ascii="Calibri" w:eastAsia="Calibri" w:hAnsi="Calibri" w:cs="Calibri"/>
              <w:color w:val="000000"/>
              <w:sz w:val="22"/>
              <w:lang w:val="en-US"/>
              <w:rPrChange w:id="169" w:author="Sarvepalli Mallikarjuna Rao" w:date="2023-10-03T14:24:00Z">
                <w:rPr>
                  <w:rFonts w:ascii="Calibri" w:eastAsia="Calibri" w:hAnsi="Calibri" w:cs="Calibri"/>
                  <w:color w:val="000000"/>
                  <w:sz w:val="22"/>
                </w:rPr>
              </w:rPrChange>
            </w:rPr>
            <w:tab/>
          </w:r>
          <w:r w:rsidRPr="02829E04">
            <w:rPr>
              <w:rFonts w:ascii="Calibri" w:eastAsia="Calibri" w:hAnsi="Calibri" w:cs="Calibri"/>
              <w:color w:val="000000"/>
              <w:sz w:val="22"/>
              <w:lang w:val="en-US"/>
            </w:rPr>
            <w:fldChar w:fldCharType="end"/>
          </w:r>
          <w:r w:rsidR="0001242E" w:rsidRPr="00CB2ED9">
            <w:rPr>
              <w:lang w:val="en-US"/>
            </w:rPr>
            <w:fldChar w:fldCharType="begin"/>
          </w:r>
          <w:r w:rsidR="0001242E" w:rsidRPr="00CB2ED9">
            <w:rPr>
              <w:lang w:val="en-US"/>
            </w:rPr>
            <w:instrText xml:space="preserve"> PAGEREF _heading=h.41mghml \h </w:instrText>
          </w:r>
          <w:r w:rsidR="0001242E" w:rsidRPr="00CB2ED9">
            <w:rPr>
              <w:lang w:val="en-US"/>
            </w:rPr>
          </w:r>
          <w:r w:rsidR="0001242E" w:rsidRPr="00CB2ED9">
            <w:rPr>
              <w:lang w:val="en-US"/>
            </w:rPr>
            <w:fldChar w:fldCharType="separate"/>
          </w:r>
          <w:r w:rsidR="0001242E" w:rsidRPr="00CB2ED9">
            <w:rPr>
              <w:color w:val="000000"/>
              <w:szCs w:val="24"/>
              <w:lang w:val="en-US"/>
              <w:rPrChange w:id="170" w:author="Sarvepalli Mallikarjuna Rao" w:date="2023-10-03T14:24:00Z">
                <w:rPr>
                  <w:color w:val="000000"/>
                </w:rPr>
              </w:rPrChange>
            </w:rPr>
            <w:t>References</w:t>
          </w:r>
          <w:r w:rsidR="0001242E" w:rsidRPr="00CB2ED9">
            <w:rPr>
              <w:color w:val="000000"/>
              <w:szCs w:val="24"/>
              <w:lang w:val="en-US"/>
              <w:rPrChange w:id="171" w:author="Sarvepalli Mallikarjuna Rao" w:date="2023-10-03T14:24:00Z">
                <w:rPr>
                  <w:color w:val="000000"/>
                  <w:szCs w:val="24"/>
                </w:rPr>
              </w:rPrChange>
            </w:rPr>
            <w:tab/>
          </w:r>
          <w:r w:rsidR="0001242E" w:rsidRPr="00CB2ED9">
            <w:rPr>
              <w:color w:val="000000"/>
              <w:szCs w:val="24"/>
              <w:lang w:val="en-US"/>
              <w:rPrChange w:id="172" w:author="Sarvepalli Mallikarjuna Rao" w:date="2023-10-03T14:24:00Z">
                <w:rPr>
                  <w:color w:val="000000"/>
                </w:rPr>
              </w:rPrChange>
            </w:rPr>
            <w:t>7</w:t>
          </w:r>
          <w:r w:rsidR="0001242E" w:rsidRPr="00CB2ED9">
            <w:rPr>
              <w:lang w:val="en-US"/>
            </w:rPr>
            <w:fldChar w:fldCharType="end"/>
          </w:r>
          <w:r w:rsidR="0001242E" w:rsidRPr="00CB2ED9">
            <w:rPr>
              <w:lang w:val="en-US"/>
            </w:rPr>
            <w:fldChar w:fldCharType="end"/>
          </w:r>
        </w:p>
      </w:sdtContent>
    </w:sdt>
    <w:p w14:paraId="29D6B04F" w14:textId="77777777" w:rsidR="00CE685F" w:rsidRPr="00CB2ED9" w:rsidRDefault="0001242E" w:rsidP="02829E04">
      <w:pPr>
        <w:spacing w:before="120" w:after="120"/>
        <w:rPr>
          <w:lang w:val="en-US"/>
          <w:rPrChange w:id="173" w:author="Sarvepalli Mallikarjuna Rao" w:date="2023-10-03T14:24:00Z">
            <w:rPr/>
          </w:rPrChange>
        </w:rPr>
      </w:pPr>
      <w:r w:rsidRPr="02829E04">
        <w:rPr>
          <w:lang w:val="en-US"/>
          <w:rPrChange w:id="174" w:author="Sarvepalli Mallikarjuna Rao" w:date="2023-10-03T14:24:00Z">
            <w:rPr/>
          </w:rPrChange>
        </w:rPr>
        <w:t xml:space="preserve"> </w:t>
      </w:r>
    </w:p>
    <w:p w14:paraId="7768043F" w14:textId="5D849EB8" w:rsidR="004371A0" w:rsidRPr="004371A0" w:rsidRDefault="0001242E" w:rsidP="00610279">
      <w:pPr>
        <w:pStyle w:val="paragraph"/>
        <w:numPr>
          <w:ilvl w:val="0"/>
          <w:numId w:val="10"/>
        </w:numPr>
        <w:spacing w:before="0" w:beforeAutospacing="0" w:after="0" w:afterAutospacing="0"/>
        <w:textAlignment w:val="baseline"/>
        <w:rPr>
          <w:lang w:eastAsia="en-IN"/>
        </w:rPr>
      </w:pPr>
      <w:bookmarkStart w:id="175" w:name="_heading=h.gjdgxs"/>
      <w:bookmarkEnd w:id="175"/>
      <w:r w:rsidRPr="02829E04">
        <w:rPr>
          <w:lang w:val="en-US"/>
        </w:rPr>
        <w:br w:type="page"/>
      </w:r>
      <w:r w:rsidR="004371A0" w:rsidRPr="02829E04">
        <w:rPr>
          <w:lang w:val="en-US"/>
        </w:rPr>
        <w:lastRenderedPageBreak/>
        <w:t xml:space="preserve">1.0 </w:t>
      </w:r>
      <w:r w:rsidR="09A8130F" w:rsidRPr="02829E04">
        <w:rPr>
          <w:lang w:val="en-US"/>
        </w:rPr>
        <w:t xml:space="preserve"> </w:t>
      </w:r>
      <w:r w:rsidR="003C34E7" w:rsidRPr="02829E04">
        <w:rPr>
          <w:lang w:val="en-US"/>
        </w:rPr>
        <w:t xml:space="preserve"> </w:t>
      </w:r>
      <w:r w:rsidR="004371A0" w:rsidRPr="02829E04">
        <w:rPr>
          <w:b/>
          <w:bCs/>
          <w:color w:val="000000" w:themeColor="text1"/>
          <w:sz w:val="28"/>
          <w:szCs w:val="28"/>
          <w:lang w:val="en-US" w:eastAsia="en-IN"/>
        </w:rPr>
        <w:t>INTRODUCTION</w:t>
      </w:r>
      <w:r w:rsidR="004371A0" w:rsidRPr="02829E04">
        <w:rPr>
          <w:color w:val="D13438"/>
          <w:sz w:val="28"/>
          <w:szCs w:val="28"/>
          <w:lang w:eastAsia="en-IN"/>
        </w:rPr>
        <w:t> </w:t>
      </w:r>
    </w:p>
    <w:p w14:paraId="6C77EF47" w14:textId="154E9246" w:rsidR="004371A0" w:rsidRPr="004371A0" w:rsidRDefault="7D538CD6" w:rsidP="00610279">
      <w:pPr>
        <w:pStyle w:val="ListParagraph"/>
        <w:numPr>
          <w:ilvl w:val="0"/>
          <w:numId w:val="2"/>
        </w:numPr>
        <w:spacing w:after="0" w:line="240" w:lineRule="auto"/>
        <w:textAlignment w:val="baseline"/>
        <w:rPr>
          <w:color w:val="D13438"/>
          <w:sz w:val="28"/>
          <w:szCs w:val="28"/>
          <w:lang w:val="en-IN" w:eastAsia="en-IN"/>
        </w:rPr>
      </w:pPr>
      <w:r w:rsidRPr="4815302F">
        <w:rPr>
          <w:b/>
          <w:bCs/>
          <w:color w:val="000000" w:themeColor="text1"/>
          <w:sz w:val="28"/>
          <w:szCs w:val="28"/>
          <w:lang w:val="en-US" w:eastAsia="en-IN"/>
        </w:rPr>
        <w:t xml:space="preserve"> </w:t>
      </w:r>
      <w:r w:rsidR="5DB2B808" w:rsidRPr="4815302F">
        <w:rPr>
          <w:b/>
          <w:bCs/>
          <w:color w:val="000000" w:themeColor="text1"/>
          <w:sz w:val="28"/>
          <w:szCs w:val="28"/>
          <w:lang w:val="en-US" w:eastAsia="en-IN"/>
        </w:rPr>
        <w:t>Purpose</w:t>
      </w:r>
      <w:r w:rsidR="5DB2B808" w:rsidRPr="4815302F">
        <w:rPr>
          <w:color w:val="D13438"/>
          <w:sz w:val="28"/>
          <w:szCs w:val="28"/>
          <w:lang w:val="en-IN" w:eastAsia="en-IN"/>
        </w:rPr>
        <w:t> </w:t>
      </w:r>
    </w:p>
    <w:p w14:paraId="603385D8" w14:textId="61090BA2" w:rsidR="004371A0" w:rsidRPr="004371A0" w:rsidRDefault="1619BAEC" w:rsidP="4815302F">
      <w:pPr>
        <w:spacing w:after="0" w:line="240" w:lineRule="auto"/>
        <w:ind w:left="1440" w:firstLine="720"/>
        <w:textAlignment w:val="baseline"/>
        <w:rPr>
          <w:color w:val="D13438"/>
          <w:lang w:val="en-IN" w:eastAsia="en-IN"/>
        </w:rPr>
      </w:pPr>
      <w:r w:rsidRPr="4815302F">
        <w:rPr>
          <w:color w:val="374151"/>
          <w:lang w:val="en-US" w:eastAsia="en-IN"/>
        </w:rPr>
        <w:t xml:space="preserve">The primary purpose of this Software Design Specification (SDS) is to provide a detailed roadmap for the design and architecture of the </w:t>
      </w:r>
      <w:proofErr w:type="spellStart"/>
      <w:r w:rsidRPr="4815302F">
        <w:rPr>
          <w:color w:val="374151"/>
          <w:lang w:val="en-US" w:eastAsia="en-IN"/>
        </w:rPr>
        <w:t>MyForce</w:t>
      </w:r>
      <w:proofErr w:type="spellEnd"/>
      <w:r w:rsidRPr="4815302F">
        <w:rPr>
          <w:color w:val="374151"/>
          <w:lang w:val="en-US" w:eastAsia="en-IN"/>
        </w:rPr>
        <w:t xml:space="preserve"> application and to provide a clear blueprint of how the application is structured and designed. It serves as a reference guide for developers, ensuring that the application is constructed effectively and consistently.</w:t>
      </w:r>
      <w:r w:rsidRPr="4815302F">
        <w:rPr>
          <w:color w:val="D13438"/>
          <w:lang w:val="en-IN" w:eastAsia="en-IN"/>
        </w:rPr>
        <w:t> </w:t>
      </w:r>
    </w:p>
    <w:p w14:paraId="380C73C1" w14:textId="77777777" w:rsidR="004371A0" w:rsidRPr="004371A0" w:rsidRDefault="004371A0" w:rsidP="4815302F">
      <w:pPr>
        <w:spacing w:after="0" w:line="240" w:lineRule="auto"/>
        <w:ind w:left="720"/>
        <w:textAlignment w:val="baseline"/>
        <w:rPr>
          <w:sz w:val="18"/>
          <w:szCs w:val="18"/>
          <w:lang w:val="en-IN" w:eastAsia="en-IN"/>
        </w:rPr>
      </w:pPr>
    </w:p>
    <w:p w14:paraId="04E53317" w14:textId="01159A8C" w:rsidR="004371A0" w:rsidRPr="004371A0" w:rsidRDefault="1619BAEC" w:rsidP="4815302F">
      <w:pPr>
        <w:spacing w:after="0" w:line="240" w:lineRule="auto"/>
        <w:ind w:left="1440" w:firstLine="720"/>
        <w:textAlignment w:val="baseline"/>
        <w:rPr>
          <w:color w:val="D13438"/>
          <w:lang w:val="en-IN" w:eastAsia="en-IN"/>
        </w:rPr>
      </w:pPr>
      <w:r w:rsidRPr="4815302F">
        <w:rPr>
          <w:color w:val="374151"/>
          <w:lang w:val="en-US" w:eastAsia="en-IN"/>
        </w:rPr>
        <w:t>By having this document, you can quickly reference and understand how different parts of the application interact, which technologies are employed, and how data is managed. This helps in troubleshooting, future enhancements, and ensuring consistency in the development process. The document also acts as a reference point for making informed decisions during the application's lifecycle.</w:t>
      </w:r>
      <w:r w:rsidRPr="4815302F">
        <w:rPr>
          <w:color w:val="D13438"/>
          <w:lang w:val="en-IN" w:eastAsia="en-IN"/>
        </w:rPr>
        <w:t> </w:t>
      </w:r>
    </w:p>
    <w:p w14:paraId="3E291AD9" w14:textId="77777777" w:rsidR="004371A0" w:rsidRPr="004371A0" w:rsidRDefault="004371A0" w:rsidP="4815302F">
      <w:pPr>
        <w:spacing w:after="0" w:line="240" w:lineRule="auto"/>
        <w:ind w:left="720"/>
        <w:textAlignment w:val="baseline"/>
        <w:rPr>
          <w:sz w:val="18"/>
          <w:szCs w:val="18"/>
          <w:lang w:val="en-IN" w:eastAsia="en-IN"/>
        </w:rPr>
      </w:pPr>
    </w:p>
    <w:p w14:paraId="13DF5F8F" w14:textId="77777777" w:rsidR="004371A0" w:rsidRPr="004371A0" w:rsidRDefault="1619BAEC" w:rsidP="4815302F">
      <w:pPr>
        <w:spacing w:after="0" w:line="240" w:lineRule="auto"/>
        <w:ind w:left="1440" w:firstLine="720"/>
        <w:textAlignment w:val="baseline"/>
        <w:rPr>
          <w:sz w:val="18"/>
          <w:szCs w:val="18"/>
          <w:lang w:val="en-IN" w:eastAsia="en-IN"/>
        </w:rPr>
      </w:pPr>
      <w:r w:rsidRPr="4815302F">
        <w:rPr>
          <w:color w:val="374151"/>
          <w:lang w:val="en-US" w:eastAsia="en-IN"/>
        </w:rPr>
        <w:t xml:space="preserve">In essence, this architecture document saves time, enhances collaboration, and contributes to the successful development and maintenance of the </w:t>
      </w:r>
      <w:proofErr w:type="spellStart"/>
      <w:r w:rsidRPr="4815302F">
        <w:rPr>
          <w:color w:val="374151"/>
          <w:lang w:val="en-US" w:eastAsia="en-IN"/>
        </w:rPr>
        <w:t>MyForce</w:t>
      </w:r>
      <w:proofErr w:type="spellEnd"/>
      <w:r w:rsidRPr="4815302F">
        <w:rPr>
          <w:color w:val="374151"/>
          <w:lang w:val="en-US" w:eastAsia="en-IN"/>
        </w:rPr>
        <w:t xml:space="preserve"> application.</w:t>
      </w:r>
      <w:r w:rsidRPr="4815302F">
        <w:rPr>
          <w:color w:val="D13438"/>
          <w:lang w:val="en-IN" w:eastAsia="en-IN"/>
        </w:rPr>
        <w:t> </w:t>
      </w:r>
    </w:p>
    <w:p w14:paraId="0B0CF43C" w14:textId="4FF74CD0" w:rsidR="004371A0" w:rsidRPr="004371A0" w:rsidRDefault="004371A0" w:rsidP="4815302F">
      <w:pPr>
        <w:spacing w:after="0" w:line="240" w:lineRule="auto"/>
        <w:textAlignment w:val="baseline"/>
        <w:rPr>
          <w:color w:val="D13438"/>
          <w:sz w:val="28"/>
          <w:szCs w:val="28"/>
          <w:lang w:val="en-IN" w:eastAsia="en-IN"/>
        </w:rPr>
      </w:pPr>
    </w:p>
    <w:p w14:paraId="31B8D7F8" w14:textId="7937DCAA" w:rsidR="004371A0" w:rsidRPr="004371A0" w:rsidRDefault="1FA54F97" w:rsidP="00610279">
      <w:pPr>
        <w:pStyle w:val="ListParagraph"/>
        <w:numPr>
          <w:ilvl w:val="0"/>
          <w:numId w:val="2"/>
        </w:numPr>
        <w:spacing w:after="0" w:line="240" w:lineRule="auto"/>
        <w:textAlignment w:val="baseline"/>
        <w:rPr>
          <w:b/>
          <w:bCs/>
          <w:color w:val="000000" w:themeColor="text1"/>
          <w:sz w:val="28"/>
          <w:szCs w:val="28"/>
          <w:lang w:val="en-US" w:eastAsia="en-IN"/>
        </w:rPr>
      </w:pPr>
      <w:r w:rsidRPr="4815302F">
        <w:rPr>
          <w:b/>
          <w:bCs/>
          <w:color w:val="000000" w:themeColor="text1"/>
          <w:sz w:val="28"/>
          <w:szCs w:val="28"/>
          <w:lang w:val="en-US" w:eastAsia="en-IN"/>
        </w:rPr>
        <w:t>Scope</w:t>
      </w:r>
    </w:p>
    <w:p w14:paraId="142B0FD0" w14:textId="77777777" w:rsidR="004371A0" w:rsidRPr="004371A0" w:rsidRDefault="527002CC" w:rsidP="00610279">
      <w:pPr>
        <w:numPr>
          <w:ilvl w:val="0"/>
          <w:numId w:val="12"/>
        </w:numPr>
        <w:spacing w:after="0" w:line="240" w:lineRule="auto"/>
        <w:ind w:left="1785" w:firstLine="0"/>
        <w:textAlignment w:val="baseline"/>
        <w:rPr>
          <w:lang w:val="en-IN" w:eastAsia="en-IN"/>
        </w:rPr>
      </w:pPr>
      <w:r w:rsidRPr="4815302F">
        <w:rPr>
          <w:color w:val="000000" w:themeColor="text1"/>
          <w:lang w:val="en-US" w:eastAsia="en-IN"/>
        </w:rPr>
        <w:t>This document applies to requirements for</w:t>
      </w:r>
      <w:r w:rsidRPr="4815302F">
        <w:rPr>
          <w:i/>
          <w:iCs/>
          <w:color w:val="000000" w:themeColor="text1"/>
          <w:lang w:val="en-US" w:eastAsia="en-IN"/>
        </w:rPr>
        <w:t xml:space="preserve"> </w:t>
      </w:r>
      <w:r w:rsidRPr="4815302F">
        <w:rPr>
          <w:color w:val="000000" w:themeColor="text1"/>
          <w:lang w:val="en-US" w:eastAsia="en-IN"/>
        </w:rPr>
        <w:t>Presentation Manager</w:t>
      </w:r>
      <w:r w:rsidRPr="4815302F">
        <w:rPr>
          <w:i/>
          <w:iCs/>
          <w:color w:val="000000" w:themeColor="text1"/>
          <w:lang w:val="en-US" w:eastAsia="en-IN"/>
        </w:rPr>
        <w:t xml:space="preserve"> </w:t>
      </w:r>
      <w:r w:rsidRPr="4815302F">
        <w:rPr>
          <w:color w:val="000000" w:themeColor="text1"/>
          <w:lang w:val="en-US" w:eastAsia="en-IN"/>
        </w:rPr>
        <w:t>to support the following business functions:</w:t>
      </w:r>
      <w:r w:rsidRPr="4815302F">
        <w:rPr>
          <w:color w:val="000000" w:themeColor="text1"/>
          <w:lang w:val="en-IN" w:eastAsia="en-IN"/>
        </w:rPr>
        <w:t> </w:t>
      </w:r>
    </w:p>
    <w:p w14:paraId="1201BD0A" w14:textId="7A14CB8D" w:rsidR="004371A0" w:rsidRPr="004371A0" w:rsidRDefault="527002CC" w:rsidP="00610279">
      <w:pPr>
        <w:pStyle w:val="ListParagraph"/>
        <w:numPr>
          <w:ilvl w:val="1"/>
          <w:numId w:val="12"/>
        </w:numPr>
        <w:spacing w:after="0" w:line="240" w:lineRule="auto"/>
        <w:textAlignment w:val="baseline"/>
        <w:rPr>
          <w:lang w:val="en-IN" w:eastAsia="en-IN"/>
        </w:rPr>
      </w:pPr>
      <w:r w:rsidRPr="4815302F">
        <w:rPr>
          <w:color w:val="000000" w:themeColor="text1"/>
          <w:lang w:val="en-US" w:eastAsia="en-IN"/>
        </w:rPr>
        <w:t>Used to upload the zip file containing ppt, thumbnails of slides, pdf and mp4 of the presentation against the Presentation record created in the SDK.</w:t>
      </w:r>
      <w:r w:rsidRPr="4815302F">
        <w:rPr>
          <w:color w:val="000000" w:themeColor="text1"/>
          <w:lang w:val="en-IN" w:eastAsia="en-IN"/>
        </w:rPr>
        <w:t> </w:t>
      </w:r>
    </w:p>
    <w:p w14:paraId="4CD5FECA" w14:textId="033FD39F" w:rsidR="004371A0" w:rsidRPr="004371A0" w:rsidRDefault="527002CC" w:rsidP="00610279">
      <w:pPr>
        <w:pStyle w:val="ListParagraph"/>
        <w:numPr>
          <w:ilvl w:val="1"/>
          <w:numId w:val="12"/>
        </w:numPr>
        <w:spacing w:after="0" w:line="240" w:lineRule="auto"/>
        <w:textAlignment w:val="baseline"/>
        <w:rPr>
          <w:lang w:val="en-IN" w:eastAsia="en-IN"/>
        </w:rPr>
      </w:pPr>
      <w:r w:rsidRPr="4815302F">
        <w:rPr>
          <w:color w:val="000000" w:themeColor="text1"/>
          <w:lang w:val="en-US" w:eastAsia="en-IN"/>
        </w:rPr>
        <w:t>The uploaded file to be available in Media section for the MR to download.</w:t>
      </w:r>
      <w:r w:rsidRPr="4815302F">
        <w:rPr>
          <w:color w:val="000000" w:themeColor="text1"/>
          <w:lang w:val="en-IN" w:eastAsia="en-IN"/>
        </w:rPr>
        <w:t> </w:t>
      </w:r>
    </w:p>
    <w:p w14:paraId="14D4F988" w14:textId="59776D8B" w:rsidR="004371A0" w:rsidRPr="004371A0" w:rsidRDefault="004371A0" w:rsidP="4815302F">
      <w:pPr>
        <w:spacing w:after="0" w:line="240" w:lineRule="auto"/>
        <w:textAlignment w:val="baseline"/>
        <w:rPr>
          <w:b/>
          <w:bCs/>
          <w:color w:val="000000" w:themeColor="text1"/>
          <w:sz w:val="28"/>
          <w:szCs w:val="28"/>
          <w:lang w:val="en-US" w:eastAsia="en-IN"/>
        </w:rPr>
      </w:pPr>
    </w:p>
    <w:p w14:paraId="3B0996A0" w14:textId="7168D7C5" w:rsidR="004371A0" w:rsidRPr="004371A0" w:rsidRDefault="1FA54F97" w:rsidP="00610279">
      <w:pPr>
        <w:pStyle w:val="ListParagraph"/>
        <w:numPr>
          <w:ilvl w:val="0"/>
          <w:numId w:val="2"/>
        </w:numPr>
        <w:spacing w:after="0" w:line="240" w:lineRule="auto"/>
        <w:textAlignment w:val="baseline"/>
        <w:rPr>
          <w:color w:val="000000" w:themeColor="text1"/>
          <w:sz w:val="28"/>
          <w:szCs w:val="28"/>
          <w:lang w:val="en-IN" w:eastAsia="en-IN"/>
        </w:rPr>
      </w:pPr>
      <w:r w:rsidRPr="4815302F">
        <w:rPr>
          <w:b/>
          <w:bCs/>
          <w:color w:val="000000" w:themeColor="text1"/>
          <w:sz w:val="28"/>
          <w:szCs w:val="28"/>
          <w:lang w:val="en-US" w:eastAsia="en-IN"/>
        </w:rPr>
        <w:t>Assumptions</w:t>
      </w:r>
      <w:r w:rsidRPr="4815302F">
        <w:rPr>
          <w:color w:val="000000" w:themeColor="text1"/>
          <w:sz w:val="28"/>
          <w:szCs w:val="28"/>
          <w:lang w:val="en-IN" w:eastAsia="en-IN"/>
        </w:rPr>
        <w:t> </w:t>
      </w:r>
    </w:p>
    <w:p w14:paraId="24C172C7" w14:textId="77777777" w:rsidR="004371A0" w:rsidRPr="004371A0" w:rsidRDefault="3C2CAAD1" w:rsidP="4815302F">
      <w:pPr>
        <w:spacing w:after="0" w:line="240" w:lineRule="auto"/>
        <w:ind w:left="1065"/>
        <w:textAlignment w:val="baseline"/>
        <w:rPr>
          <w:sz w:val="18"/>
          <w:szCs w:val="18"/>
          <w:lang w:val="en-IN" w:eastAsia="en-IN"/>
        </w:rPr>
      </w:pPr>
      <w:r w:rsidRPr="4815302F">
        <w:rPr>
          <w:color w:val="000000" w:themeColor="text1"/>
          <w:lang w:val="en-US" w:eastAsia="en-IN"/>
        </w:rPr>
        <w:t>This document applies to requirements for</w:t>
      </w:r>
      <w:r w:rsidRPr="4815302F">
        <w:rPr>
          <w:i/>
          <w:iCs/>
          <w:color w:val="000000" w:themeColor="text1"/>
          <w:lang w:val="en-US" w:eastAsia="en-IN"/>
        </w:rPr>
        <w:t xml:space="preserve"> </w:t>
      </w:r>
      <w:r w:rsidRPr="4815302F">
        <w:rPr>
          <w:color w:val="000000" w:themeColor="text1"/>
          <w:lang w:val="en-US" w:eastAsia="en-IN"/>
        </w:rPr>
        <w:t>Presentation Manager</w:t>
      </w:r>
      <w:r w:rsidRPr="4815302F">
        <w:rPr>
          <w:i/>
          <w:iCs/>
          <w:color w:val="000000" w:themeColor="text1"/>
          <w:lang w:val="en-US" w:eastAsia="en-IN"/>
        </w:rPr>
        <w:t xml:space="preserve"> </w:t>
      </w:r>
      <w:r w:rsidRPr="4815302F">
        <w:rPr>
          <w:color w:val="000000" w:themeColor="text1"/>
          <w:lang w:val="en-US" w:eastAsia="en-IN"/>
        </w:rPr>
        <w:t>to support the following business functions:</w:t>
      </w:r>
      <w:r w:rsidRPr="4815302F">
        <w:rPr>
          <w:color w:val="000000" w:themeColor="text1"/>
          <w:lang w:val="en-IN" w:eastAsia="en-IN"/>
        </w:rPr>
        <w:t> </w:t>
      </w:r>
    </w:p>
    <w:p w14:paraId="6DD9FB21" w14:textId="77777777" w:rsidR="004371A0" w:rsidRPr="004371A0" w:rsidRDefault="3C2CAAD1" w:rsidP="4815302F">
      <w:pPr>
        <w:spacing w:after="0" w:line="240" w:lineRule="auto"/>
        <w:ind w:left="1080"/>
        <w:textAlignment w:val="baseline"/>
        <w:rPr>
          <w:sz w:val="18"/>
          <w:szCs w:val="18"/>
          <w:lang w:val="en-IN" w:eastAsia="en-IN"/>
        </w:rPr>
      </w:pPr>
      <w:r w:rsidRPr="4815302F">
        <w:rPr>
          <w:color w:val="D13438"/>
          <w:lang w:val="en-IN" w:eastAsia="en-IN"/>
        </w:rPr>
        <w:t> </w:t>
      </w:r>
    </w:p>
    <w:p w14:paraId="65379B8F" w14:textId="5C13D53E" w:rsidR="004371A0" w:rsidRPr="004371A0" w:rsidRDefault="3C2CAAD1" w:rsidP="00610279">
      <w:pPr>
        <w:numPr>
          <w:ilvl w:val="0"/>
          <w:numId w:val="13"/>
        </w:numPr>
        <w:spacing w:after="0" w:line="240" w:lineRule="auto"/>
        <w:ind w:left="1800" w:firstLine="0"/>
        <w:textAlignment w:val="baseline"/>
        <w:rPr>
          <w:lang w:val="en-IN" w:eastAsia="en-IN"/>
        </w:rPr>
      </w:pPr>
      <w:r w:rsidRPr="4815302F">
        <w:rPr>
          <w:b/>
          <w:bCs/>
          <w:color w:val="374151"/>
          <w:lang w:eastAsia="en-IN"/>
        </w:rPr>
        <w:t>User Access :</w:t>
      </w:r>
      <w:r w:rsidRPr="4815302F">
        <w:rPr>
          <w:color w:val="374151"/>
          <w:lang w:eastAsia="en-IN"/>
        </w:rPr>
        <w:t xml:space="preserve"> </w:t>
      </w:r>
      <w:proofErr w:type="spellStart"/>
      <w:r w:rsidRPr="4815302F">
        <w:rPr>
          <w:color w:val="374151"/>
          <w:lang w:eastAsia="en-IN"/>
        </w:rPr>
        <w:t>It's</w:t>
      </w:r>
      <w:proofErr w:type="spellEnd"/>
      <w:r w:rsidRPr="4815302F">
        <w:rPr>
          <w:color w:val="374151"/>
          <w:lang w:eastAsia="en-IN"/>
        </w:rPr>
        <w:t xml:space="preserve"> </w:t>
      </w:r>
      <w:proofErr w:type="spellStart"/>
      <w:r w:rsidRPr="4815302F">
        <w:rPr>
          <w:color w:val="374151"/>
          <w:lang w:eastAsia="en-IN"/>
        </w:rPr>
        <w:t>assumed</w:t>
      </w:r>
      <w:proofErr w:type="spellEnd"/>
      <w:r w:rsidRPr="4815302F">
        <w:rPr>
          <w:color w:val="374151"/>
          <w:lang w:eastAsia="en-IN"/>
        </w:rPr>
        <w:t xml:space="preserve"> </w:t>
      </w:r>
      <w:proofErr w:type="spellStart"/>
      <w:r w:rsidRPr="4815302F">
        <w:rPr>
          <w:color w:val="374151"/>
          <w:lang w:eastAsia="en-IN"/>
        </w:rPr>
        <w:t>that</w:t>
      </w:r>
      <w:proofErr w:type="spellEnd"/>
      <w:r w:rsidRPr="4815302F">
        <w:rPr>
          <w:color w:val="374151"/>
          <w:lang w:eastAsia="en-IN"/>
        </w:rPr>
        <w:t xml:space="preserve"> </w:t>
      </w:r>
      <w:proofErr w:type="spellStart"/>
      <w:r w:rsidRPr="4815302F">
        <w:rPr>
          <w:color w:val="374151"/>
          <w:lang w:eastAsia="en-IN"/>
        </w:rPr>
        <w:t>users</w:t>
      </w:r>
      <w:proofErr w:type="spellEnd"/>
      <w:r w:rsidRPr="4815302F">
        <w:rPr>
          <w:color w:val="374151"/>
          <w:lang w:eastAsia="en-IN"/>
        </w:rPr>
        <w:t xml:space="preserve"> of the application </w:t>
      </w:r>
      <w:proofErr w:type="spellStart"/>
      <w:r w:rsidRPr="4815302F">
        <w:rPr>
          <w:color w:val="374151"/>
          <w:lang w:eastAsia="en-IN"/>
        </w:rPr>
        <w:t>will</w:t>
      </w:r>
      <w:proofErr w:type="spellEnd"/>
      <w:r w:rsidRPr="4815302F">
        <w:rPr>
          <w:color w:val="374151"/>
          <w:lang w:eastAsia="en-IN"/>
        </w:rPr>
        <w:t xml:space="preserve"> have the </w:t>
      </w:r>
      <w:proofErr w:type="spellStart"/>
      <w:r w:rsidRPr="4815302F">
        <w:rPr>
          <w:color w:val="374151"/>
          <w:lang w:eastAsia="en-IN"/>
        </w:rPr>
        <w:t>necessary</w:t>
      </w:r>
      <w:proofErr w:type="spellEnd"/>
      <w:r w:rsidRPr="4815302F">
        <w:rPr>
          <w:color w:val="374151"/>
          <w:lang w:eastAsia="en-IN"/>
        </w:rPr>
        <w:t xml:space="preserve"> </w:t>
      </w:r>
      <w:proofErr w:type="spellStart"/>
      <w:r w:rsidRPr="4815302F">
        <w:rPr>
          <w:color w:val="374151"/>
          <w:lang w:eastAsia="en-IN"/>
        </w:rPr>
        <w:t>access</w:t>
      </w:r>
      <w:proofErr w:type="spellEnd"/>
      <w:r w:rsidRPr="4815302F">
        <w:rPr>
          <w:color w:val="374151"/>
          <w:lang w:eastAsia="en-IN"/>
        </w:rPr>
        <w:t xml:space="preserve"> </w:t>
      </w:r>
      <w:proofErr w:type="spellStart"/>
      <w:r w:rsidRPr="4815302F">
        <w:rPr>
          <w:color w:val="374151"/>
          <w:lang w:eastAsia="en-IN"/>
        </w:rPr>
        <w:t>credentials</w:t>
      </w:r>
      <w:proofErr w:type="spellEnd"/>
      <w:r w:rsidRPr="4815302F">
        <w:rPr>
          <w:color w:val="374151"/>
          <w:lang w:eastAsia="en-IN"/>
        </w:rPr>
        <w:t xml:space="preserve"> to log in </w:t>
      </w:r>
      <w:proofErr w:type="spellStart"/>
      <w:r w:rsidRPr="4815302F">
        <w:rPr>
          <w:color w:val="374151"/>
          <w:lang w:eastAsia="en-IN"/>
        </w:rPr>
        <w:t>securely</w:t>
      </w:r>
      <w:proofErr w:type="spellEnd"/>
      <w:r w:rsidRPr="4815302F">
        <w:rPr>
          <w:color w:val="374151"/>
          <w:lang w:eastAsia="en-IN"/>
        </w:rPr>
        <w:t xml:space="preserve">. This </w:t>
      </w:r>
      <w:proofErr w:type="spellStart"/>
      <w:r w:rsidRPr="4815302F">
        <w:rPr>
          <w:color w:val="374151"/>
          <w:lang w:eastAsia="en-IN"/>
        </w:rPr>
        <w:t>may</w:t>
      </w:r>
      <w:proofErr w:type="spellEnd"/>
      <w:r w:rsidRPr="4815302F">
        <w:rPr>
          <w:color w:val="374151"/>
          <w:lang w:eastAsia="en-IN"/>
        </w:rPr>
        <w:t xml:space="preserve"> </w:t>
      </w:r>
      <w:proofErr w:type="spellStart"/>
      <w:r w:rsidRPr="4815302F">
        <w:rPr>
          <w:color w:val="374151"/>
          <w:lang w:eastAsia="en-IN"/>
        </w:rPr>
        <w:t>involve</w:t>
      </w:r>
      <w:proofErr w:type="spellEnd"/>
      <w:r w:rsidRPr="4815302F">
        <w:rPr>
          <w:color w:val="374151"/>
          <w:lang w:eastAsia="en-IN"/>
        </w:rPr>
        <w:t xml:space="preserve"> </w:t>
      </w:r>
      <w:proofErr w:type="spellStart"/>
      <w:r w:rsidRPr="4815302F">
        <w:rPr>
          <w:color w:val="374151"/>
          <w:lang w:eastAsia="en-IN"/>
        </w:rPr>
        <w:t>integrating</w:t>
      </w:r>
      <w:proofErr w:type="spellEnd"/>
      <w:r w:rsidRPr="4815302F">
        <w:rPr>
          <w:color w:val="374151"/>
          <w:lang w:eastAsia="en-IN"/>
        </w:rPr>
        <w:t xml:space="preserve"> </w:t>
      </w:r>
      <w:proofErr w:type="spellStart"/>
      <w:r w:rsidRPr="4815302F">
        <w:rPr>
          <w:color w:val="374151"/>
          <w:lang w:eastAsia="en-IN"/>
        </w:rPr>
        <w:t>with</w:t>
      </w:r>
      <w:proofErr w:type="spellEnd"/>
      <w:r w:rsidRPr="4815302F">
        <w:rPr>
          <w:color w:val="374151"/>
          <w:lang w:eastAsia="en-IN"/>
        </w:rPr>
        <w:t xml:space="preserve"> an </w:t>
      </w:r>
      <w:proofErr w:type="spellStart"/>
      <w:r w:rsidRPr="4815302F">
        <w:rPr>
          <w:color w:val="374151"/>
          <w:lang w:eastAsia="en-IN"/>
        </w:rPr>
        <w:t>authentication</w:t>
      </w:r>
      <w:proofErr w:type="spellEnd"/>
      <w:r w:rsidRPr="4815302F">
        <w:rPr>
          <w:color w:val="374151"/>
          <w:lang w:eastAsia="en-IN"/>
        </w:rPr>
        <w:t xml:space="preserve"> system or </w:t>
      </w:r>
      <w:proofErr w:type="spellStart"/>
      <w:r w:rsidRPr="4815302F">
        <w:rPr>
          <w:color w:val="374151"/>
          <w:lang w:eastAsia="en-IN"/>
        </w:rPr>
        <w:t>utilizing</w:t>
      </w:r>
      <w:proofErr w:type="spellEnd"/>
      <w:r w:rsidRPr="4815302F">
        <w:rPr>
          <w:color w:val="374151"/>
          <w:lang w:eastAsia="en-IN"/>
        </w:rPr>
        <w:t xml:space="preserve"> </w:t>
      </w:r>
      <w:proofErr w:type="spellStart"/>
      <w:r w:rsidRPr="4815302F">
        <w:rPr>
          <w:color w:val="374151"/>
          <w:lang w:eastAsia="en-IN"/>
        </w:rPr>
        <w:t>Salesforce's</w:t>
      </w:r>
      <w:proofErr w:type="spellEnd"/>
      <w:r w:rsidRPr="4815302F">
        <w:rPr>
          <w:color w:val="374151"/>
          <w:lang w:eastAsia="en-IN"/>
        </w:rPr>
        <w:t xml:space="preserve"> user management </w:t>
      </w:r>
      <w:proofErr w:type="spellStart"/>
      <w:r w:rsidRPr="4815302F">
        <w:rPr>
          <w:color w:val="374151"/>
          <w:lang w:eastAsia="en-IN"/>
        </w:rPr>
        <w:t>features</w:t>
      </w:r>
      <w:proofErr w:type="spellEnd"/>
      <w:r w:rsidRPr="4815302F">
        <w:rPr>
          <w:color w:val="374151"/>
          <w:lang w:eastAsia="en-IN"/>
        </w:rPr>
        <w:t>.</w:t>
      </w:r>
      <w:r w:rsidRPr="4815302F">
        <w:rPr>
          <w:color w:val="881798"/>
          <w:lang w:val="en-IN" w:eastAsia="en-IN"/>
        </w:rPr>
        <w:t> </w:t>
      </w:r>
    </w:p>
    <w:p w14:paraId="3B8BE623" w14:textId="0CECE8B8" w:rsidR="004371A0" w:rsidRPr="004371A0" w:rsidRDefault="004371A0" w:rsidP="4815302F">
      <w:pPr>
        <w:spacing w:after="0" w:line="240" w:lineRule="auto"/>
        <w:textAlignment w:val="baseline"/>
        <w:rPr>
          <w:sz w:val="18"/>
          <w:szCs w:val="18"/>
          <w:lang w:val="en-IN" w:eastAsia="en-IN"/>
        </w:rPr>
      </w:pPr>
    </w:p>
    <w:p w14:paraId="5AA0A1F3" w14:textId="6605CDBF" w:rsidR="004371A0" w:rsidRPr="004371A0" w:rsidRDefault="3C2CAAD1" w:rsidP="00610279">
      <w:pPr>
        <w:numPr>
          <w:ilvl w:val="0"/>
          <w:numId w:val="14"/>
        </w:numPr>
        <w:spacing w:after="0" w:line="240" w:lineRule="auto"/>
        <w:textAlignment w:val="baseline"/>
        <w:rPr>
          <w:lang w:val="en-IN" w:eastAsia="en-IN"/>
        </w:rPr>
      </w:pPr>
      <w:r w:rsidRPr="4815302F">
        <w:rPr>
          <w:b/>
          <w:bCs/>
          <w:lang w:eastAsia="en-IN"/>
        </w:rPr>
        <w:t>Web Application : </w:t>
      </w:r>
      <w:r w:rsidRPr="4815302F">
        <w:rPr>
          <w:lang w:val="en-US" w:eastAsia="en-IN"/>
        </w:rPr>
        <w:t> </w:t>
      </w:r>
      <w:r w:rsidRPr="4815302F">
        <w:rPr>
          <w:lang w:val="en-IN" w:eastAsia="en-IN"/>
        </w:rPr>
        <w:t> </w:t>
      </w:r>
    </w:p>
    <w:p w14:paraId="1C3DB1CD" w14:textId="7297B7E9" w:rsidR="004371A0" w:rsidRPr="004371A0" w:rsidRDefault="3C2CAAD1" w:rsidP="00610279">
      <w:pPr>
        <w:numPr>
          <w:ilvl w:val="0"/>
          <w:numId w:val="15"/>
        </w:numPr>
        <w:spacing w:after="0" w:line="240" w:lineRule="auto"/>
        <w:ind w:left="2520" w:firstLine="0"/>
        <w:textAlignment w:val="baseline"/>
        <w:rPr>
          <w:lang w:val="en-IN" w:eastAsia="en-IN"/>
        </w:rPr>
      </w:pPr>
      <w:r w:rsidRPr="4815302F">
        <w:rPr>
          <w:color w:val="374151"/>
          <w:lang w:val="en-US" w:eastAsia="en-IN"/>
        </w:rPr>
        <w:t>The</w:t>
      </w:r>
      <w:r w:rsidRPr="4815302F">
        <w:rPr>
          <w:b/>
          <w:bCs/>
          <w:color w:val="374151"/>
          <w:lang w:val="en-US" w:eastAsia="en-IN"/>
        </w:rPr>
        <w:t xml:space="preserve"> Presentation Manager application</w:t>
      </w:r>
      <w:r w:rsidRPr="4815302F">
        <w:rPr>
          <w:color w:val="374151"/>
          <w:lang w:val="en-US" w:eastAsia="en-IN"/>
        </w:rPr>
        <w:t xml:space="preserve"> assumes user</w:t>
      </w:r>
      <w:r w:rsidRPr="4815302F">
        <w:rPr>
          <w:color w:val="000000" w:themeColor="text1"/>
          <w:lang w:val="en-US" w:eastAsia="en-IN"/>
        </w:rPr>
        <w:t xml:space="preserve"> will be listed will all the presentation names with its record ID. </w:t>
      </w:r>
      <w:r w:rsidRPr="4815302F">
        <w:rPr>
          <w:color w:val="000000" w:themeColor="text1"/>
          <w:lang w:val="en-IN" w:eastAsia="en-IN"/>
        </w:rPr>
        <w:t> </w:t>
      </w:r>
    </w:p>
    <w:p w14:paraId="01500690" w14:textId="77777777" w:rsidR="004371A0" w:rsidRPr="004371A0" w:rsidRDefault="3C2CAAD1" w:rsidP="00610279">
      <w:pPr>
        <w:numPr>
          <w:ilvl w:val="0"/>
          <w:numId w:val="15"/>
        </w:numPr>
        <w:spacing w:after="0" w:line="240" w:lineRule="auto"/>
        <w:ind w:left="2520" w:firstLine="0"/>
        <w:textAlignment w:val="baseline"/>
        <w:rPr>
          <w:lang w:val="en-IN" w:eastAsia="en-IN"/>
        </w:rPr>
      </w:pPr>
      <w:r w:rsidRPr="4815302F">
        <w:rPr>
          <w:color w:val="000000" w:themeColor="text1"/>
          <w:lang w:val="en-US" w:eastAsia="en-IN"/>
        </w:rPr>
        <w:t>The user will be aware of the record ID and the region to which it belongs to, to upload the presentation.</w:t>
      </w:r>
      <w:r w:rsidRPr="4815302F">
        <w:rPr>
          <w:color w:val="000000" w:themeColor="text1"/>
          <w:lang w:val="en-IN" w:eastAsia="en-IN"/>
        </w:rPr>
        <w:t> </w:t>
      </w:r>
    </w:p>
    <w:p w14:paraId="6ACBFA0C" w14:textId="77777777" w:rsidR="004371A0" w:rsidRPr="004371A0" w:rsidRDefault="3C2CAAD1" w:rsidP="4815302F">
      <w:pPr>
        <w:spacing w:after="0" w:line="240" w:lineRule="auto"/>
        <w:textAlignment w:val="baseline"/>
        <w:rPr>
          <w:sz w:val="18"/>
          <w:szCs w:val="18"/>
          <w:lang w:val="en-IN" w:eastAsia="en-IN"/>
        </w:rPr>
      </w:pPr>
      <w:r w:rsidRPr="4815302F">
        <w:rPr>
          <w:color w:val="374151"/>
          <w:lang w:val="en-IN" w:eastAsia="en-IN"/>
        </w:rPr>
        <w:t> </w:t>
      </w:r>
    </w:p>
    <w:p w14:paraId="5866A914" w14:textId="1BFE2B7D" w:rsidR="004371A0" w:rsidRPr="004371A0" w:rsidRDefault="3C2CAAD1" w:rsidP="00610279">
      <w:pPr>
        <w:numPr>
          <w:ilvl w:val="0"/>
          <w:numId w:val="16"/>
        </w:numPr>
        <w:spacing w:after="0" w:line="240" w:lineRule="auto"/>
        <w:ind w:left="2520" w:firstLine="0"/>
        <w:textAlignment w:val="baseline"/>
        <w:rPr>
          <w:lang w:eastAsia="en-IN"/>
        </w:rPr>
      </w:pPr>
      <w:r w:rsidRPr="4815302F">
        <w:rPr>
          <w:color w:val="374151"/>
          <w:lang w:val="en-US" w:eastAsia="en-IN"/>
        </w:rPr>
        <w:t>The</w:t>
      </w:r>
      <w:r w:rsidRPr="4815302F">
        <w:rPr>
          <w:b/>
          <w:bCs/>
          <w:color w:val="374151"/>
          <w:lang w:val="en-US" w:eastAsia="en-IN"/>
        </w:rPr>
        <w:t xml:space="preserve"> RTE application</w:t>
      </w:r>
      <w:r w:rsidRPr="4815302F">
        <w:rPr>
          <w:color w:val="374151"/>
          <w:lang w:val="en-US" w:eastAsia="en-IN"/>
        </w:rPr>
        <w:t xml:space="preserve"> assumes</w:t>
      </w:r>
      <w:r w:rsidRPr="4815302F">
        <w:rPr>
          <w:lang w:val="en-US" w:eastAsia="en-IN"/>
        </w:rPr>
        <w:t xml:space="preserve"> retrieves the email to be sent from the salesforce records, updates the sender address, and sends the email(s) using AWS SES service. </w:t>
      </w:r>
    </w:p>
    <w:p w14:paraId="2AD565C1" w14:textId="4F1C3CA6" w:rsidR="004371A0" w:rsidRPr="004371A0" w:rsidRDefault="3C2CAAD1" w:rsidP="00610279">
      <w:pPr>
        <w:numPr>
          <w:ilvl w:val="0"/>
          <w:numId w:val="16"/>
        </w:numPr>
        <w:spacing w:after="0" w:line="240" w:lineRule="auto"/>
        <w:ind w:left="2520" w:firstLine="0"/>
        <w:textAlignment w:val="baseline"/>
        <w:rPr>
          <w:lang w:val="en-IN" w:eastAsia="en-IN"/>
        </w:rPr>
      </w:pPr>
      <w:r w:rsidRPr="4815302F">
        <w:rPr>
          <w:b/>
          <w:bCs/>
          <w:color w:val="374151"/>
          <w:lang w:eastAsia="en-IN"/>
        </w:rPr>
        <w:lastRenderedPageBreak/>
        <w:t xml:space="preserve">Data </w:t>
      </w:r>
      <w:proofErr w:type="spellStart"/>
      <w:proofErr w:type="gramStart"/>
      <w:r w:rsidRPr="4815302F">
        <w:rPr>
          <w:b/>
          <w:bCs/>
          <w:color w:val="374151"/>
          <w:lang w:eastAsia="en-IN"/>
        </w:rPr>
        <w:t>Integrity</w:t>
      </w:r>
      <w:proofErr w:type="spellEnd"/>
      <w:r w:rsidRPr="4815302F">
        <w:rPr>
          <w:b/>
          <w:bCs/>
          <w:color w:val="374151"/>
          <w:lang w:eastAsia="en-IN"/>
        </w:rPr>
        <w:t>:</w:t>
      </w:r>
      <w:proofErr w:type="gramEnd"/>
      <w:r w:rsidRPr="4815302F">
        <w:rPr>
          <w:color w:val="374151"/>
          <w:lang w:eastAsia="en-IN"/>
        </w:rPr>
        <w:t xml:space="preserve"> The </w:t>
      </w:r>
      <w:proofErr w:type="spellStart"/>
      <w:r w:rsidRPr="4815302F">
        <w:rPr>
          <w:color w:val="374151"/>
          <w:lang w:eastAsia="en-IN"/>
        </w:rPr>
        <w:t>assumption</w:t>
      </w:r>
      <w:proofErr w:type="spellEnd"/>
      <w:r w:rsidRPr="4815302F">
        <w:rPr>
          <w:color w:val="374151"/>
          <w:lang w:eastAsia="en-IN"/>
        </w:rPr>
        <w:t xml:space="preserve"> </w:t>
      </w:r>
      <w:proofErr w:type="spellStart"/>
      <w:r w:rsidRPr="4815302F">
        <w:rPr>
          <w:color w:val="374151"/>
          <w:lang w:eastAsia="en-IN"/>
        </w:rPr>
        <w:t>is</w:t>
      </w:r>
      <w:proofErr w:type="spellEnd"/>
      <w:r w:rsidRPr="4815302F">
        <w:rPr>
          <w:color w:val="374151"/>
          <w:lang w:eastAsia="en-IN"/>
        </w:rPr>
        <w:t xml:space="preserve"> </w:t>
      </w:r>
      <w:proofErr w:type="spellStart"/>
      <w:r w:rsidRPr="4815302F">
        <w:rPr>
          <w:color w:val="374151"/>
          <w:lang w:eastAsia="en-IN"/>
        </w:rPr>
        <w:t>that</w:t>
      </w:r>
      <w:proofErr w:type="spellEnd"/>
      <w:r w:rsidRPr="4815302F">
        <w:rPr>
          <w:color w:val="374151"/>
          <w:lang w:eastAsia="en-IN"/>
        </w:rPr>
        <w:t xml:space="preserve"> data </w:t>
      </w:r>
      <w:r w:rsidRPr="4815302F">
        <w:rPr>
          <w:color w:val="374151"/>
          <w:lang w:val="en-US" w:eastAsia="en-IN"/>
        </w:rPr>
        <w:t xml:space="preserve">updated </w:t>
      </w:r>
      <w:r w:rsidRPr="4815302F">
        <w:rPr>
          <w:color w:val="374151"/>
          <w:lang w:eastAsia="en-IN"/>
        </w:rPr>
        <w:t xml:space="preserve">and </w:t>
      </w:r>
      <w:proofErr w:type="spellStart"/>
      <w:r w:rsidRPr="4815302F">
        <w:rPr>
          <w:color w:val="374151"/>
          <w:lang w:eastAsia="en-IN"/>
        </w:rPr>
        <w:t>retrieved</w:t>
      </w:r>
      <w:proofErr w:type="spellEnd"/>
      <w:r w:rsidRPr="4815302F">
        <w:rPr>
          <w:color w:val="374151"/>
          <w:lang w:eastAsia="en-IN"/>
        </w:rPr>
        <w:t xml:space="preserve"> </w:t>
      </w:r>
      <w:proofErr w:type="spellStart"/>
      <w:r w:rsidRPr="4815302F">
        <w:rPr>
          <w:color w:val="374151"/>
          <w:lang w:eastAsia="en-IN"/>
        </w:rPr>
        <w:t>from</w:t>
      </w:r>
      <w:proofErr w:type="spellEnd"/>
      <w:r w:rsidRPr="4815302F">
        <w:rPr>
          <w:color w:val="374151"/>
          <w:lang w:eastAsia="en-IN"/>
        </w:rPr>
        <w:t xml:space="preserve"> Salesforce </w:t>
      </w:r>
      <w:proofErr w:type="spellStart"/>
      <w:r w:rsidRPr="4815302F">
        <w:rPr>
          <w:color w:val="374151"/>
          <w:lang w:eastAsia="en-IN"/>
        </w:rPr>
        <w:t>databases</w:t>
      </w:r>
      <w:proofErr w:type="spellEnd"/>
      <w:r w:rsidRPr="4815302F">
        <w:rPr>
          <w:color w:val="374151"/>
          <w:lang w:eastAsia="en-IN"/>
        </w:rPr>
        <w:t xml:space="preserve"> </w:t>
      </w:r>
      <w:proofErr w:type="spellStart"/>
      <w:r w:rsidRPr="4815302F">
        <w:rPr>
          <w:color w:val="374151"/>
          <w:lang w:eastAsia="en-IN"/>
        </w:rPr>
        <w:t>through</w:t>
      </w:r>
      <w:proofErr w:type="spellEnd"/>
      <w:r w:rsidRPr="4815302F">
        <w:rPr>
          <w:color w:val="374151"/>
          <w:lang w:eastAsia="en-IN"/>
        </w:rPr>
        <w:t xml:space="preserve"> the application </w:t>
      </w:r>
      <w:proofErr w:type="spellStart"/>
      <w:r w:rsidRPr="4815302F">
        <w:rPr>
          <w:color w:val="374151"/>
          <w:lang w:eastAsia="en-IN"/>
        </w:rPr>
        <w:t>will</w:t>
      </w:r>
      <w:proofErr w:type="spellEnd"/>
      <w:r w:rsidRPr="4815302F">
        <w:rPr>
          <w:color w:val="374151"/>
          <w:lang w:eastAsia="en-IN"/>
        </w:rPr>
        <w:t xml:space="preserve"> </w:t>
      </w:r>
      <w:proofErr w:type="spellStart"/>
      <w:r w:rsidRPr="4815302F">
        <w:rPr>
          <w:color w:val="374151"/>
          <w:lang w:eastAsia="en-IN"/>
        </w:rPr>
        <w:t>be</w:t>
      </w:r>
      <w:proofErr w:type="spellEnd"/>
      <w:r w:rsidRPr="4815302F">
        <w:rPr>
          <w:color w:val="374151"/>
          <w:lang w:eastAsia="en-IN"/>
        </w:rPr>
        <w:t xml:space="preserve"> </w:t>
      </w:r>
      <w:proofErr w:type="spellStart"/>
      <w:r w:rsidRPr="4815302F">
        <w:rPr>
          <w:color w:val="374151"/>
          <w:lang w:eastAsia="en-IN"/>
        </w:rPr>
        <w:t>accurate</w:t>
      </w:r>
      <w:proofErr w:type="spellEnd"/>
      <w:r w:rsidRPr="4815302F">
        <w:rPr>
          <w:color w:val="374151"/>
          <w:lang w:eastAsia="en-IN"/>
        </w:rPr>
        <w:t xml:space="preserve">, consistent, and up-to-date. </w:t>
      </w:r>
      <w:proofErr w:type="spellStart"/>
      <w:r w:rsidRPr="4815302F">
        <w:rPr>
          <w:color w:val="374151"/>
          <w:lang w:eastAsia="en-IN"/>
        </w:rPr>
        <w:t>Proper</w:t>
      </w:r>
      <w:proofErr w:type="spellEnd"/>
      <w:r w:rsidRPr="4815302F">
        <w:rPr>
          <w:color w:val="374151"/>
          <w:lang w:eastAsia="en-IN"/>
        </w:rPr>
        <w:t xml:space="preserve"> </w:t>
      </w:r>
      <w:proofErr w:type="spellStart"/>
      <w:r w:rsidRPr="4815302F">
        <w:rPr>
          <w:color w:val="374151"/>
          <w:lang w:eastAsia="en-IN"/>
        </w:rPr>
        <w:t>error</w:t>
      </w:r>
      <w:proofErr w:type="spellEnd"/>
      <w:r w:rsidRPr="4815302F">
        <w:rPr>
          <w:color w:val="374151"/>
          <w:lang w:eastAsia="en-IN"/>
        </w:rPr>
        <w:t xml:space="preserve"> handling and validation </w:t>
      </w:r>
      <w:proofErr w:type="spellStart"/>
      <w:r w:rsidRPr="4815302F">
        <w:rPr>
          <w:color w:val="374151"/>
          <w:lang w:eastAsia="en-IN"/>
        </w:rPr>
        <w:t>mechanisms</w:t>
      </w:r>
      <w:proofErr w:type="spellEnd"/>
      <w:r w:rsidRPr="4815302F">
        <w:rPr>
          <w:color w:val="374151"/>
          <w:lang w:eastAsia="en-IN"/>
        </w:rPr>
        <w:t xml:space="preserve"> are in place to </w:t>
      </w:r>
      <w:proofErr w:type="spellStart"/>
      <w:r w:rsidRPr="4815302F">
        <w:rPr>
          <w:color w:val="374151"/>
          <w:lang w:eastAsia="en-IN"/>
        </w:rPr>
        <w:t>maintain</w:t>
      </w:r>
      <w:proofErr w:type="spellEnd"/>
      <w:r w:rsidRPr="4815302F">
        <w:rPr>
          <w:color w:val="374151"/>
          <w:lang w:eastAsia="en-IN"/>
        </w:rPr>
        <w:t xml:space="preserve"> data </w:t>
      </w:r>
      <w:proofErr w:type="spellStart"/>
      <w:r w:rsidRPr="4815302F">
        <w:rPr>
          <w:color w:val="374151"/>
          <w:lang w:eastAsia="en-IN"/>
        </w:rPr>
        <w:t>integrity</w:t>
      </w:r>
      <w:proofErr w:type="spellEnd"/>
      <w:r w:rsidRPr="4815302F">
        <w:rPr>
          <w:color w:val="374151"/>
          <w:lang w:eastAsia="en-IN"/>
        </w:rPr>
        <w:t>.</w:t>
      </w:r>
      <w:r w:rsidRPr="4815302F">
        <w:rPr>
          <w:color w:val="374151"/>
          <w:lang w:val="en-IN" w:eastAsia="en-IN"/>
        </w:rPr>
        <w:t> </w:t>
      </w:r>
      <w:r w:rsidR="004371A0">
        <w:br/>
      </w:r>
      <w:r w:rsidRPr="4815302F">
        <w:rPr>
          <w:color w:val="374151"/>
          <w:lang w:val="en-IN" w:eastAsia="en-IN"/>
        </w:rPr>
        <w:t> </w:t>
      </w:r>
    </w:p>
    <w:p w14:paraId="04EE0896" w14:textId="6EBB8923" w:rsidR="004371A0" w:rsidRPr="004371A0" w:rsidRDefault="004371A0" w:rsidP="00610279">
      <w:pPr>
        <w:numPr>
          <w:ilvl w:val="0"/>
          <w:numId w:val="16"/>
        </w:numPr>
        <w:spacing w:after="0" w:line="240" w:lineRule="auto"/>
        <w:ind w:left="2520" w:firstLine="0"/>
        <w:textAlignment w:val="baseline"/>
        <w:rPr>
          <w:lang w:eastAsia="en-IN"/>
        </w:rPr>
      </w:pPr>
    </w:p>
    <w:p w14:paraId="2A4BB9DD" w14:textId="078FD6C9" w:rsidR="004371A0" w:rsidRPr="004371A0" w:rsidRDefault="1FA54F97" w:rsidP="00610279">
      <w:pPr>
        <w:pStyle w:val="ListParagraph"/>
        <w:numPr>
          <w:ilvl w:val="0"/>
          <w:numId w:val="2"/>
        </w:numPr>
        <w:spacing w:after="0" w:line="240" w:lineRule="auto"/>
        <w:textAlignment w:val="baseline"/>
        <w:rPr>
          <w:color w:val="000000" w:themeColor="text1"/>
          <w:sz w:val="28"/>
          <w:szCs w:val="28"/>
          <w:lang w:val="en-IN" w:eastAsia="en-IN"/>
        </w:rPr>
      </w:pPr>
      <w:r w:rsidRPr="4815302F">
        <w:rPr>
          <w:b/>
          <w:bCs/>
          <w:color w:val="000000" w:themeColor="text1"/>
          <w:sz w:val="28"/>
          <w:szCs w:val="28"/>
          <w:lang w:eastAsia="en-IN"/>
        </w:rPr>
        <w:t>Limitations</w:t>
      </w:r>
      <w:r w:rsidRPr="4815302F">
        <w:rPr>
          <w:color w:val="000000" w:themeColor="text1"/>
          <w:sz w:val="28"/>
          <w:szCs w:val="28"/>
          <w:lang w:val="en-IN" w:eastAsia="en-IN"/>
        </w:rPr>
        <w:t> </w:t>
      </w:r>
    </w:p>
    <w:p w14:paraId="4661DC4F" w14:textId="176674E7" w:rsidR="004371A0" w:rsidRPr="004371A0" w:rsidRDefault="0CFCEEEB" w:rsidP="4815302F">
      <w:pPr>
        <w:spacing w:after="0" w:line="240" w:lineRule="auto"/>
        <w:ind w:left="1440" w:firstLine="720"/>
        <w:textAlignment w:val="baseline"/>
        <w:rPr>
          <w:lang w:val="en-IN" w:eastAsia="en-IN"/>
        </w:rPr>
      </w:pPr>
      <w:r w:rsidRPr="4815302F">
        <w:rPr>
          <w:color w:val="000000" w:themeColor="text1"/>
          <w:lang w:val="en-US" w:eastAsia="en-IN"/>
        </w:rPr>
        <w:t xml:space="preserve">User can upload on only </w:t>
      </w:r>
      <w:r w:rsidRPr="4815302F">
        <w:rPr>
          <w:b/>
          <w:bCs/>
          <w:color w:val="000000" w:themeColor="text1"/>
          <w:lang w:val="en-US" w:eastAsia="en-IN"/>
        </w:rPr>
        <w:t>Zip</w:t>
      </w:r>
      <w:r w:rsidRPr="4815302F">
        <w:rPr>
          <w:color w:val="000000" w:themeColor="text1"/>
          <w:lang w:val="en-US" w:eastAsia="en-IN"/>
        </w:rPr>
        <w:t xml:space="preserve"> file with max of </w:t>
      </w:r>
      <w:r w:rsidRPr="4815302F">
        <w:rPr>
          <w:b/>
          <w:bCs/>
          <w:color w:val="000000" w:themeColor="text1"/>
          <w:lang w:val="en-US" w:eastAsia="en-IN"/>
        </w:rPr>
        <w:t>100MB</w:t>
      </w:r>
      <w:r w:rsidRPr="4815302F">
        <w:rPr>
          <w:color w:val="000000" w:themeColor="text1"/>
          <w:lang w:val="en-US" w:eastAsia="en-IN"/>
        </w:rPr>
        <w:t xml:space="preserve"> size limit. </w:t>
      </w:r>
    </w:p>
    <w:p w14:paraId="450717CA" w14:textId="1B8BC8E0" w:rsidR="004371A0" w:rsidRPr="004371A0" w:rsidRDefault="1FA54F97" w:rsidP="00610279">
      <w:pPr>
        <w:pStyle w:val="ListParagraph"/>
        <w:numPr>
          <w:ilvl w:val="0"/>
          <w:numId w:val="2"/>
        </w:numPr>
        <w:spacing w:after="0" w:line="240" w:lineRule="auto"/>
        <w:textAlignment w:val="baseline"/>
        <w:rPr>
          <w:lang w:val="en-IN" w:eastAsia="en-IN"/>
        </w:rPr>
      </w:pPr>
      <w:r w:rsidRPr="4815302F">
        <w:rPr>
          <w:b/>
          <w:bCs/>
          <w:color w:val="000000" w:themeColor="text1"/>
          <w:sz w:val="28"/>
          <w:szCs w:val="28"/>
          <w:lang w:val="en-US" w:eastAsia="en-IN"/>
        </w:rPr>
        <w:t>Exclusions</w:t>
      </w:r>
      <w:r w:rsidRPr="4815302F">
        <w:rPr>
          <w:color w:val="000000" w:themeColor="text1"/>
          <w:sz w:val="28"/>
          <w:szCs w:val="28"/>
          <w:lang w:val="en-IN" w:eastAsia="en-IN"/>
        </w:rPr>
        <w:t> </w:t>
      </w:r>
    </w:p>
    <w:p w14:paraId="7D1FE57F" w14:textId="77777777" w:rsidR="004371A0" w:rsidRPr="004371A0" w:rsidRDefault="78985C29" w:rsidP="00610279">
      <w:pPr>
        <w:numPr>
          <w:ilvl w:val="0"/>
          <w:numId w:val="17"/>
        </w:numPr>
        <w:spacing w:after="0" w:line="240" w:lineRule="auto"/>
        <w:ind w:left="1800" w:firstLine="0"/>
        <w:textAlignment w:val="baseline"/>
        <w:rPr>
          <w:lang w:val="en-IN" w:eastAsia="en-IN"/>
        </w:rPr>
      </w:pPr>
      <w:r w:rsidRPr="4815302F">
        <w:rPr>
          <w:lang w:val="en-US" w:eastAsia="en-IN"/>
        </w:rPr>
        <w:t>This document does not cover the deployment process of the application.</w:t>
      </w:r>
      <w:r w:rsidRPr="4815302F">
        <w:rPr>
          <w:lang w:val="en-IN" w:eastAsia="en-IN"/>
        </w:rPr>
        <w:t> </w:t>
      </w:r>
    </w:p>
    <w:p w14:paraId="46E20E0B" w14:textId="7B1813C4" w:rsidR="004371A0" w:rsidRPr="004371A0" w:rsidRDefault="5DB2B808" w:rsidP="4815302F">
      <w:pPr>
        <w:pStyle w:val="ListParagraph"/>
        <w:numPr>
          <w:ilvl w:val="0"/>
          <w:numId w:val="1"/>
        </w:numPr>
        <w:spacing w:after="0" w:line="240" w:lineRule="auto"/>
        <w:textAlignment w:val="baseline"/>
        <w:rPr>
          <w:lang w:val="en-IN" w:eastAsia="en-IN"/>
        </w:rPr>
      </w:pPr>
      <w:r w:rsidRPr="4815302F">
        <w:rPr>
          <w:b/>
          <w:bCs/>
          <w:color w:val="000000" w:themeColor="text1"/>
          <w:sz w:val="28"/>
          <w:szCs w:val="28"/>
          <w:lang w:val="en-US" w:eastAsia="en-IN"/>
        </w:rPr>
        <w:t>DEFINITIONS &amp; ACRONYMS</w:t>
      </w:r>
      <w:r w:rsidRPr="4815302F">
        <w:rPr>
          <w:color w:val="000000" w:themeColor="text1"/>
          <w:sz w:val="28"/>
          <w:szCs w:val="28"/>
          <w:lang w:val="en-IN" w:eastAsia="en-IN"/>
        </w:rPr>
        <w:t> </w:t>
      </w:r>
    </w:p>
    <w:p w14:paraId="391ACE2F" w14:textId="732AD7F1" w:rsidR="55F8495D" w:rsidRDefault="55F8495D" w:rsidP="02829E04">
      <w:pPr>
        <w:spacing w:after="0" w:line="240" w:lineRule="auto"/>
        <w:jc w:val="both"/>
        <w:rPr>
          <w:lang w:val="en-IN" w:eastAsia="en-IN"/>
        </w:rPr>
      </w:pPr>
    </w:p>
    <w:p w14:paraId="69419F0D" w14:textId="77777777" w:rsidR="004371A0" w:rsidRPr="004371A0" w:rsidRDefault="004371A0" w:rsidP="02829E04">
      <w:pPr>
        <w:spacing w:after="0" w:line="240" w:lineRule="auto"/>
        <w:ind w:left="720"/>
        <w:textAlignment w:val="baseline"/>
        <w:rPr>
          <w:sz w:val="18"/>
          <w:szCs w:val="18"/>
          <w:lang w:val="en-IN" w:eastAsia="en-IN"/>
        </w:rPr>
      </w:pPr>
      <w:r w:rsidRPr="02829E04">
        <w:rPr>
          <w:color w:val="000000" w:themeColor="text1"/>
          <w:lang w:val="en-US" w:eastAsia="en-IN"/>
        </w:rPr>
        <w:t>The definitions and acronyms defined in the ITQMS Glossary Standard (SOP-000477729) are the Viatris standard definitions to be used. </w:t>
      </w:r>
      <w:r w:rsidRPr="02829E04">
        <w:rPr>
          <w:color w:val="000000" w:themeColor="text1"/>
          <w:lang w:val="en-IN" w:eastAsia="en-IN"/>
        </w:rPr>
        <w:t> </w:t>
      </w:r>
    </w:p>
    <w:p w14:paraId="157F9483" w14:textId="77777777" w:rsidR="004371A0" w:rsidRPr="004371A0" w:rsidRDefault="004371A0" w:rsidP="02829E04">
      <w:pPr>
        <w:spacing w:after="0" w:line="240" w:lineRule="auto"/>
        <w:ind w:left="720"/>
        <w:textAlignment w:val="baseline"/>
        <w:rPr>
          <w:sz w:val="18"/>
          <w:szCs w:val="18"/>
          <w:lang w:val="en-IN" w:eastAsia="en-IN"/>
        </w:rPr>
      </w:pPr>
      <w:r w:rsidRPr="004371A0">
        <w:rPr>
          <w:i/>
          <w:iCs/>
          <w:color w:val="FF0000"/>
          <w:szCs w:val="24"/>
          <w:lang w:val="en-US" w:eastAsia="en-IN"/>
        </w:rPr>
        <w:t>[Additions may be made with unique definitions to this document. Include definitions for all terms which may be unfamiliar to the anticipated audience for this document.]</w:t>
      </w:r>
      <w:r w:rsidRPr="004371A0">
        <w:rPr>
          <w:color w:val="FF0000"/>
          <w:szCs w:val="24"/>
          <w:lang w:val="en-IN" w:eastAsia="en-IN"/>
        </w:rPr>
        <w:t> </w:t>
      </w:r>
    </w:p>
    <w:p w14:paraId="5A711073" w14:textId="77777777" w:rsidR="004371A0" w:rsidRPr="004371A0" w:rsidRDefault="004371A0" w:rsidP="02829E04">
      <w:pPr>
        <w:spacing w:after="0" w:line="240" w:lineRule="auto"/>
        <w:textAlignment w:val="baseline"/>
        <w:rPr>
          <w:sz w:val="18"/>
          <w:szCs w:val="18"/>
          <w:lang w:val="en-IN" w:eastAsia="en-IN"/>
        </w:rPr>
      </w:pPr>
      <w:r w:rsidRPr="02829E04">
        <w:rPr>
          <w:i/>
          <w:iCs/>
          <w:color w:val="44546A" w:themeColor="text2"/>
          <w:sz w:val="18"/>
          <w:szCs w:val="18"/>
          <w:lang w:val="en-US" w:eastAsia="en-IN"/>
        </w:rPr>
        <w:t xml:space="preserve">Table 1 </w:t>
      </w:r>
      <w:r>
        <w:tab/>
      </w:r>
      <w:proofErr w:type="spellStart"/>
      <w:r w:rsidRPr="02829E04">
        <w:rPr>
          <w:i/>
          <w:iCs/>
          <w:color w:val="44546A" w:themeColor="text2"/>
          <w:sz w:val="18"/>
          <w:szCs w:val="18"/>
          <w:lang w:eastAsia="en-IN"/>
        </w:rPr>
        <w:t>Definitions</w:t>
      </w:r>
      <w:proofErr w:type="spellEnd"/>
      <w:r w:rsidRPr="02829E04">
        <w:rPr>
          <w:i/>
          <w:iCs/>
          <w:color w:val="44546A" w:themeColor="text2"/>
          <w:sz w:val="18"/>
          <w:szCs w:val="18"/>
          <w:lang w:eastAsia="en-IN"/>
        </w:rPr>
        <w:t xml:space="preserve"> &amp; </w:t>
      </w:r>
      <w:proofErr w:type="spellStart"/>
      <w:r w:rsidRPr="02829E04">
        <w:rPr>
          <w:i/>
          <w:iCs/>
          <w:color w:val="44546A" w:themeColor="text2"/>
          <w:sz w:val="18"/>
          <w:szCs w:val="18"/>
          <w:lang w:eastAsia="en-IN"/>
        </w:rPr>
        <w:t>Acronyms</w:t>
      </w:r>
      <w:proofErr w:type="spellEnd"/>
      <w:r w:rsidRPr="02829E04">
        <w:rPr>
          <w:color w:val="44546A" w:themeColor="text2"/>
          <w:sz w:val="18"/>
          <w:szCs w:val="18"/>
          <w:lang w:val="en-IN" w:eastAsia="en-IN"/>
        </w:rPr>
        <w:t> </w:t>
      </w:r>
    </w:p>
    <w:tbl>
      <w:tblPr>
        <w:tblW w:w="8820"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4371A0" w:rsidRPr="004371A0" w14:paraId="6FB2F99D" w14:textId="77777777" w:rsidTr="4815302F">
        <w:trPr>
          <w:trHeight w:val="300"/>
        </w:trPr>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3E90E1B8" w14:textId="77777777" w:rsidR="004371A0" w:rsidRPr="004371A0" w:rsidRDefault="004371A0" w:rsidP="02829E04">
            <w:pPr>
              <w:spacing w:after="0" w:line="240" w:lineRule="auto"/>
              <w:textAlignment w:val="baseline"/>
              <w:rPr>
                <w:szCs w:val="24"/>
                <w:lang w:val="en-IN" w:eastAsia="en-IN"/>
              </w:rPr>
            </w:pPr>
            <w:r w:rsidRPr="02829E04">
              <w:rPr>
                <w:b/>
                <w:bCs/>
                <w:color w:val="000000" w:themeColor="text1"/>
                <w:lang w:val="en-US" w:eastAsia="en-IN"/>
              </w:rPr>
              <w:t>Abbreviations, Acronyms and Terms</w:t>
            </w:r>
            <w:r w:rsidRPr="02829E04">
              <w:rPr>
                <w:color w:val="000000" w:themeColor="text1"/>
                <w:lang w:val="en-IN" w:eastAsia="en-IN"/>
              </w:rPr>
              <w:t> </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573036CB" w14:textId="77777777" w:rsidR="004371A0" w:rsidRPr="004371A0" w:rsidRDefault="004371A0" w:rsidP="02829E04">
            <w:pPr>
              <w:spacing w:after="0" w:line="240" w:lineRule="auto"/>
              <w:textAlignment w:val="baseline"/>
              <w:rPr>
                <w:szCs w:val="24"/>
                <w:lang w:val="en-IN" w:eastAsia="en-IN"/>
              </w:rPr>
            </w:pPr>
            <w:r w:rsidRPr="02829E04">
              <w:rPr>
                <w:b/>
                <w:bCs/>
                <w:color w:val="000000" w:themeColor="text1"/>
                <w:lang w:val="en-US" w:eastAsia="en-IN"/>
              </w:rPr>
              <w:t>Definition</w:t>
            </w:r>
            <w:r w:rsidRPr="02829E04">
              <w:rPr>
                <w:color w:val="000000" w:themeColor="text1"/>
                <w:lang w:val="en-IN" w:eastAsia="en-IN"/>
              </w:rPr>
              <w:t> </w:t>
            </w:r>
          </w:p>
        </w:tc>
      </w:tr>
      <w:tr w:rsidR="004371A0" w:rsidRPr="004371A0" w14:paraId="2CBEF925" w14:textId="77777777" w:rsidTr="4815302F">
        <w:trPr>
          <w:trHeight w:val="300"/>
        </w:trPr>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1EDD24"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MR</w:t>
            </w:r>
            <w:r w:rsidRPr="02829E04">
              <w:rPr>
                <w:color w:val="000000" w:themeColor="text1"/>
                <w:lang w:val="en-IN" w:eastAsia="en-IN"/>
              </w:rPr>
              <w:t> </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169780"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Medical representatives</w:t>
            </w:r>
            <w:r w:rsidRPr="02829E04">
              <w:rPr>
                <w:color w:val="000000" w:themeColor="text1"/>
                <w:lang w:val="en-IN" w:eastAsia="en-IN"/>
              </w:rPr>
              <w:t> </w:t>
            </w:r>
          </w:p>
        </w:tc>
      </w:tr>
      <w:tr w:rsidR="004371A0" w:rsidRPr="004371A0" w14:paraId="6884A315" w14:textId="77777777" w:rsidTr="4815302F">
        <w:trPr>
          <w:trHeight w:val="300"/>
        </w:trPr>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DE36F1" w14:textId="67B0AA6F" w:rsidR="4815302F" w:rsidRDefault="4815302F" w:rsidP="4815302F">
            <w:pPr>
              <w:spacing w:after="0"/>
              <w:rPr>
                <w:color w:val="000000" w:themeColor="text1"/>
                <w:szCs w:val="24"/>
              </w:rPr>
            </w:pPr>
            <w:r w:rsidRPr="4815302F">
              <w:rPr>
                <w:color w:val="000000" w:themeColor="text1"/>
                <w:szCs w:val="24"/>
                <w:lang w:val="en-US"/>
              </w:rPr>
              <w:t>Rest API</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85651C" w14:textId="1AB42504" w:rsidR="004371A0" w:rsidRPr="004371A0" w:rsidRDefault="4E78C675" w:rsidP="4815302F">
            <w:pPr>
              <w:spacing w:after="0" w:line="240" w:lineRule="auto"/>
              <w:textAlignment w:val="baseline"/>
            </w:pPr>
            <w:r w:rsidRPr="4815302F">
              <w:rPr>
                <w:szCs w:val="24"/>
                <w:lang w:val="en-US"/>
              </w:rPr>
              <w:t>Representational State Transfer API</w:t>
            </w:r>
          </w:p>
        </w:tc>
      </w:tr>
      <w:tr w:rsidR="004371A0" w:rsidRPr="004371A0" w14:paraId="0CC3DE81" w14:textId="77777777" w:rsidTr="4815302F">
        <w:trPr>
          <w:trHeight w:val="300"/>
        </w:trPr>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715A82"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AWS</w:t>
            </w:r>
            <w:r w:rsidRPr="02829E04">
              <w:rPr>
                <w:color w:val="000000" w:themeColor="text1"/>
                <w:lang w:val="en-IN" w:eastAsia="en-IN"/>
              </w:rPr>
              <w:t> </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AA0D0F"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Amazon Web Services</w:t>
            </w:r>
            <w:r w:rsidRPr="02829E04">
              <w:rPr>
                <w:color w:val="000000" w:themeColor="text1"/>
                <w:lang w:val="en-IN" w:eastAsia="en-IN"/>
              </w:rPr>
              <w:t> </w:t>
            </w:r>
          </w:p>
        </w:tc>
      </w:tr>
      <w:tr w:rsidR="004371A0" w:rsidRPr="004371A0" w14:paraId="536C0BE0" w14:textId="77777777" w:rsidTr="4815302F">
        <w:trPr>
          <w:trHeight w:val="300"/>
        </w:trPr>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3BBDA0"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SSO</w:t>
            </w:r>
            <w:r w:rsidRPr="02829E04">
              <w:rPr>
                <w:color w:val="000000" w:themeColor="text1"/>
                <w:lang w:val="en-IN" w:eastAsia="en-IN"/>
              </w:rPr>
              <w:t> </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E676E4"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Single Sign On</w:t>
            </w:r>
            <w:r w:rsidRPr="02829E04">
              <w:rPr>
                <w:color w:val="000000" w:themeColor="text1"/>
                <w:lang w:val="en-IN" w:eastAsia="en-IN"/>
              </w:rPr>
              <w:t> </w:t>
            </w:r>
          </w:p>
        </w:tc>
      </w:tr>
      <w:tr w:rsidR="004371A0" w:rsidRPr="004371A0" w14:paraId="1B89FA5B" w14:textId="77777777" w:rsidTr="4815302F">
        <w:trPr>
          <w:trHeight w:val="300"/>
        </w:trPr>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1084BC"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URL</w:t>
            </w:r>
            <w:r w:rsidRPr="02829E04">
              <w:rPr>
                <w:color w:val="000000" w:themeColor="text1"/>
                <w:lang w:val="en-IN" w:eastAsia="en-IN"/>
              </w:rPr>
              <w:t> </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C123DF"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Uniform Resource Locator</w:t>
            </w:r>
            <w:r w:rsidRPr="02829E04">
              <w:rPr>
                <w:color w:val="000000" w:themeColor="text1"/>
                <w:lang w:val="en-IN" w:eastAsia="en-IN"/>
              </w:rPr>
              <w:t> </w:t>
            </w:r>
          </w:p>
        </w:tc>
      </w:tr>
      <w:tr w:rsidR="004371A0" w:rsidRPr="004371A0" w14:paraId="375932CE" w14:textId="77777777" w:rsidTr="4815302F">
        <w:trPr>
          <w:trHeight w:val="300"/>
        </w:trPr>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562E75"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CI/CD</w:t>
            </w:r>
            <w:r w:rsidRPr="02829E04">
              <w:rPr>
                <w:color w:val="000000" w:themeColor="text1"/>
                <w:lang w:val="en-IN" w:eastAsia="en-IN"/>
              </w:rPr>
              <w:t> </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40F739"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Continuous integration and continuous delivery</w:t>
            </w:r>
            <w:r w:rsidRPr="02829E04">
              <w:rPr>
                <w:color w:val="000000" w:themeColor="text1"/>
                <w:lang w:val="en-IN" w:eastAsia="en-IN"/>
              </w:rPr>
              <w:t> </w:t>
            </w:r>
          </w:p>
        </w:tc>
      </w:tr>
    </w:tbl>
    <w:p w14:paraId="650DCD8A" w14:textId="74B2B207" w:rsidR="55F8495D" w:rsidRDefault="55F8495D" w:rsidP="02829E04">
      <w:pPr>
        <w:spacing w:after="0" w:line="240" w:lineRule="auto"/>
        <w:rPr>
          <w:b/>
          <w:bCs/>
          <w:sz w:val="28"/>
          <w:szCs w:val="28"/>
          <w:lang w:val="fr-FR" w:eastAsia="en-IN"/>
        </w:rPr>
      </w:pPr>
    </w:p>
    <w:p w14:paraId="0FAD2A64" w14:textId="6BA764B2" w:rsidR="004371A0" w:rsidRPr="004371A0" w:rsidRDefault="62AC2DB9" w:rsidP="02829E04">
      <w:pPr>
        <w:spacing w:after="0" w:line="240" w:lineRule="auto"/>
        <w:textAlignment w:val="baseline"/>
        <w:rPr>
          <w:b/>
          <w:bCs/>
          <w:sz w:val="28"/>
          <w:szCs w:val="28"/>
          <w:lang w:val="en-IN" w:eastAsia="en-IN"/>
        </w:rPr>
      </w:pPr>
      <w:r w:rsidRPr="02829E04">
        <w:rPr>
          <w:b/>
          <w:bCs/>
          <w:sz w:val="28"/>
          <w:szCs w:val="28"/>
          <w:lang w:val="fr-FR" w:eastAsia="en-IN"/>
        </w:rPr>
        <w:t xml:space="preserve"> 3 DATA</w:t>
      </w:r>
      <w:r w:rsidR="004371A0" w:rsidRPr="02829E04">
        <w:rPr>
          <w:b/>
          <w:bCs/>
          <w:sz w:val="28"/>
          <w:szCs w:val="28"/>
          <w:lang w:val="fr-FR" w:eastAsia="en-IN"/>
        </w:rPr>
        <w:t xml:space="preserve"> AND PROCESS FLOWS</w:t>
      </w:r>
      <w:r w:rsidR="004371A0" w:rsidRPr="02829E04">
        <w:rPr>
          <w:b/>
          <w:bCs/>
          <w:sz w:val="28"/>
          <w:szCs w:val="28"/>
          <w:lang w:val="en-IN" w:eastAsia="en-IN"/>
        </w:rPr>
        <w:t> </w:t>
      </w:r>
    </w:p>
    <w:p w14:paraId="013FFED8" w14:textId="16C8ED5B" w:rsidR="004371A0" w:rsidRPr="004371A0" w:rsidRDefault="004371A0" w:rsidP="02829E04">
      <w:pPr>
        <w:spacing w:after="0" w:line="240" w:lineRule="auto"/>
        <w:ind w:left="720" w:firstLine="720"/>
        <w:textAlignment w:val="baseline"/>
        <w:rPr>
          <w:sz w:val="18"/>
          <w:szCs w:val="18"/>
          <w:lang w:val="en-IN" w:eastAsia="en-IN"/>
        </w:rPr>
      </w:pPr>
      <w:r w:rsidRPr="02829E04">
        <w:rPr>
          <w:color w:val="374151"/>
          <w:lang w:val="en-US" w:eastAsia="en-IN"/>
        </w:rPr>
        <w:t xml:space="preserve">The data and process flow in a Presentation Manager and RTE application developed using Rest API </w:t>
      </w:r>
      <w:r w:rsidR="00017794" w:rsidRPr="02829E04">
        <w:rPr>
          <w:color w:val="374151"/>
          <w:lang w:val="en-US" w:eastAsia="en-IN"/>
        </w:rPr>
        <w:t>are illustrated below.</w:t>
      </w:r>
      <w:r w:rsidRPr="02829E04">
        <w:rPr>
          <w:color w:val="881798"/>
          <w:lang w:eastAsia="en-IN"/>
        </w:rPr>
        <w:t> </w:t>
      </w:r>
      <w:r w:rsidRPr="02829E04">
        <w:rPr>
          <w:color w:val="881798"/>
          <w:lang w:val="en-IN" w:eastAsia="en-IN"/>
        </w:rPr>
        <w:t> </w:t>
      </w:r>
    </w:p>
    <w:p w14:paraId="0F206702" w14:textId="77777777" w:rsidR="004371A0" w:rsidRPr="004371A0" w:rsidRDefault="004371A0" w:rsidP="02829E04">
      <w:pPr>
        <w:spacing w:after="0" w:line="240" w:lineRule="auto"/>
        <w:textAlignment w:val="baseline"/>
        <w:rPr>
          <w:sz w:val="18"/>
          <w:szCs w:val="18"/>
          <w:lang w:val="en-IN" w:eastAsia="en-IN"/>
        </w:rPr>
      </w:pPr>
      <w:r w:rsidRPr="004371A0">
        <w:rPr>
          <w:color w:val="881798"/>
          <w:szCs w:val="24"/>
          <w:lang w:val="en-IN" w:eastAsia="en-IN"/>
        </w:rPr>
        <w:t> </w:t>
      </w:r>
    </w:p>
    <w:p w14:paraId="691C7697" w14:textId="7B2E21D0" w:rsidR="004371A0" w:rsidRPr="004371A0" w:rsidRDefault="5DB2B808" w:rsidP="02829E04">
      <w:pPr>
        <w:spacing w:after="0" w:line="240" w:lineRule="auto"/>
        <w:ind w:firstLine="720"/>
        <w:textAlignment w:val="baseline"/>
        <w:rPr>
          <w:sz w:val="18"/>
          <w:szCs w:val="18"/>
          <w:lang w:val="en-IN" w:eastAsia="en-IN"/>
        </w:rPr>
      </w:pPr>
      <w:r w:rsidRPr="4815302F">
        <w:rPr>
          <w:b/>
          <w:bCs/>
          <w:lang w:eastAsia="en-IN"/>
        </w:rPr>
        <w:t xml:space="preserve">3.1 </w:t>
      </w:r>
      <w:proofErr w:type="spellStart"/>
      <w:r w:rsidRPr="4815302F">
        <w:rPr>
          <w:b/>
          <w:bCs/>
          <w:lang w:eastAsia="en-IN"/>
        </w:rPr>
        <w:t>Eco</w:t>
      </w:r>
      <w:r w:rsidR="42CD34DA" w:rsidRPr="4815302F">
        <w:rPr>
          <w:b/>
          <w:bCs/>
          <w:lang w:eastAsia="en-IN"/>
        </w:rPr>
        <w:t>s</w:t>
      </w:r>
      <w:r w:rsidRPr="4815302F">
        <w:rPr>
          <w:b/>
          <w:bCs/>
          <w:lang w:eastAsia="en-IN"/>
        </w:rPr>
        <w:t>ystem</w:t>
      </w:r>
      <w:proofErr w:type="spellEnd"/>
      <w:r w:rsidRPr="4815302F">
        <w:rPr>
          <w:b/>
          <w:bCs/>
          <w:lang w:eastAsia="en-IN"/>
        </w:rPr>
        <w:t xml:space="preserve"> Architecture of </w:t>
      </w:r>
      <w:r w:rsidR="1340A3C4" w:rsidRPr="4815302F">
        <w:rPr>
          <w:b/>
          <w:bCs/>
          <w:lang w:eastAsia="en-IN"/>
        </w:rPr>
        <w:t>Présentation</w:t>
      </w:r>
      <w:r w:rsidRPr="4815302F">
        <w:rPr>
          <w:b/>
          <w:bCs/>
          <w:lang w:eastAsia="en-IN"/>
        </w:rPr>
        <w:t xml:space="preserve"> Manager </w:t>
      </w:r>
      <w:r w:rsidRPr="4815302F">
        <w:rPr>
          <w:lang w:val="en-US" w:eastAsia="en-IN"/>
        </w:rPr>
        <w:t> </w:t>
      </w:r>
      <w:r w:rsidRPr="4815302F">
        <w:rPr>
          <w:lang w:val="en-IN" w:eastAsia="en-IN"/>
        </w:rPr>
        <w:t> </w:t>
      </w:r>
    </w:p>
    <w:p w14:paraId="03FE7369" w14:textId="5EDAF95F" w:rsidR="004371A0" w:rsidRPr="004371A0" w:rsidRDefault="004371A0" w:rsidP="34A0B2FB">
      <w:pPr>
        <w:spacing w:after="0" w:line="240" w:lineRule="auto"/>
        <w:ind w:left="720" w:firstLine="720"/>
        <w:textAlignment w:val="baseline"/>
        <w:rPr>
          <w:sz w:val="18"/>
          <w:szCs w:val="18"/>
          <w:lang w:val="en-IN" w:eastAsia="en-IN"/>
        </w:rPr>
      </w:pPr>
      <w:r w:rsidRPr="34A0B2FB">
        <w:rPr>
          <w:color w:val="000000" w:themeColor="text1"/>
          <w:lang w:val="en-US" w:eastAsia="en-IN"/>
        </w:rPr>
        <w:t xml:space="preserve">Presentation Manager is </w:t>
      </w:r>
      <w:r w:rsidR="005C6DE6" w:rsidRPr="34A0B2FB">
        <w:rPr>
          <w:color w:val="000000" w:themeColor="text1"/>
          <w:lang w:val="en-US" w:eastAsia="en-IN"/>
        </w:rPr>
        <w:t>an application</w:t>
      </w:r>
      <w:r w:rsidRPr="34A0B2FB">
        <w:rPr>
          <w:color w:val="000000" w:themeColor="text1"/>
          <w:lang w:val="en-US" w:eastAsia="en-IN"/>
        </w:rPr>
        <w:t xml:space="preserve"> to be used by Salesforce admin to upload the presentation containing ppt, pdf, thumbnails, mp4</w:t>
      </w:r>
      <w:r w:rsidR="0051773A" w:rsidRPr="34A0B2FB">
        <w:rPr>
          <w:color w:val="000000" w:themeColor="text1"/>
          <w:lang w:val="en-US" w:eastAsia="en-IN"/>
        </w:rPr>
        <w:t>,</w:t>
      </w:r>
      <w:r w:rsidRPr="34A0B2FB">
        <w:rPr>
          <w:color w:val="000000" w:themeColor="text1"/>
          <w:lang w:val="en-US" w:eastAsia="en-IN"/>
        </w:rPr>
        <w:t xml:space="preserve"> etc</w:t>
      </w:r>
      <w:r w:rsidR="00A641BB" w:rsidRPr="34A0B2FB">
        <w:rPr>
          <w:color w:val="000000" w:themeColor="text1"/>
          <w:lang w:val="en-US" w:eastAsia="en-IN"/>
        </w:rPr>
        <w:t>.</w:t>
      </w:r>
      <w:r w:rsidRPr="34A0B2FB">
        <w:rPr>
          <w:color w:val="000000" w:themeColor="text1"/>
          <w:lang w:val="en-US" w:eastAsia="en-IN"/>
        </w:rPr>
        <w:t xml:space="preserve"> These presentations </w:t>
      </w:r>
      <w:r w:rsidR="0051773A" w:rsidRPr="34A0B2FB">
        <w:rPr>
          <w:color w:val="000000" w:themeColor="text1"/>
          <w:lang w:val="en-US" w:eastAsia="en-IN"/>
        </w:rPr>
        <w:t>are</w:t>
      </w:r>
      <w:r w:rsidRPr="34A0B2FB">
        <w:rPr>
          <w:color w:val="000000" w:themeColor="text1"/>
          <w:lang w:val="en-US" w:eastAsia="en-IN"/>
        </w:rPr>
        <w:t xml:space="preserve"> available for the medical representative in Media module for download.</w:t>
      </w:r>
      <w:r w:rsidRPr="34A0B2FB">
        <w:rPr>
          <w:color w:val="000000" w:themeColor="text1"/>
          <w:lang w:val="en-IN" w:eastAsia="en-IN"/>
        </w:rPr>
        <w:t> </w:t>
      </w:r>
    </w:p>
    <w:p w14:paraId="539E3831" w14:textId="77777777" w:rsidR="004371A0" w:rsidRPr="004371A0" w:rsidRDefault="004371A0" w:rsidP="02829E04">
      <w:pPr>
        <w:spacing w:after="0" w:line="240" w:lineRule="auto"/>
        <w:ind w:firstLine="720"/>
        <w:textAlignment w:val="baseline"/>
        <w:rPr>
          <w:sz w:val="18"/>
          <w:szCs w:val="18"/>
          <w:lang w:val="en-US" w:eastAsia="en-IN"/>
        </w:rPr>
      </w:pPr>
      <w:r w:rsidRPr="02829E04">
        <w:rPr>
          <w:lang w:val="en-US" w:eastAsia="en-IN"/>
        </w:rPr>
        <w:t> </w:t>
      </w:r>
    </w:p>
    <w:p w14:paraId="77DEA0B7" w14:textId="2E9E0B5F" w:rsidR="004371A0" w:rsidRPr="004371A0" w:rsidRDefault="0CFCA76E" w:rsidP="02829E04">
      <w:pPr>
        <w:spacing w:after="0" w:line="240" w:lineRule="auto"/>
        <w:textAlignment w:val="baseline"/>
        <w:rPr>
          <w:sz w:val="18"/>
          <w:szCs w:val="18"/>
          <w:lang w:val="en-IN" w:eastAsia="en-IN"/>
        </w:rPr>
      </w:pPr>
      <w:r>
        <w:rPr>
          <w:noProof/>
        </w:rPr>
        <w:lastRenderedPageBreak/>
        <w:drawing>
          <wp:inline distT="0" distB="0" distL="0" distR="0" wp14:anchorId="330363E9" wp14:editId="4E677FE3">
            <wp:extent cx="5981698" cy="2390775"/>
            <wp:effectExtent l="0" t="0" r="0" b="0"/>
            <wp:docPr id="852989504" name="Picture 85298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989504"/>
                    <pic:cNvPicPr/>
                  </pic:nvPicPr>
                  <pic:blipFill>
                    <a:blip r:embed="rId9">
                      <a:extLst>
                        <a:ext uri="{28A0092B-C50C-407E-A947-70E740481C1C}">
                          <a14:useLocalDpi xmlns:a14="http://schemas.microsoft.com/office/drawing/2010/main" val="0"/>
                        </a:ext>
                      </a:extLst>
                    </a:blip>
                    <a:stretch>
                      <a:fillRect/>
                    </a:stretch>
                  </pic:blipFill>
                  <pic:spPr>
                    <a:xfrm>
                      <a:off x="0" y="0"/>
                      <a:ext cx="5981698" cy="2390775"/>
                    </a:xfrm>
                    <a:prstGeom prst="rect">
                      <a:avLst/>
                    </a:prstGeom>
                  </pic:spPr>
                </pic:pic>
              </a:graphicData>
            </a:graphic>
          </wp:inline>
        </w:drawing>
      </w:r>
      <w:r w:rsidR="004371A0" w:rsidRPr="02829E04">
        <w:rPr>
          <w:lang w:val="en-IN" w:eastAsia="en-IN"/>
        </w:rPr>
        <w:t> </w:t>
      </w:r>
    </w:p>
    <w:p w14:paraId="32C8826B" w14:textId="77777777" w:rsidR="004371A0" w:rsidRPr="004371A0" w:rsidRDefault="004371A0" w:rsidP="00610279">
      <w:pPr>
        <w:numPr>
          <w:ilvl w:val="0"/>
          <w:numId w:val="18"/>
        </w:numPr>
        <w:spacing w:after="0" w:line="240" w:lineRule="auto"/>
        <w:ind w:left="1800" w:firstLine="360"/>
        <w:textAlignment w:val="baseline"/>
        <w:rPr>
          <w:szCs w:val="24"/>
          <w:lang w:val="en-IN" w:eastAsia="en-IN"/>
        </w:rPr>
      </w:pPr>
      <w:r w:rsidRPr="004371A0">
        <w:rPr>
          <w:b/>
          <w:bCs/>
          <w:szCs w:val="24"/>
          <w:u w:val="single"/>
          <w:lang w:val="en-US" w:eastAsia="en-IN"/>
        </w:rPr>
        <w:t>Figure 1: High Level Architecture</w:t>
      </w:r>
      <w:r w:rsidRPr="004371A0">
        <w:rPr>
          <w:szCs w:val="24"/>
          <w:lang w:val="en-US" w:eastAsia="en-IN"/>
        </w:rPr>
        <w:t> </w:t>
      </w:r>
      <w:r w:rsidRPr="004371A0">
        <w:rPr>
          <w:szCs w:val="24"/>
          <w:lang w:val="en-IN" w:eastAsia="en-IN"/>
        </w:rPr>
        <w:t> </w:t>
      </w:r>
    </w:p>
    <w:p w14:paraId="5140191D" w14:textId="77777777" w:rsidR="004371A0" w:rsidRPr="004371A0" w:rsidRDefault="004371A0" w:rsidP="02829E04">
      <w:pPr>
        <w:spacing w:after="0" w:line="240" w:lineRule="auto"/>
        <w:textAlignment w:val="baseline"/>
        <w:rPr>
          <w:sz w:val="18"/>
          <w:szCs w:val="18"/>
          <w:lang w:val="en-IN" w:eastAsia="en-IN"/>
        </w:rPr>
      </w:pPr>
      <w:r w:rsidRPr="004371A0">
        <w:rPr>
          <w:color w:val="374151"/>
          <w:szCs w:val="24"/>
          <w:lang w:val="en-IN" w:eastAsia="en-IN"/>
        </w:rPr>
        <w:t> </w:t>
      </w:r>
    </w:p>
    <w:p w14:paraId="23104A00" w14:textId="77777777" w:rsidR="004371A0" w:rsidRPr="004371A0" w:rsidRDefault="004371A0" w:rsidP="02829E04">
      <w:pPr>
        <w:spacing w:after="0" w:line="240" w:lineRule="auto"/>
        <w:ind w:left="720" w:firstLine="720"/>
        <w:textAlignment w:val="baseline"/>
        <w:rPr>
          <w:sz w:val="18"/>
          <w:szCs w:val="18"/>
          <w:lang w:val="en-IN" w:eastAsia="en-IN"/>
        </w:rPr>
      </w:pPr>
      <w:r w:rsidRPr="02829E04">
        <w:rPr>
          <w:b/>
          <w:bCs/>
          <w:color w:val="374151"/>
          <w:lang w:val="en-US" w:eastAsia="en-IN"/>
        </w:rPr>
        <w:t>User Authentication and Login:</w:t>
      </w:r>
      <w:r w:rsidRPr="02829E04">
        <w:rPr>
          <w:color w:val="D13438"/>
          <w:lang w:eastAsia="en-IN"/>
        </w:rPr>
        <w:t> </w:t>
      </w:r>
      <w:r w:rsidRPr="02829E04">
        <w:rPr>
          <w:color w:val="D13438"/>
          <w:lang w:val="en-IN" w:eastAsia="en-IN"/>
        </w:rPr>
        <w:t> </w:t>
      </w:r>
    </w:p>
    <w:p w14:paraId="42F39B05" w14:textId="77777777" w:rsidR="004371A0" w:rsidRPr="004371A0" w:rsidRDefault="004371A0" w:rsidP="00610279">
      <w:pPr>
        <w:numPr>
          <w:ilvl w:val="0"/>
          <w:numId w:val="19"/>
        </w:numPr>
        <w:spacing w:after="0" w:line="240" w:lineRule="auto"/>
        <w:ind w:left="1800" w:firstLine="0"/>
        <w:textAlignment w:val="baseline"/>
        <w:rPr>
          <w:szCs w:val="24"/>
          <w:lang w:val="en-IN" w:eastAsia="en-IN"/>
        </w:rPr>
      </w:pPr>
      <w:r w:rsidRPr="004371A0">
        <w:rPr>
          <w:color w:val="374151"/>
          <w:szCs w:val="24"/>
          <w:lang w:val="en-US" w:eastAsia="en-IN"/>
        </w:rPr>
        <w:t xml:space="preserve">The user logs in using </w:t>
      </w:r>
      <w:proofErr w:type="gramStart"/>
      <w:r w:rsidRPr="004371A0">
        <w:rPr>
          <w:strike/>
          <w:color w:val="881798"/>
          <w:szCs w:val="24"/>
          <w:lang w:val="en-US" w:eastAsia="en-IN"/>
        </w:rPr>
        <w:t>their</w:t>
      </w:r>
      <w:proofErr w:type="gramEnd"/>
      <w:r w:rsidRPr="004371A0">
        <w:rPr>
          <w:strike/>
          <w:color w:val="881798"/>
          <w:szCs w:val="24"/>
          <w:lang w:val="en-US" w:eastAsia="en-IN"/>
        </w:rPr>
        <w:t xml:space="preserve"> </w:t>
      </w:r>
      <w:r w:rsidRPr="004371A0">
        <w:rPr>
          <w:color w:val="881798"/>
          <w:szCs w:val="24"/>
          <w:u w:val="single"/>
          <w:lang w:val="en-US" w:eastAsia="en-IN"/>
        </w:rPr>
        <w:t xml:space="preserve">his/her </w:t>
      </w:r>
      <w:r w:rsidRPr="004371A0">
        <w:rPr>
          <w:color w:val="374151"/>
          <w:szCs w:val="24"/>
          <w:lang w:val="en-US" w:eastAsia="en-IN"/>
        </w:rPr>
        <w:t>credentials and can use the SSO login.</w:t>
      </w:r>
      <w:r w:rsidRPr="004371A0">
        <w:rPr>
          <w:color w:val="D13438"/>
          <w:szCs w:val="24"/>
          <w:lang w:eastAsia="en-IN"/>
        </w:rPr>
        <w:t> </w:t>
      </w:r>
      <w:r w:rsidRPr="004371A0">
        <w:rPr>
          <w:color w:val="D13438"/>
          <w:szCs w:val="24"/>
          <w:lang w:val="en-IN" w:eastAsia="en-IN"/>
        </w:rPr>
        <w:t> </w:t>
      </w:r>
    </w:p>
    <w:p w14:paraId="75E1FD9E" w14:textId="3C5FBE5D" w:rsidR="0035005E" w:rsidRPr="004371A0" w:rsidRDefault="0035005E" w:rsidP="00610279">
      <w:pPr>
        <w:pStyle w:val="ListParagraph"/>
        <w:numPr>
          <w:ilvl w:val="2"/>
          <w:numId w:val="19"/>
        </w:numPr>
        <w:spacing w:after="0" w:line="240" w:lineRule="auto"/>
        <w:textAlignment w:val="baseline"/>
        <w:rPr>
          <w:sz w:val="18"/>
          <w:szCs w:val="18"/>
          <w:lang w:val="en-IN" w:eastAsia="en-IN"/>
        </w:rPr>
      </w:pPr>
      <w:r w:rsidRPr="004371A0">
        <w:rPr>
          <w:color w:val="181818"/>
          <w:szCs w:val="24"/>
          <w:lang w:val="en-US" w:eastAsia="en-IN"/>
        </w:rPr>
        <w:t>To access salesforce login page</w:t>
      </w:r>
      <w:r>
        <w:rPr>
          <w:color w:val="181818"/>
          <w:szCs w:val="24"/>
          <w:lang w:val="en-US" w:eastAsia="en-IN"/>
        </w:rPr>
        <w:t>,</w:t>
      </w:r>
      <w:r w:rsidRPr="004371A0">
        <w:rPr>
          <w:color w:val="181818"/>
          <w:szCs w:val="24"/>
          <w:lang w:val="en-US" w:eastAsia="en-IN"/>
        </w:rPr>
        <w:t xml:space="preserve"> need to pass request parameters such as </w:t>
      </w:r>
      <w:r>
        <w:rPr>
          <w:color w:val="181818"/>
          <w:szCs w:val="24"/>
          <w:lang w:val="en-US" w:eastAsia="en-IN"/>
        </w:rPr>
        <w:t>client secret</w:t>
      </w:r>
      <w:r w:rsidRPr="004371A0">
        <w:rPr>
          <w:color w:val="181818"/>
          <w:szCs w:val="24"/>
          <w:lang w:val="en-US" w:eastAsia="en-IN"/>
        </w:rPr>
        <w:t xml:space="preserve">, </w:t>
      </w:r>
      <w:r>
        <w:rPr>
          <w:color w:val="181818"/>
          <w:szCs w:val="24"/>
          <w:lang w:val="en-US" w:eastAsia="en-IN"/>
        </w:rPr>
        <w:t xml:space="preserve">token endpoint, </w:t>
      </w:r>
      <w:r w:rsidRPr="004371A0">
        <w:rPr>
          <w:color w:val="181818"/>
          <w:szCs w:val="24"/>
          <w:lang w:val="en-US" w:eastAsia="en-IN"/>
        </w:rPr>
        <w:t xml:space="preserve">instance URL, </w:t>
      </w:r>
      <w:proofErr w:type="spellStart"/>
      <w:r w:rsidRPr="004371A0">
        <w:rPr>
          <w:color w:val="181818"/>
          <w:szCs w:val="24"/>
          <w:lang w:val="en-US" w:eastAsia="en-IN"/>
        </w:rPr>
        <w:t>ClientId</w:t>
      </w:r>
      <w:proofErr w:type="spellEnd"/>
      <w:r w:rsidRPr="004371A0">
        <w:rPr>
          <w:color w:val="181818"/>
          <w:szCs w:val="24"/>
          <w:lang w:val="en-US" w:eastAsia="en-IN"/>
        </w:rPr>
        <w:t xml:space="preserve">, Callback URL to </w:t>
      </w:r>
      <w:proofErr w:type="gramStart"/>
      <w:r w:rsidRPr="004371A0">
        <w:rPr>
          <w:color w:val="181818"/>
          <w:szCs w:val="24"/>
          <w:lang w:val="en-US" w:eastAsia="en-IN"/>
        </w:rPr>
        <w:t>salesforce</w:t>
      </w:r>
      <w:proofErr w:type="gramEnd"/>
      <w:r w:rsidRPr="004371A0">
        <w:rPr>
          <w:color w:val="181818"/>
          <w:szCs w:val="24"/>
          <w:lang w:val="en-IN" w:eastAsia="en-IN"/>
        </w:rPr>
        <w:t> </w:t>
      </w:r>
    </w:p>
    <w:p w14:paraId="04D09793" w14:textId="77777777" w:rsidR="004371A0" w:rsidRPr="004371A0" w:rsidRDefault="004371A0" w:rsidP="02829E04">
      <w:pPr>
        <w:spacing w:after="0" w:line="240" w:lineRule="auto"/>
        <w:textAlignment w:val="baseline"/>
        <w:rPr>
          <w:sz w:val="18"/>
          <w:szCs w:val="18"/>
          <w:lang w:val="en-IN" w:eastAsia="en-IN"/>
        </w:rPr>
      </w:pPr>
      <w:r w:rsidRPr="004371A0">
        <w:rPr>
          <w:szCs w:val="24"/>
          <w:lang w:val="en-IN" w:eastAsia="en-IN"/>
        </w:rPr>
        <w:t> </w:t>
      </w:r>
    </w:p>
    <w:p w14:paraId="5153A5FD" w14:textId="77777777" w:rsidR="004371A0" w:rsidRPr="004371A0" w:rsidRDefault="004371A0" w:rsidP="02829E04">
      <w:pPr>
        <w:spacing w:after="0" w:line="240" w:lineRule="auto"/>
        <w:ind w:left="720" w:firstLine="720"/>
        <w:textAlignment w:val="baseline"/>
        <w:rPr>
          <w:sz w:val="18"/>
          <w:szCs w:val="18"/>
          <w:lang w:val="en-IN" w:eastAsia="en-IN"/>
        </w:rPr>
      </w:pPr>
      <w:r w:rsidRPr="004371A0">
        <w:rPr>
          <w:b/>
          <w:bCs/>
          <w:szCs w:val="24"/>
          <w:lang w:val="en-US" w:eastAsia="en-IN"/>
        </w:rPr>
        <w:t>Presentation Manager Module:</w:t>
      </w:r>
      <w:r w:rsidRPr="004371A0">
        <w:rPr>
          <w:szCs w:val="24"/>
          <w:lang w:eastAsia="en-IN"/>
        </w:rPr>
        <w:t> </w:t>
      </w:r>
      <w:r w:rsidRPr="004371A0">
        <w:rPr>
          <w:szCs w:val="24"/>
          <w:lang w:val="en-IN" w:eastAsia="en-IN"/>
        </w:rPr>
        <w:t> </w:t>
      </w:r>
    </w:p>
    <w:p w14:paraId="1113AE9C" w14:textId="0FC965DC" w:rsidR="004371A0" w:rsidRPr="004371A0" w:rsidRDefault="004371A0" w:rsidP="00610279">
      <w:pPr>
        <w:numPr>
          <w:ilvl w:val="0"/>
          <w:numId w:val="20"/>
        </w:numPr>
        <w:spacing w:after="0" w:line="240" w:lineRule="auto"/>
        <w:ind w:left="1800" w:firstLine="0"/>
        <w:textAlignment w:val="baseline"/>
        <w:rPr>
          <w:szCs w:val="24"/>
          <w:lang w:val="en-IN" w:eastAsia="en-IN"/>
        </w:rPr>
      </w:pPr>
      <w:proofErr w:type="gramStart"/>
      <w:r w:rsidRPr="02829E04">
        <w:rPr>
          <w:color w:val="000000" w:themeColor="text1"/>
          <w:lang w:val="en-US" w:eastAsia="en-IN"/>
        </w:rPr>
        <w:t>User</w:t>
      </w:r>
      <w:proofErr w:type="gramEnd"/>
      <w:r w:rsidRPr="02829E04">
        <w:rPr>
          <w:color w:val="000000" w:themeColor="text1"/>
          <w:lang w:val="en-US" w:eastAsia="en-IN"/>
        </w:rPr>
        <w:t xml:space="preserve"> will be listed with all the presentation record</w:t>
      </w:r>
      <w:r w:rsidR="004C354D" w:rsidRPr="02829E04">
        <w:rPr>
          <w:color w:val="000000" w:themeColor="text1"/>
          <w:lang w:val="en-US" w:eastAsia="en-IN"/>
        </w:rPr>
        <w:t>s</w:t>
      </w:r>
      <w:r w:rsidRPr="02829E04">
        <w:rPr>
          <w:color w:val="000000" w:themeColor="text1"/>
          <w:lang w:val="en-US" w:eastAsia="en-IN"/>
        </w:rPr>
        <w:t xml:space="preserve"> </w:t>
      </w:r>
      <w:r w:rsidR="00A9697B" w:rsidRPr="02829E04">
        <w:rPr>
          <w:color w:val="000000" w:themeColor="text1"/>
          <w:lang w:val="en-US" w:eastAsia="en-IN"/>
        </w:rPr>
        <w:t xml:space="preserve">using </w:t>
      </w:r>
      <w:r w:rsidRPr="02829E04">
        <w:rPr>
          <w:color w:val="000000" w:themeColor="text1"/>
          <w:lang w:val="en-US" w:eastAsia="en-IN"/>
        </w:rPr>
        <w:t>Rest API, on the Presentation manager user interface.</w:t>
      </w:r>
      <w:r w:rsidRPr="02829E04">
        <w:rPr>
          <w:color w:val="000000" w:themeColor="text1"/>
          <w:lang w:val="en-IN" w:eastAsia="en-IN"/>
        </w:rPr>
        <w:t> </w:t>
      </w:r>
    </w:p>
    <w:p w14:paraId="3B1E4607" w14:textId="3F1DE391" w:rsidR="004371A0" w:rsidRPr="004371A0" w:rsidRDefault="10B3DAA9" w:rsidP="00610279">
      <w:pPr>
        <w:numPr>
          <w:ilvl w:val="0"/>
          <w:numId w:val="20"/>
        </w:numPr>
        <w:spacing w:after="0" w:line="240" w:lineRule="auto"/>
        <w:ind w:left="1800" w:firstLine="0"/>
        <w:textAlignment w:val="baseline"/>
        <w:rPr>
          <w:lang w:val="en-IN" w:eastAsia="en-IN"/>
        </w:rPr>
      </w:pPr>
      <w:r w:rsidRPr="4815302F">
        <w:rPr>
          <w:color w:val="374151"/>
          <w:lang w:val="en-US" w:eastAsia="en-IN"/>
        </w:rPr>
        <w:t>Admin</w:t>
      </w:r>
      <w:r w:rsidR="5DB2B808" w:rsidRPr="4815302F">
        <w:rPr>
          <w:color w:val="374151"/>
          <w:lang w:val="en-US" w:eastAsia="en-IN"/>
        </w:rPr>
        <w:t xml:space="preserve"> </w:t>
      </w:r>
      <w:r w:rsidR="5DB2B808" w:rsidRPr="4815302F">
        <w:rPr>
          <w:lang w:val="en-US" w:eastAsia="en-IN"/>
        </w:rPr>
        <w:t xml:space="preserve">must be able to upload the file via presentation manager UI so that </w:t>
      </w:r>
      <w:proofErr w:type="gramStart"/>
      <w:r w:rsidR="000869D0">
        <w:tab/>
      </w:r>
      <w:r w:rsidR="5DB2B808" w:rsidRPr="4815302F">
        <w:rPr>
          <w:lang w:val="en-US" w:eastAsia="en-IN"/>
        </w:rPr>
        <w:t>f</w:t>
      </w:r>
      <w:r w:rsidR="000869D0">
        <w:tab/>
      </w:r>
      <w:proofErr w:type="spellStart"/>
      <w:r w:rsidR="5DB2B808" w:rsidRPr="4815302F">
        <w:rPr>
          <w:lang w:val="en-US" w:eastAsia="en-IN"/>
        </w:rPr>
        <w:t>iles</w:t>
      </w:r>
      <w:proofErr w:type="spellEnd"/>
      <w:proofErr w:type="gramEnd"/>
      <w:r w:rsidR="5DB2B808" w:rsidRPr="4815302F">
        <w:rPr>
          <w:lang w:val="en-US" w:eastAsia="en-IN"/>
        </w:rPr>
        <w:t xml:space="preserve"> are saved against the respective records. </w:t>
      </w:r>
      <w:r w:rsidR="5DB2B808" w:rsidRPr="4815302F">
        <w:rPr>
          <w:lang w:val="en-IN" w:eastAsia="en-IN"/>
        </w:rPr>
        <w:t> </w:t>
      </w:r>
    </w:p>
    <w:p w14:paraId="0B88F9FD" w14:textId="3EDA0ECD" w:rsidR="004371A0" w:rsidRPr="004371A0" w:rsidRDefault="5DB2B808" w:rsidP="00610279">
      <w:pPr>
        <w:numPr>
          <w:ilvl w:val="0"/>
          <w:numId w:val="20"/>
        </w:numPr>
        <w:spacing w:after="0" w:line="240" w:lineRule="auto"/>
        <w:ind w:left="1800" w:firstLine="0"/>
        <w:textAlignment w:val="baseline"/>
        <w:rPr>
          <w:lang w:val="en-IN" w:eastAsia="en-IN"/>
        </w:rPr>
      </w:pPr>
      <w:r w:rsidRPr="4815302F">
        <w:rPr>
          <w:color w:val="000000" w:themeColor="text1"/>
          <w:lang w:val="en-US" w:eastAsia="en-IN"/>
        </w:rPr>
        <w:t xml:space="preserve">User will be able to filter the records by selecting the </w:t>
      </w:r>
      <w:r w:rsidR="423577D2" w:rsidRPr="4815302F">
        <w:rPr>
          <w:color w:val="000000" w:themeColor="text1"/>
          <w:lang w:val="en-US" w:eastAsia="en-IN"/>
        </w:rPr>
        <w:t>currency</w:t>
      </w:r>
      <w:r w:rsidRPr="4815302F">
        <w:rPr>
          <w:color w:val="000000" w:themeColor="text1"/>
          <w:lang w:val="en-US" w:eastAsia="en-IN"/>
        </w:rPr>
        <w:t xml:space="preserve"> from the </w:t>
      </w:r>
    </w:p>
    <w:p w14:paraId="13714C98" w14:textId="71A58345" w:rsidR="004371A0" w:rsidRPr="004371A0" w:rsidRDefault="5DB2B808" w:rsidP="4815302F">
      <w:pPr>
        <w:spacing w:after="0" w:line="240" w:lineRule="auto"/>
        <w:ind w:left="1440" w:firstLine="720"/>
        <w:textAlignment w:val="baseline"/>
        <w:rPr>
          <w:lang w:val="en-IN" w:eastAsia="en-IN"/>
        </w:rPr>
      </w:pPr>
      <w:r w:rsidRPr="4815302F">
        <w:rPr>
          <w:color w:val="000000" w:themeColor="text1"/>
          <w:lang w:val="en-US" w:eastAsia="en-IN"/>
        </w:rPr>
        <w:t>dropdown available.</w:t>
      </w:r>
      <w:r w:rsidRPr="4815302F">
        <w:rPr>
          <w:color w:val="000000" w:themeColor="text1"/>
          <w:lang w:val="en-IN" w:eastAsia="en-IN"/>
        </w:rPr>
        <w:t> </w:t>
      </w:r>
    </w:p>
    <w:p w14:paraId="7C9412B8" w14:textId="546E3A97" w:rsidR="004371A0" w:rsidRPr="004371A0" w:rsidRDefault="5DB2B808" w:rsidP="00610279">
      <w:pPr>
        <w:numPr>
          <w:ilvl w:val="0"/>
          <w:numId w:val="21"/>
        </w:numPr>
        <w:spacing w:after="0" w:line="240" w:lineRule="auto"/>
        <w:ind w:left="1800" w:firstLine="0"/>
        <w:textAlignment w:val="baseline"/>
        <w:rPr>
          <w:lang w:val="en-IN" w:eastAsia="en-IN"/>
        </w:rPr>
      </w:pPr>
      <w:r w:rsidRPr="4815302F">
        <w:rPr>
          <w:lang w:val="en-US" w:eastAsia="en-IN"/>
        </w:rPr>
        <w:t xml:space="preserve">When uploading files, it should </w:t>
      </w:r>
      <w:r w:rsidR="10727FF9" w:rsidRPr="4815302F">
        <w:rPr>
          <w:lang w:val="en-US" w:eastAsia="en-IN"/>
        </w:rPr>
        <w:t>fulfill</w:t>
      </w:r>
      <w:r w:rsidRPr="4815302F">
        <w:rPr>
          <w:lang w:val="en-US" w:eastAsia="en-IN"/>
        </w:rPr>
        <w:t xml:space="preserve"> some criteria: File type should be .zip </w:t>
      </w:r>
      <w:r w:rsidR="004371A0">
        <w:tab/>
      </w:r>
      <w:r w:rsidRPr="4815302F">
        <w:rPr>
          <w:lang w:val="en-US" w:eastAsia="en-IN"/>
        </w:rPr>
        <w:t>and file size should not be more than 100MB. </w:t>
      </w:r>
      <w:r w:rsidRPr="4815302F">
        <w:rPr>
          <w:lang w:val="en-IN" w:eastAsia="en-IN"/>
        </w:rPr>
        <w:t> </w:t>
      </w:r>
    </w:p>
    <w:p w14:paraId="579F2330" w14:textId="27DAE42F" w:rsidR="004371A0" w:rsidRPr="004371A0" w:rsidRDefault="004371A0" w:rsidP="00610279">
      <w:pPr>
        <w:numPr>
          <w:ilvl w:val="0"/>
          <w:numId w:val="21"/>
        </w:numPr>
        <w:spacing w:after="0" w:line="240" w:lineRule="auto"/>
        <w:ind w:left="1800" w:firstLine="0"/>
        <w:textAlignment w:val="baseline"/>
        <w:rPr>
          <w:szCs w:val="24"/>
          <w:lang w:val="en-IN" w:eastAsia="en-IN"/>
        </w:rPr>
      </w:pPr>
      <w:r w:rsidRPr="004371A0">
        <w:rPr>
          <w:szCs w:val="24"/>
          <w:lang w:val="en-US" w:eastAsia="en-IN"/>
        </w:rPr>
        <w:t xml:space="preserve">Zip file can contain PDF file, Text file, </w:t>
      </w:r>
      <w:proofErr w:type="gramStart"/>
      <w:r w:rsidRPr="004371A0">
        <w:rPr>
          <w:szCs w:val="24"/>
          <w:lang w:val="en-US" w:eastAsia="en-IN"/>
        </w:rPr>
        <w:t>video</w:t>
      </w:r>
      <w:proofErr w:type="gramEnd"/>
      <w:r w:rsidR="00203F69">
        <w:rPr>
          <w:szCs w:val="24"/>
          <w:lang w:val="en-US" w:eastAsia="en-IN"/>
        </w:rPr>
        <w:t xml:space="preserve"> and</w:t>
      </w:r>
      <w:r w:rsidRPr="004371A0">
        <w:rPr>
          <w:szCs w:val="24"/>
          <w:lang w:val="en-US" w:eastAsia="en-IN"/>
        </w:rPr>
        <w:t xml:space="preserve"> image. </w:t>
      </w:r>
      <w:r w:rsidRPr="004371A0">
        <w:rPr>
          <w:szCs w:val="24"/>
          <w:lang w:val="en-IN" w:eastAsia="en-IN"/>
        </w:rPr>
        <w:t> </w:t>
      </w:r>
    </w:p>
    <w:p w14:paraId="51FF543A" w14:textId="3904BB67" w:rsidR="004371A0" w:rsidRPr="004371A0" w:rsidRDefault="7D63A40A" w:rsidP="00610279">
      <w:pPr>
        <w:numPr>
          <w:ilvl w:val="0"/>
          <w:numId w:val="21"/>
        </w:numPr>
        <w:spacing w:after="0" w:line="240" w:lineRule="auto"/>
        <w:ind w:left="1800" w:firstLine="0"/>
        <w:textAlignment w:val="baseline"/>
        <w:rPr>
          <w:lang w:val="en-IN" w:eastAsia="en-IN"/>
        </w:rPr>
      </w:pPr>
      <w:r w:rsidRPr="4815302F">
        <w:rPr>
          <w:lang w:val="en-US" w:eastAsia="en-IN"/>
        </w:rPr>
        <w:t>T</w:t>
      </w:r>
      <w:r w:rsidR="5DB2B808" w:rsidRPr="4815302F">
        <w:rPr>
          <w:lang w:val="en-US" w:eastAsia="en-IN"/>
        </w:rPr>
        <w:t xml:space="preserve">he uploaded file should be saved in AWS S3 bucket, so that </w:t>
      </w:r>
      <w:r w:rsidR="6D39C9BE" w:rsidRPr="4815302F">
        <w:rPr>
          <w:lang w:val="en-US" w:eastAsia="en-IN"/>
        </w:rPr>
        <w:t>S3</w:t>
      </w:r>
      <w:r w:rsidR="5DB2B808" w:rsidRPr="4815302F">
        <w:rPr>
          <w:lang w:val="en-US" w:eastAsia="en-IN"/>
        </w:rPr>
        <w:t xml:space="preserve"> URL </w:t>
      </w:r>
      <w:proofErr w:type="gramStart"/>
      <w:r w:rsidR="5DB2B808" w:rsidRPr="4815302F">
        <w:rPr>
          <w:lang w:val="en-US" w:eastAsia="en-IN"/>
        </w:rPr>
        <w:t>is</w:t>
      </w:r>
      <w:proofErr w:type="gramEnd"/>
      <w:r w:rsidR="5DB2B808" w:rsidRPr="4815302F">
        <w:rPr>
          <w:lang w:val="en-US" w:eastAsia="en-IN"/>
        </w:rPr>
        <w:t xml:space="preserve"> </w:t>
      </w:r>
    </w:p>
    <w:p w14:paraId="0F15DC81" w14:textId="657FEB74" w:rsidR="004371A0" w:rsidRPr="004371A0" w:rsidRDefault="5DB2B808" w:rsidP="4815302F">
      <w:pPr>
        <w:spacing w:after="0" w:line="240" w:lineRule="auto"/>
        <w:ind w:left="1440" w:firstLine="720"/>
        <w:textAlignment w:val="baseline"/>
        <w:rPr>
          <w:lang w:val="en-IN" w:eastAsia="en-IN"/>
        </w:rPr>
      </w:pPr>
      <w:r w:rsidRPr="4815302F">
        <w:rPr>
          <w:lang w:val="en-US" w:eastAsia="en-IN"/>
        </w:rPr>
        <w:t>generated. </w:t>
      </w:r>
      <w:r w:rsidRPr="4815302F">
        <w:rPr>
          <w:lang w:val="en-IN" w:eastAsia="en-IN"/>
        </w:rPr>
        <w:t> </w:t>
      </w:r>
    </w:p>
    <w:p w14:paraId="54B90233" w14:textId="595846B5" w:rsidR="004371A0" w:rsidRPr="004371A0" w:rsidRDefault="5DB2B808" w:rsidP="00610279">
      <w:pPr>
        <w:numPr>
          <w:ilvl w:val="0"/>
          <w:numId w:val="21"/>
        </w:numPr>
        <w:spacing w:after="0" w:line="240" w:lineRule="auto"/>
        <w:ind w:left="1800" w:firstLine="0"/>
        <w:textAlignment w:val="baseline"/>
        <w:rPr>
          <w:lang w:val="en-IN" w:eastAsia="en-IN"/>
        </w:rPr>
      </w:pPr>
      <w:r w:rsidRPr="4815302F">
        <w:rPr>
          <w:lang w:val="en-US" w:eastAsia="en-IN"/>
        </w:rPr>
        <w:t xml:space="preserve">As a medical representative, I must be able to download the presentation in </w:t>
      </w:r>
      <w:r w:rsidR="004371A0">
        <w:tab/>
      </w:r>
      <w:r w:rsidRPr="4815302F">
        <w:rPr>
          <w:lang w:val="en-US" w:eastAsia="en-IN"/>
        </w:rPr>
        <w:t xml:space="preserve">My Force's media section so that it can be used for presenting to HCP (Health </w:t>
      </w:r>
      <w:r w:rsidR="004371A0">
        <w:tab/>
      </w:r>
      <w:r w:rsidRPr="4815302F">
        <w:rPr>
          <w:lang w:val="en-US" w:eastAsia="en-IN"/>
        </w:rPr>
        <w:t xml:space="preserve">care </w:t>
      </w:r>
      <w:r w:rsidR="77BCB57E" w:rsidRPr="4815302F">
        <w:rPr>
          <w:lang w:val="en-US" w:eastAsia="en-IN"/>
        </w:rPr>
        <w:t>pharma</w:t>
      </w:r>
      <w:r w:rsidRPr="4815302F">
        <w:rPr>
          <w:lang w:val="en-US" w:eastAsia="en-IN"/>
        </w:rPr>
        <w:t>). </w:t>
      </w:r>
      <w:r w:rsidRPr="4815302F">
        <w:rPr>
          <w:lang w:val="en-IN" w:eastAsia="en-IN"/>
        </w:rPr>
        <w:t> </w:t>
      </w:r>
    </w:p>
    <w:p w14:paraId="5896475A" w14:textId="59E2203C" w:rsidR="004371A0" w:rsidRPr="004371A0" w:rsidRDefault="0115395A" w:rsidP="00610279">
      <w:pPr>
        <w:numPr>
          <w:ilvl w:val="0"/>
          <w:numId w:val="21"/>
        </w:numPr>
        <w:spacing w:after="0" w:line="240" w:lineRule="auto"/>
        <w:ind w:left="1800" w:firstLine="0"/>
        <w:textAlignment w:val="baseline"/>
        <w:rPr>
          <w:lang w:val="en-IN" w:eastAsia="en-IN"/>
        </w:rPr>
      </w:pPr>
      <w:r w:rsidRPr="4815302F">
        <w:rPr>
          <w:color w:val="000000" w:themeColor="text1"/>
          <w:lang w:val="en-US" w:eastAsia="en-IN"/>
        </w:rPr>
        <w:t>The presentation</w:t>
      </w:r>
      <w:r w:rsidR="5DB2B808" w:rsidRPr="4815302F">
        <w:rPr>
          <w:color w:val="000000" w:themeColor="text1"/>
          <w:lang w:val="en-US" w:eastAsia="en-IN"/>
        </w:rPr>
        <w:t xml:space="preserve"> manager uses Db to store metadata.</w:t>
      </w:r>
      <w:r w:rsidR="5DB2B808" w:rsidRPr="4815302F">
        <w:rPr>
          <w:color w:val="000000" w:themeColor="text1"/>
          <w:lang w:val="en-IN" w:eastAsia="en-IN"/>
        </w:rPr>
        <w:t> </w:t>
      </w:r>
    </w:p>
    <w:p w14:paraId="183C25F5" w14:textId="77777777" w:rsidR="004371A0" w:rsidRPr="004371A0" w:rsidRDefault="004371A0" w:rsidP="02829E04">
      <w:pPr>
        <w:spacing w:after="0" w:line="240" w:lineRule="auto"/>
        <w:textAlignment w:val="baseline"/>
        <w:rPr>
          <w:sz w:val="18"/>
          <w:szCs w:val="18"/>
          <w:lang w:val="en-IN" w:eastAsia="en-IN"/>
        </w:rPr>
      </w:pPr>
      <w:r w:rsidRPr="004371A0">
        <w:rPr>
          <w:szCs w:val="24"/>
          <w:lang w:val="en-IN" w:eastAsia="en-IN"/>
        </w:rPr>
        <w:t> </w:t>
      </w:r>
    </w:p>
    <w:p w14:paraId="5688EECF" w14:textId="77777777" w:rsidR="004371A0" w:rsidRPr="004371A0" w:rsidRDefault="004371A0" w:rsidP="02829E04">
      <w:pPr>
        <w:spacing w:after="0" w:line="240" w:lineRule="auto"/>
        <w:textAlignment w:val="baseline"/>
        <w:rPr>
          <w:sz w:val="18"/>
          <w:szCs w:val="18"/>
          <w:lang w:val="en-IN" w:eastAsia="en-IN"/>
        </w:rPr>
      </w:pPr>
      <w:r w:rsidRPr="004371A0">
        <w:rPr>
          <w:szCs w:val="24"/>
          <w:lang w:val="en-IN" w:eastAsia="en-IN"/>
        </w:rPr>
        <w:t> </w:t>
      </w:r>
    </w:p>
    <w:p w14:paraId="5E3E6DFD" w14:textId="164FAF71" w:rsidR="004371A0" w:rsidRPr="004371A0" w:rsidRDefault="54771584" w:rsidP="02829E04">
      <w:pPr>
        <w:spacing w:after="0" w:line="240" w:lineRule="auto"/>
        <w:textAlignment w:val="baseline"/>
        <w:rPr>
          <w:sz w:val="18"/>
          <w:szCs w:val="18"/>
          <w:lang w:val="en-IN" w:eastAsia="en-IN"/>
        </w:rPr>
      </w:pPr>
      <w:r w:rsidRPr="4815302F">
        <w:rPr>
          <w:color w:val="D13438"/>
          <w:lang w:val="en-US" w:eastAsia="en-IN"/>
        </w:rPr>
        <w:t xml:space="preserve">         </w:t>
      </w:r>
      <w:r w:rsidR="5DB2B808" w:rsidRPr="4815302F">
        <w:rPr>
          <w:color w:val="D13438"/>
          <w:lang w:val="en-US" w:eastAsia="en-IN"/>
        </w:rPr>
        <w:t> </w:t>
      </w:r>
      <w:r w:rsidR="41FEA052">
        <w:tab/>
      </w:r>
      <w:r w:rsidR="41FEA052">
        <w:tab/>
      </w:r>
      <w:r w:rsidR="5DB2B808" w:rsidRPr="4815302F">
        <w:rPr>
          <w:b/>
          <w:bCs/>
          <w:lang w:val="en-US" w:eastAsia="en-IN"/>
        </w:rPr>
        <w:t>Log Out:</w:t>
      </w:r>
      <w:r w:rsidR="5DB2B808" w:rsidRPr="4815302F">
        <w:rPr>
          <w:lang w:eastAsia="en-IN"/>
        </w:rPr>
        <w:t> </w:t>
      </w:r>
      <w:r w:rsidR="5DB2B808" w:rsidRPr="4815302F">
        <w:rPr>
          <w:lang w:val="en-IN" w:eastAsia="en-IN"/>
        </w:rPr>
        <w:t> </w:t>
      </w:r>
    </w:p>
    <w:p w14:paraId="1C0E673E" w14:textId="77777777" w:rsidR="004371A0" w:rsidRPr="004371A0" w:rsidRDefault="5DB2B808" w:rsidP="00610279">
      <w:pPr>
        <w:pStyle w:val="ListParagraph"/>
        <w:numPr>
          <w:ilvl w:val="0"/>
          <w:numId w:val="7"/>
        </w:numPr>
        <w:spacing w:after="0" w:line="240" w:lineRule="auto"/>
        <w:textAlignment w:val="baseline"/>
        <w:rPr>
          <w:lang w:val="en-IN" w:eastAsia="en-IN"/>
        </w:rPr>
      </w:pPr>
      <w:r w:rsidRPr="4815302F">
        <w:rPr>
          <w:lang w:val="en-US" w:eastAsia="en-IN"/>
        </w:rPr>
        <w:t>The user can log out of the application, ending the current session.</w:t>
      </w:r>
      <w:r w:rsidRPr="4815302F">
        <w:rPr>
          <w:lang w:eastAsia="en-IN"/>
        </w:rPr>
        <w:t> </w:t>
      </w:r>
      <w:r w:rsidRPr="4815302F">
        <w:rPr>
          <w:lang w:val="en-IN" w:eastAsia="en-IN"/>
        </w:rPr>
        <w:t> </w:t>
      </w:r>
    </w:p>
    <w:p w14:paraId="39570851" w14:textId="77777777" w:rsidR="004371A0" w:rsidRPr="004371A0" w:rsidRDefault="004371A0" w:rsidP="02829E04">
      <w:pPr>
        <w:spacing w:after="0" w:line="240" w:lineRule="auto"/>
        <w:ind w:firstLine="720"/>
        <w:textAlignment w:val="baseline"/>
        <w:rPr>
          <w:sz w:val="18"/>
          <w:szCs w:val="18"/>
          <w:lang w:val="en-IN" w:eastAsia="en-IN"/>
        </w:rPr>
      </w:pPr>
      <w:r w:rsidRPr="004371A0">
        <w:rPr>
          <w:szCs w:val="24"/>
          <w:lang w:val="en-IN" w:eastAsia="en-IN"/>
        </w:rPr>
        <w:t> </w:t>
      </w:r>
    </w:p>
    <w:p w14:paraId="5AE6E7D0" w14:textId="77777777" w:rsidR="004371A0" w:rsidRPr="004371A0" w:rsidRDefault="004371A0" w:rsidP="02829E04">
      <w:pPr>
        <w:spacing w:after="0" w:line="240" w:lineRule="auto"/>
        <w:ind w:firstLine="720"/>
        <w:textAlignment w:val="baseline"/>
        <w:rPr>
          <w:sz w:val="18"/>
          <w:szCs w:val="18"/>
          <w:lang w:val="en-IN" w:eastAsia="en-IN"/>
        </w:rPr>
      </w:pPr>
      <w:r w:rsidRPr="34A0B2FB">
        <w:rPr>
          <w:b/>
          <w:bCs/>
          <w:lang w:eastAsia="en-IN"/>
        </w:rPr>
        <w:t xml:space="preserve">3.2 </w:t>
      </w:r>
      <w:proofErr w:type="spellStart"/>
      <w:r w:rsidRPr="34A0B2FB">
        <w:rPr>
          <w:b/>
          <w:bCs/>
          <w:lang w:eastAsia="en-IN"/>
        </w:rPr>
        <w:t>Ecosystem</w:t>
      </w:r>
      <w:proofErr w:type="spellEnd"/>
      <w:r w:rsidRPr="34A0B2FB">
        <w:rPr>
          <w:b/>
          <w:bCs/>
          <w:lang w:eastAsia="en-IN"/>
        </w:rPr>
        <w:t xml:space="preserve"> Architecture of RTE</w:t>
      </w:r>
      <w:r w:rsidRPr="34A0B2FB">
        <w:rPr>
          <w:lang w:val="en-US" w:eastAsia="en-IN"/>
        </w:rPr>
        <w:t> </w:t>
      </w:r>
      <w:r w:rsidRPr="34A0B2FB">
        <w:rPr>
          <w:lang w:val="en-IN" w:eastAsia="en-IN"/>
        </w:rPr>
        <w:t> </w:t>
      </w:r>
    </w:p>
    <w:p w14:paraId="660C38A1" w14:textId="31835679" w:rsidR="34A0B2FB" w:rsidRDefault="34A0B2FB" w:rsidP="34A0B2FB">
      <w:pPr>
        <w:spacing w:after="0" w:line="240" w:lineRule="auto"/>
        <w:ind w:firstLine="720"/>
        <w:rPr>
          <w:lang w:val="en-IN" w:eastAsia="en-IN"/>
        </w:rPr>
      </w:pPr>
    </w:p>
    <w:p w14:paraId="6757EEFA" w14:textId="474356A3" w:rsidR="004371A0" w:rsidRPr="004371A0" w:rsidRDefault="004371A0" w:rsidP="1806633A">
      <w:pPr>
        <w:spacing w:after="0" w:line="240" w:lineRule="auto"/>
        <w:ind w:firstLine="720"/>
        <w:textAlignment w:val="baseline"/>
      </w:pPr>
      <w:r w:rsidRPr="659F3208">
        <w:rPr>
          <w:lang w:val="en-IN" w:eastAsia="en-IN"/>
        </w:rPr>
        <w:t> </w:t>
      </w:r>
      <w:r w:rsidR="6399BF63">
        <w:rPr>
          <w:noProof/>
        </w:rPr>
        <w:drawing>
          <wp:inline distT="0" distB="0" distL="0" distR="0" wp14:anchorId="19D201C2" wp14:editId="57CCEC0D">
            <wp:extent cx="5372100" cy="2343150"/>
            <wp:effectExtent l="0" t="0" r="0" b="0"/>
            <wp:docPr id="1742668836" name="Picture 174266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72100" cy="2343150"/>
                    </a:xfrm>
                    <a:prstGeom prst="rect">
                      <a:avLst/>
                    </a:prstGeom>
                  </pic:spPr>
                </pic:pic>
              </a:graphicData>
            </a:graphic>
          </wp:inline>
        </w:drawing>
      </w:r>
    </w:p>
    <w:p w14:paraId="3377D38C" w14:textId="578201EB" w:rsidR="004371A0" w:rsidRPr="004371A0" w:rsidRDefault="004371A0" w:rsidP="02829E04">
      <w:pPr>
        <w:spacing w:after="0" w:line="240" w:lineRule="auto"/>
        <w:ind w:firstLine="720"/>
        <w:textAlignment w:val="baseline"/>
        <w:rPr>
          <w:sz w:val="18"/>
          <w:szCs w:val="18"/>
          <w:lang w:val="en-IN" w:eastAsia="en-IN"/>
        </w:rPr>
      </w:pPr>
      <w:r w:rsidRPr="02829E04">
        <w:rPr>
          <w:lang w:val="en-IN" w:eastAsia="en-IN"/>
        </w:rPr>
        <w:t> </w:t>
      </w:r>
    </w:p>
    <w:p w14:paraId="16FB7CD3" w14:textId="77777777" w:rsidR="004371A0" w:rsidRPr="004371A0" w:rsidRDefault="004371A0" w:rsidP="02829E04">
      <w:pPr>
        <w:spacing w:after="0" w:line="240" w:lineRule="auto"/>
        <w:ind w:left="2160" w:firstLine="720"/>
        <w:textAlignment w:val="baseline"/>
        <w:rPr>
          <w:sz w:val="18"/>
          <w:szCs w:val="18"/>
          <w:lang w:val="en-IN" w:eastAsia="en-IN"/>
        </w:rPr>
      </w:pPr>
      <w:r w:rsidRPr="004371A0">
        <w:rPr>
          <w:szCs w:val="24"/>
          <w:lang w:val="en-US" w:eastAsia="en-IN"/>
        </w:rPr>
        <w:t> </w:t>
      </w:r>
      <w:r w:rsidRPr="004371A0">
        <w:rPr>
          <w:b/>
          <w:bCs/>
          <w:szCs w:val="24"/>
          <w:u w:val="single"/>
          <w:lang w:val="en-US" w:eastAsia="en-IN"/>
        </w:rPr>
        <w:t>Figure 2: High Level Architecture</w:t>
      </w:r>
      <w:r w:rsidRPr="004371A0">
        <w:rPr>
          <w:szCs w:val="24"/>
          <w:lang w:val="en-US" w:eastAsia="en-IN"/>
        </w:rPr>
        <w:t> </w:t>
      </w:r>
      <w:r w:rsidRPr="004371A0">
        <w:rPr>
          <w:szCs w:val="24"/>
          <w:lang w:val="en-IN" w:eastAsia="en-IN"/>
        </w:rPr>
        <w:t> </w:t>
      </w:r>
    </w:p>
    <w:p w14:paraId="48F071C2" w14:textId="77777777" w:rsidR="004371A0" w:rsidRPr="004371A0" w:rsidRDefault="004371A0" w:rsidP="02829E04">
      <w:pPr>
        <w:spacing w:after="0" w:line="240" w:lineRule="auto"/>
        <w:ind w:firstLine="720"/>
        <w:textAlignment w:val="baseline"/>
        <w:rPr>
          <w:sz w:val="18"/>
          <w:szCs w:val="18"/>
          <w:lang w:val="en-IN" w:eastAsia="en-IN"/>
        </w:rPr>
      </w:pPr>
      <w:r w:rsidRPr="004371A0">
        <w:rPr>
          <w:szCs w:val="24"/>
          <w:lang w:val="en-IN" w:eastAsia="en-IN"/>
        </w:rPr>
        <w:t> </w:t>
      </w:r>
    </w:p>
    <w:p w14:paraId="124961FB" w14:textId="15B12F03" w:rsidR="00EE460B" w:rsidRDefault="5DB2B808" w:rsidP="00610279">
      <w:pPr>
        <w:pStyle w:val="ListParagraph"/>
        <w:numPr>
          <w:ilvl w:val="0"/>
          <w:numId w:val="6"/>
        </w:numPr>
        <w:spacing w:after="0" w:line="240" w:lineRule="auto"/>
        <w:rPr>
          <w:lang w:val="en-IN" w:eastAsia="en-IN"/>
        </w:rPr>
      </w:pPr>
      <w:r w:rsidRPr="4815302F">
        <w:rPr>
          <w:b/>
          <w:bCs/>
          <w:color w:val="374151"/>
          <w:lang w:val="en-US" w:eastAsia="en-IN"/>
        </w:rPr>
        <w:t>User Authentication and Login:</w:t>
      </w:r>
      <w:r w:rsidRPr="4815302F">
        <w:rPr>
          <w:color w:val="D13438"/>
          <w:lang w:eastAsia="en-IN"/>
        </w:rPr>
        <w:t> </w:t>
      </w:r>
      <w:r w:rsidRPr="4815302F">
        <w:rPr>
          <w:color w:val="D13438"/>
          <w:lang w:val="en-IN" w:eastAsia="en-IN"/>
        </w:rPr>
        <w:t> </w:t>
      </w:r>
    </w:p>
    <w:p w14:paraId="2B73462A" w14:textId="06956248" w:rsidR="00EE460B" w:rsidRDefault="32F08425" w:rsidP="00610279">
      <w:pPr>
        <w:pStyle w:val="ListParagraph"/>
        <w:numPr>
          <w:ilvl w:val="0"/>
          <w:numId w:val="5"/>
        </w:numPr>
        <w:spacing w:after="0" w:line="240" w:lineRule="auto"/>
        <w:rPr>
          <w:lang w:val="en-IN" w:eastAsia="en-IN"/>
        </w:rPr>
      </w:pPr>
      <w:r w:rsidRPr="4815302F">
        <w:rPr>
          <w:color w:val="374151"/>
          <w:lang w:val="en-US" w:eastAsia="en-IN"/>
        </w:rPr>
        <w:t xml:space="preserve"> The user logs in using </w:t>
      </w:r>
      <w:proofErr w:type="gramStart"/>
      <w:r w:rsidRPr="4815302F">
        <w:rPr>
          <w:strike/>
          <w:color w:val="881798"/>
          <w:lang w:val="en-US" w:eastAsia="en-IN"/>
        </w:rPr>
        <w:t>their</w:t>
      </w:r>
      <w:proofErr w:type="gramEnd"/>
      <w:r w:rsidRPr="4815302F">
        <w:rPr>
          <w:strike/>
          <w:color w:val="881798"/>
          <w:lang w:val="en-US" w:eastAsia="en-IN"/>
        </w:rPr>
        <w:t xml:space="preserve"> </w:t>
      </w:r>
      <w:r w:rsidRPr="4815302F">
        <w:rPr>
          <w:color w:val="881798"/>
          <w:u w:val="single"/>
          <w:lang w:val="en-US" w:eastAsia="en-IN"/>
        </w:rPr>
        <w:t xml:space="preserve">his/her </w:t>
      </w:r>
      <w:r w:rsidRPr="4815302F">
        <w:rPr>
          <w:color w:val="374151"/>
          <w:lang w:val="en-US" w:eastAsia="en-IN"/>
        </w:rPr>
        <w:t>credentials and can use the SSO login.</w:t>
      </w:r>
      <w:r w:rsidRPr="4815302F">
        <w:rPr>
          <w:color w:val="D13438"/>
          <w:lang w:eastAsia="en-IN"/>
        </w:rPr>
        <w:t> </w:t>
      </w:r>
      <w:r w:rsidRPr="4815302F">
        <w:rPr>
          <w:color w:val="D13438"/>
          <w:lang w:val="en-IN" w:eastAsia="en-IN"/>
        </w:rPr>
        <w:t> </w:t>
      </w:r>
    </w:p>
    <w:p w14:paraId="3BF8195A" w14:textId="63C69F90" w:rsidR="00EE460B" w:rsidRDefault="32F08425" w:rsidP="00610279">
      <w:pPr>
        <w:pStyle w:val="ListParagraph"/>
        <w:numPr>
          <w:ilvl w:val="0"/>
          <w:numId w:val="5"/>
        </w:numPr>
        <w:spacing w:after="0" w:line="240" w:lineRule="auto"/>
        <w:rPr>
          <w:color w:val="181818"/>
          <w:lang w:val="en-US" w:eastAsia="en-IN"/>
        </w:rPr>
      </w:pPr>
      <w:r w:rsidRPr="4815302F">
        <w:rPr>
          <w:color w:val="181818"/>
          <w:lang w:val="en-US" w:eastAsia="en-IN"/>
        </w:rPr>
        <w:t xml:space="preserve">To successfully send requests, REST API requires an access token obtained by authentication. </w:t>
      </w:r>
    </w:p>
    <w:p w14:paraId="0E3E7CC9" w14:textId="4765230C" w:rsidR="00EE460B" w:rsidRDefault="32F08425" w:rsidP="00610279">
      <w:pPr>
        <w:pStyle w:val="ListParagraph"/>
        <w:numPr>
          <w:ilvl w:val="0"/>
          <w:numId w:val="5"/>
        </w:numPr>
        <w:spacing w:after="0" w:line="240" w:lineRule="auto"/>
        <w:rPr>
          <w:sz w:val="18"/>
          <w:szCs w:val="18"/>
          <w:lang w:val="en-IN" w:eastAsia="en-IN"/>
        </w:rPr>
      </w:pPr>
      <w:r w:rsidRPr="4815302F">
        <w:rPr>
          <w:color w:val="181818"/>
          <w:lang w:val="en-US" w:eastAsia="en-IN"/>
        </w:rPr>
        <w:t xml:space="preserve">To access salesforce login page, need to pass request parameters such as       client secret, token endpoint, instance URL, </w:t>
      </w:r>
      <w:proofErr w:type="spellStart"/>
      <w:r w:rsidRPr="4815302F">
        <w:rPr>
          <w:color w:val="181818"/>
          <w:lang w:val="en-US" w:eastAsia="en-IN"/>
        </w:rPr>
        <w:t>ClientId</w:t>
      </w:r>
      <w:proofErr w:type="spellEnd"/>
      <w:r w:rsidRPr="4815302F">
        <w:rPr>
          <w:color w:val="181818"/>
          <w:lang w:val="en-US" w:eastAsia="en-IN"/>
        </w:rPr>
        <w:t xml:space="preserve">, Callback URL to </w:t>
      </w:r>
      <w:proofErr w:type="gramStart"/>
      <w:r w:rsidRPr="4815302F">
        <w:rPr>
          <w:color w:val="181818"/>
          <w:lang w:val="en-US" w:eastAsia="en-IN"/>
        </w:rPr>
        <w:t>salesforce</w:t>
      </w:r>
      <w:proofErr w:type="gramEnd"/>
      <w:r w:rsidRPr="4815302F">
        <w:rPr>
          <w:color w:val="181818"/>
          <w:lang w:val="en-IN" w:eastAsia="en-IN"/>
        </w:rPr>
        <w:t> </w:t>
      </w:r>
    </w:p>
    <w:p w14:paraId="3A0B77DB" w14:textId="59CBD5D1" w:rsidR="00EE460B" w:rsidRDefault="32F08425" w:rsidP="00610279">
      <w:pPr>
        <w:pStyle w:val="ListParagraph"/>
        <w:numPr>
          <w:ilvl w:val="0"/>
          <w:numId w:val="5"/>
        </w:numPr>
        <w:spacing w:after="0" w:line="240" w:lineRule="auto"/>
        <w:rPr>
          <w:sz w:val="18"/>
          <w:szCs w:val="18"/>
          <w:lang w:val="en-IN" w:eastAsia="en-IN"/>
        </w:rPr>
      </w:pPr>
      <w:r w:rsidRPr="4815302F">
        <w:rPr>
          <w:color w:val="000000" w:themeColor="text1"/>
          <w:lang w:val="en-US" w:eastAsia="en-IN"/>
        </w:rPr>
        <w:t>User authentication will be handled in the API Gateway</w:t>
      </w:r>
      <w:r w:rsidRPr="4815302F">
        <w:rPr>
          <w:color w:val="000000" w:themeColor="text1"/>
          <w:lang w:val="en-IN" w:eastAsia="en-IN"/>
        </w:rPr>
        <w:t> </w:t>
      </w:r>
    </w:p>
    <w:p w14:paraId="75C83498" w14:textId="779FD086" w:rsidR="00EE460B" w:rsidRDefault="00EE460B" w:rsidP="4815302F">
      <w:pPr>
        <w:spacing w:after="0" w:line="240" w:lineRule="auto"/>
        <w:rPr>
          <w:lang w:val="en-IN" w:eastAsia="en-IN"/>
        </w:rPr>
      </w:pPr>
    </w:p>
    <w:p w14:paraId="48B1D31E" w14:textId="5A360FB8" w:rsidR="00EE460B" w:rsidRDefault="15DA2D54" w:rsidP="00610279">
      <w:pPr>
        <w:pStyle w:val="ListParagraph"/>
        <w:numPr>
          <w:ilvl w:val="0"/>
          <w:numId w:val="6"/>
        </w:numPr>
        <w:spacing w:after="0" w:line="240" w:lineRule="auto"/>
        <w:rPr>
          <w:lang w:val="en-IN" w:eastAsia="en-IN"/>
        </w:rPr>
      </w:pPr>
      <w:r w:rsidRPr="4815302F">
        <w:rPr>
          <w:b/>
          <w:bCs/>
          <w:lang w:val="en-US" w:eastAsia="en-IN"/>
        </w:rPr>
        <w:t>RTE Module</w:t>
      </w:r>
      <w:r w:rsidRPr="4815302F">
        <w:rPr>
          <w:lang w:val="en-IN" w:eastAsia="en-IN"/>
        </w:rPr>
        <w:t> </w:t>
      </w:r>
    </w:p>
    <w:p w14:paraId="04A69315" w14:textId="61FCCA7B" w:rsidR="00EE460B" w:rsidRDefault="5DB2B808" w:rsidP="00610279">
      <w:pPr>
        <w:pStyle w:val="ListParagraph"/>
        <w:numPr>
          <w:ilvl w:val="0"/>
          <w:numId w:val="4"/>
        </w:numPr>
        <w:spacing w:after="0" w:line="240" w:lineRule="auto"/>
        <w:rPr>
          <w:lang w:val="en-US" w:eastAsia="en-IN"/>
        </w:rPr>
      </w:pPr>
      <w:r w:rsidRPr="4815302F">
        <w:rPr>
          <w:lang w:val="en-US" w:eastAsia="en-IN"/>
        </w:rPr>
        <w:t>Web application and backend server will communicate over HTTPS using REST APIs for exchanging data</w:t>
      </w:r>
      <w:r w:rsidR="1C7DDBF8" w:rsidRPr="4815302F">
        <w:rPr>
          <w:lang w:val="en-US" w:eastAsia="en-IN"/>
        </w:rPr>
        <w:t>.</w:t>
      </w:r>
    </w:p>
    <w:p w14:paraId="442DFE36" w14:textId="567C9680" w:rsidR="004371A0" w:rsidRPr="004371A0" w:rsidRDefault="5DB2B808" w:rsidP="00610279">
      <w:pPr>
        <w:pStyle w:val="ListParagraph"/>
        <w:numPr>
          <w:ilvl w:val="0"/>
          <w:numId w:val="4"/>
        </w:numPr>
        <w:rPr>
          <w:sz w:val="18"/>
          <w:szCs w:val="18"/>
          <w:lang w:val="en-IN" w:eastAsia="en-IN"/>
        </w:rPr>
      </w:pPr>
      <w:r w:rsidRPr="4815302F">
        <w:rPr>
          <w:lang w:val="en-US" w:eastAsia="en-IN"/>
        </w:rPr>
        <w:t xml:space="preserve">RTE UI to configure the email mapping of the user to send the email from </w:t>
      </w:r>
      <w:proofErr w:type="gramStart"/>
      <w:r w:rsidRPr="4815302F">
        <w:rPr>
          <w:lang w:val="en-US" w:eastAsia="en-IN"/>
        </w:rPr>
        <w:t>salesforce</w:t>
      </w:r>
      <w:proofErr w:type="gramEnd"/>
      <w:r w:rsidRPr="4815302F">
        <w:rPr>
          <w:lang w:val="en-IN" w:eastAsia="en-IN"/>
        </w:rPr>
        <w:t> </w:t>
      </w:r>
    </w:p>
    <w:p w14:paraId="337E2759" w14:textId="6256799E" w:rsidR="004371A0" w:rsidRPr="00D45E75" w:rsidRDefault="004371A0" w:rsidP="00610279">
      <w:pPr>
        <w:pStyle w:val="ListParagraph"/>
        <w:numPr>
          <w:ilvl w:val="4"/>
          <w:numId w:val="22"/>
        </w:numPr>
        <w:spacing w:after="0" w:line="240" w:lineRule="auto"/>
        <w:textAlignment w:val="baseline"/>
        <w:rPr>
          <w:lang w:val="en-IN" w:eastAsia="en-IN"/>
        </w:rPr>
      </w:pPr>
      <w:r w:rsidRPr="02829E04">
        <w:rPr>
          <w:b/>
          <w:bCs/>
          <w:smallCaps/>
          <w:color w:val="000000" w:themeColor="text1"/>
          <w:lang w:val="en-IN" w:eastAsia="en-IN"/>
        </w:rPr>
        <w:t xml:space="preserve">send </w:t>
      </w:r>
      <w:proofErr w:type="gramStart"/>
      <w:r w:rsidRPr="02829E04">
        <w:rPr>
          <w:b/>
          <w:bCs/>
          <w:smallCaps/>
          <w:color w:val="000000" w:themeColor="text1"/>
          <w:lang w:val="en-IN" w:eastAsia="en-IN"/>
        </w:rPr>
        <w:t>email :</w:t>
      </w:r>
      <w:proofErr w:type="gramEnd"/>
      <w:r w:rsidRPr="02829E04">
        <w:rPr>
          <w:color w:val="000000" w:themeColor="text1"/>
          <w:lang w:val="en-IN" w:eastAsia="en-IN"/>
        </w:rPr>
        <w:t> </w:t>
      </w:r>
    </w:p>
    <w:p w14:paraId="7F078A3E" w14:textId="568264C4" w:rsidR="004371A0" w:rsidRPr="004371A0" w:rsidRDefault="5DB2B808" w:rsidP="00610279">
      <w:pPr>
        <w:pStyle w:val="ListParagraph"/>
        <w:numPr>
          <w:ilvl w:val="2"/>
          <w:numId w:val="3"/>
        </w:numPr>
        <w:spacing w:after="0" w:line="240" w:lineRule="auto"/>
        <w:textAlignment w:val="baseline"/>
        <w:rPr>
          <w:sz w:val="18"/>
          <w:szCs w:val="18"/>
          <w:lang w:val="en-IN" w:eastAsia="en-IN"/>
        </w:rPr>
      </w:pPr>
      <w:r w:rsidRPr="4815302F">
        <w:rPr>
          <w:color w:val="000000" w:themeColor="text1"/>
          <w:lang w:val="en-IN" w:eastAsia="en-IN"/>
        </w:rPr>
        <w:t>The user can trigger email from the salesforce UI as well as the mobile application. The user can select the template, define the content of the mail, and trigger the email from salesforce or mobile application. </w:t>
      </w:r>
      <w:r w:rsidR="73E6402E" w:rsidRPr="4815302F">
        <w:rPr>
          <w:color w:val="000000" w:themeColor="text1"/>
          <w:lang w:val="en-IN" w:eastAsia="en-IN"/>
        </w:rPr>
        <w:t xml:space="preserve">It </w:t>
      </w:r>
      <w:r w:rsidRPr="4815302F">
        <w:rPr>
          <w:color w:val="000000" w:themeColor="text1"/>
          <w:lang w:val="en-IN" w:eastAsia="en-IN"/>
        </w:rPr>
        <w:t>will make the API call to RTE service to send the email. </w:t>
      </w:r>
    </w:p>
    <w:p w14:paraId="5F4F5D4A" w14:textId="77777777" w:rsidR="004371A0" w:rsidRPr="004371A0" w:rsidRDefault="004371A0" w:rsidP="02829E04">
      <w:pPr>
        <w:spacing w:after="0" w:line="240" w:lineRule="auto"/>
        <w:ind w:firstLine="720"/>
        <w:textAlignment w:val="baseline"/>
        <w:rPr>
          <w:sz w:val="18"/>
          <w:szCs w:val="18"/>
          <w:lang w:val="en-IN" w:eastAsia="en-IN"/>
        </w:rPr>
      </w:pPr>
      <w:r w:rsidRPr="02829E04">
        <w:rPr>
          <w:color w:val="000000" w:themeColor="text1"/>
          <w:lang w:val="en-IN" w:eastAsia="en-IN"/>
        </w:rPr>
        <w:t> </w:t>
      </w:r>
    </w:p>
    <w:p w14:paraId="02BAC7F6" w14:textId="585AF29F" w:rsidR="004371A0" w:rsidRDefault="5DB2B808" w:rsidP="4815302F">
      <w:pPr>
        <w:spacing w:after="0" w:line="240" w:lineRule="auto"/>
        <w:ind w:left="1440" w:firstLine="720"/>
        <w:textAlignment w:val="baseline"/>
        <w:rPr>
          <w:b/>
          <w:bCs/>
          <w:color w:val="000000"/>
          <w:lang w:val="en-IN" w:eastAsia="en-IN"/>
        </w:rPr>
      </w:pPr>
      <w:r w:rsidRPr="4815302F">
        <w:rPr>
          <w:b/>
          <w:bCs/>
          <w:color w:val="000000" w:themeColor="text1"/>
          <w:lang w:val="en-US" w:eastAsia="en-IN"/>
        </w:rPr>
        <w:t>RTE</w:t>
      </w:r>
      <w:r w:rsidR="5F124AD7" w:rsidRPr="4815302F">
        <w:rPr>
          <w:b/>
          <w:bCs/>
          <w:color w:val="000000" w:themeColor="text1"/>
          <w:lang w:val="en-US" w:eastAsia="en-IN"/>
        </w:rPr>
        <w:t xml:space="preserve"> </w:t>
      </w:r>
      <w:r w:rsidRPr="4815302F">
        <w:rPr>
          <w:b/>
          <w:bCs/>
          <w:color w:val="000000" w:themeColor="text1"/>
          <w:lang w:val="en-US" w:eastAsia="en-IN"/>
        </w:rPr>
        <w:t>service will take the following actions.</w:t>
      </w:r>
      <w:r w:rsidRPr="4815302F">
        <w:rPr>
          <w:b/>
          <w:bCs/>
          <w:color w:val="000000" w:themeColor="text1"/>
          <w:lang w:val="en-IN" w:eastAsia="en-IN"/>
        </w:rPr>
        <w:t> </w:t>
      </w:r>
    </w:p>
    <w:p w14:paraId="0FAF7B55" w14:textId="77777777" w:rsidR="00D45E75" w:rsidRPr="00D45E75" w:rsidRDefault="00D45E75" w:rsidP="02829E04">
      <w:pPr>
        <w:spacing w:after="0" w:line="240" w:lineRule="auto"/>
        <w:ind w:left="1440" w:firstLine="720"/>
        <w:textAlignment w:val="baseline"/>
        <w:rPr>
          <w:sz w:val="18"/>
          <w:szCs w:val="18"/>
          <w:lang w:val="en-IN" w:eastAsia="en-IN"/>
        </w:rPr>
      </w:pPr>
    </w:p>
    <w:p w14:paraId="0335994E" w14:textId="6F82A90C" w:rsidR="004371A0" w:rsidRPr="004371A0" w:rsidRDefault="5DB2B808" w:rsidP="00610279">
      <w:pPr>
        <w:pStyle w:val="ListParagraph"/>
        <w:numPr>
          <w:ilvl w:val="0"/>
          <w:numId w:val="8"/>
        </w:numPr>
        <w:spacing w:after="0" w:line="240" w:lineRule="auto"/>
        <w:textAlignment w:val="baseline"/>
        <w:rPr>
          <w:lang w:val="en-IN" w:eastAsia="en-IN"/>
        </w:rPr>
      </w:pPr>
      <w:r w:rsidRPr="4815302F">
        <w:rPr>
          <w:color w:val="000000" w:themeColor="text1"/>
          <w:lang w:val="en-US" w:eastAsia="en-IN"/>
        </w:rPr>
        <w:t xml:space="preserve">Validate the user and check the license of the user which is </w:t>
      </w:r>
      <w:proofErr w:type="gramStart"/>
      <w:r w:rsidRPr="4815302F">
        <w:rPr>
          <w:color w:val="000000" w:themeColor="text1"/>
          <w:lang w:val="en-US" w:eastAsia="en-IN"/>
        </w:rPr>
        <w:t>already</w:t>
      </w:r>
      <w:proofErr w:type="gramEnd"/>
    </w:p>
    <w:p w14:paraId="5295E74E" w14:textId="6A8E2329" w:rsidR="004371A0" w:rsidRPr="004371A0" w:rsidRDefault="004371A0" w:rsidP="34A0B2FB">
      <w:pPr>
        <w:spacing w:after="0" w:line="240" w:lineRule="auto"/>
        <w:ind w:left="1440" w:firstLine="720"/>
        <w:textAlignment w:val="baseline"/>
        <w:rPr>
          <w:lang w:val="en-IN" w:eastAsia="en-IN"/>
        </w:rPr>
      </w:pPr>
      <w:r w:rsidRPr="34A0B2FB">
        <w:rPr>
          <w:color w:val="000000" w:themeColor="text1"/>
          <w:lang w:val="en-US" w:eastAsia="en-IN"/>
        </w:rPr>
        <w:t xml:space="preserve"> </w:t>
      </w:r>
      <w:r>
        <w:tab/>
      </w:r>
      <w:r w:rsidRPr="34A0B2FB">
        <w:rPr>
          <w:color w:val="000000" w:themeColor="text1"/>
          <w:lang w:val="en-US" w:eastAsia="en-IN"/>
        </w:rPr>
        <w:t>configured in the RTE service.</w:t>
      </w:r>
      <w:r w:rsidRPr="34A0B2FB">
        <w:rPr>
          <w:color w:val="000000" w:themeColor="text1"/>
          <w:lang w:val="en-IN" w:eastAsia="en-IN"/>
        </w:rPr>
        <w:t> </w:t>
      </w:r>
    </w:p>
    <w:p w14:paraId="5BD78B5B" w14:textId="77777777" w:rsidR="004371A0" w:rsidRPr="004371A0" w:rsidRDefault="5DB2B808" w:rsidP="00610279">
      <w:pPr>
        <w:pStyle w:val="ListParagraph"/>
        <w:numPr>
          <w:ilvl w:val="2"/>
          <w:numId w:val="23"/>
        </w:numPr>
        <w:spacing w:after="0" w:line="240" w:lineRule="auto"/>
        <w:textAlignment w:val="baseline"/>
        <w:rPr>
          <w:lang w:val="en-IN" w:eastAsia="en-IN"/>
        </w:rPr>
      </w:pPr>
      <w:r w:rsidRPr="4815302F">
        <w:rPr>
          <w:color w:val="000000" w:themeColor="text1"/>
          <w:lang w:val="en-US" w:eastAsia="en-IN"/>
        </w:rPr>
        <w:t>RTE service will interact with AWS SES to send the email.</w:t>
      </w:r>
      <w:r w:rsidRPr="4815302F">
        <w:rPr>
          <w:color w:val="000000" w:themeColor="text1"/>
          <w:lang w:val="en-IN" w:eastAsia="en-IN"/>
        </w:rPr>
        <w:t> </w:t>
      </w:r>
    </w:p>
    <w:p w14:paraId="770A01BD" w14:textId="77777777" w:rsidR="004371A0" w:rsidRPr="004371A0" w:rsidRDefault="5DB2B808" w:rsidP="00610279">
      <w:pPr>
        <w:pStyle w:val="ListParagraph"/>
        <w:numPr>
          <w:ilvl w:val="2"/>
          <w:numId w:val="23"/>
        </w:numPr>
        <w:spacing w:after="0" w:line="240" w:lineRule="auto"/>
        <w:textAlignment w:val="baseline"/>
        <w:rPr>
          <w:lang w:val="en-IN" w:eastAsia="en-IN"/>
        </w:rPr>
      </w:pPr>
      <w:r w:rsidRPr="4815302F">
        <w:rPr>
          <w:color w:val="000000" w:themeColor="text1"/>
          <w:lang w:val="en-US" w:eastAsia="en-IN"/>
        </w:rPr>
        <w:lastRenderedPageBreak/>
        <w:t>Store the reference id and the necessary details in the RTE database.</w:t>
      </w:r>
      <w:r w:rsidRPr="4815302F">
        <w:rPr>
          <w:color w:val="000000" w:themeColor="text1"/>
          <w:lang w:val="en-IN" w:eastAsia="en-IN"/>
        </w:rPr>
        <w:t> </w:t>
      </w:r>
    </w:p>
    <w:p w14:paraId="55F1AE23" w14:textId="77777777" w:rsidR="004371A0" w:rsidRPr="004371A0" w:rsidRDefault="5DB2B808" w:rsidP="00610279">
      <w:pPr>
        <w:pStyle w:val="ListParagraph"/>
        <w:numPr>
          <w:ilvl w:val="2"/>
          <w:numId w:val="23"/>
        </w:numPr>
        <w:spacing w:after="0" w:line="240" w:lineRule="auto"/>
        <w:textAlignment w:val="baseline"/>
        <w:rPr>
          <w:lang w:val="en-IN" w:eastAsia="en-IN"/>
        </w:rPr>
      </w:pPr>
      <w:r w:rsidRPr="4815302F">
        <w:rPr>
          <w:color w:val="000000" w:themeColor="text1"/>
          <w:lang w:val="en-US" w:eastAsia="en-IN"/>
        </w:rPr>
        <w:t>We have predefined topic configured in AWS SNS to track the email events. System will capture the following email events only (</w:t>
      </w:r>
      <w:r w:rsidRPr="4815302F">
        <w:rPr>
          <w:b/>
          <w:bCs/>
          <w:i/>
          <w:iCs/>
          <w:color w:val="000000" w:themeColor="text1"/>
          <w:lang w:val="en-US" w:eastAsia="en-IN"/>
        </w:rPr>
        <w:t>sends, failure, rejects, delivered, bounce, spam, delivery delays, subscriptions, open, click</w:t>
      </w:r>
      <w:r w:rsidRPr="4815302F">
        <w:rPr>
          <w:color w:val="000000" w:themeColor="text1"/>
          <w:lang w:val="en-US" w:eastAsia="en-IN"/>
        </w:rPr>
        <w:t>). </w:t>
      </w:r>
      <w:r w:rsidRPr="4815302F">
        <w:rPr>
          <w:color w:val="000000" w:themeColor="text1"/>
          <w:lang w:val="en-IN" w:eastAsia="en-IN"/>
        </w:rPr>
        <w:t> </w:t>
      </w:r>
    </w:p>
    <w:p w14:paraId="33B265EF" w14:textId="56C621F7" w:rsidR="004371A0" w:rsidRPr="00D45E75" w:rsidRDefault="5DB2B808" w:rsidP="00610279">
      <w:pPr>
        <w:pStyle w:val="ListParagraph"/>
        <w:numPr>
          <w:ilvl w:val="2"/>
          <w:numId w:val="23"/>
        </w:numPr>
        <w:spacing w:after="0" w:line="240" w:lineRule="auto"/>
        <w:textAlignment w:val="baseline"/>
        <w:rPr>
          <w:lang w:val="en-IN" w:eastAsia="en-IN"/>
        </w:rPr>
      </w:pPr>
      <w:r w:rsidRPr="4815302F">
        <w:rPr>
          <w:color w:val="000000" w:themeColor="text1"/>
          <w:lang w:val="en-US" w:eastAsia="en-IN"/>
        </w:rPr>
        <w:t xml:space="preserve">Every event will be pushed to AWS SQS, this will be consumed by the </w:t>
      </w:r>
      <w:r w:rsidR="004371A0">
        <w:tab/>
      </w:r>
      <w:r w:rsidRPr="4815302F">
        <w:rPr>
          <w:color w:val="000000" w:themeColor="text1"/>
          <w:lang w:val="en-US" w:eastAsia="en-IN"/>
        </w:rPr>
        <w:t xml:space="preserve">event processor. RTE service will store the event logs as well </w:t>
      </w:r>
      <w:r w:rsidR="517224A2" w:rsidRPr="4815302F">
        <w:rPr>
          <w:color w:val="000000" w:themeColor="text1"/>
          <w:lang w:val="en-US" w:eastAsia="en-IN"/>
        </w:rPr>
        <w:t xml:space="preserve">as </w:t>
      </w:r>
      <w:r w:rsidRPr="4815302F">
        <w:rPr>
          <w:color w:val="000000" w:themeColor="text1"/>
          <w:lang w:val="en-US" w:eastAsia="en-IN"/>
        </w:rPr>
        <w:t xml:space="preserve">the latest state (Delivered, Bounced, etc.) </w:t>
      </w:r>
      <w:r w:rsidR="517224A2" w:rsidRPr="4815302F">
        <w:rPr>
          <w:color w:val="000000" w:themeColor="text1"/>
          <w:lang w:val="en-US" w:eastAsia="en-IN"/>
        </w:rPr>
        <w:t>and</w:t>
      </w:r>
      <w:r w:rsidRPr="4815302F">
        <w:rPr>
          <w:color w:val="000000" w:themeColor="text1"/>
          <w:lang w:val="en-US" w:eastAsia="en-IN"/>
        </w:rPr>
        <w:t xml:space="preserve"> user actions (Open, click the link, etc.) of the email.</w:t>
      </w:r>
      <w:r w:rsidRPr="4815302F">
        <w:rPr>
          <w:color w:val="000000" w:themeColor="text1"/>
          <w:lang w:val="en-IN" w:eastAsia="en-IN"/>
        </w:rPr>
        <w:t> </w:t>
      </w:r>
    </w:p>
    <w:p w14:paraId="712567B6" w14:textId="77777777" w:rsidR="00D45E75" w:rsidRPr="004371A0" w:rsidRDefault="00D45E75" w:rsidP="02829E04">
      <w:pPr>
        <w:spacing w:after="0" w:line="240" w:lineRule="auto"/>
        <w:ind w:left="2160"/>
        <w:textAlignment w:val="baseline"/>
        <w:rPr>
          <w:szCs w:val="24"/>
          <w:lang w:val="en-IN" w:eastAsia="en-IN"/>
        </w:rPr>
      </w:pPr>
    </w:p>
    <w:p w14:paraId="5DFD46E8" w14:textId="4F764CEB" w:rsidR="004371A0" w:rsidRPr="004371A0" w:rsidRDefault="00D45E75" w:rsidP="02829E04">
      <w:pPr>
        <w:spacing w:after="0" w:line="240" w:lineRule="auto"/>
        <w:ind w:left="720" w:firstLine="720"/>
        <w:textAlignment w:val="baseline"/>
        <w:rPr>
          <w:sz w:val="18"/>
          <w:szCs w:val="18"/>
          <w:lang w:val="en-IN" w:eastAsia="en-IN"/>
        </w:rPr>
      </w:pPr>
      <w:r w:rsidRPr="02829E04">
        <w:rPr>
          <w:b/>
          <w:bCs/>
          <w:smallCaps/>
          <w:color w:val="000000" w:themeColor="text1"/>
          <w:lang w:val="en-IN" w:eastAsia="en-IN"/>
        </w:rPr>
        <w:t xml:space="preserve">(b) </w:t>
      </w:r>
      <w:r w:rsidR="004371A0" w:rsidRPr="02829E04">
        <w:rPr>
          <w:b/>
          <w:bCs/>
          <w:smallCaps/>
          <w:color w:val="000000" w:themeColor="text1"/>
          <w:lang w:val="en-IN" w:eastAsia="en-IN"/>
        </w:rPr>
        <w:t>   Email Event Processor</w:t>
      </w:r>
      <w:r w:rsidR="004371A0" w:rsidRPr="02829E04">
        <w:rPr>
          <w:color w:val="000000" w:themeColor="text1"/>
          <w:lang w:val="en-IN" w:eastAsia="en-IN"/>
        </w:rPr>
        <w:t> </w:t>
      </w:r>
    </w:p>
    <w:p w14:paraId="58961E40" w14:textId="365E423A" w:rsidR="004371A0" w:rsidRDefault="004371A0" w:rsidP="02829E04">
      <w:pPr>
        <w:spacing w:after="0" w:line="240" w:lineRule="auto"/>
        <w:ind w:left="1440" w:firstLine="720"/>
        <w:textAlignment w:val="baseline"/>
        <w:rPr>
          <w:color w:val="000000"/>
          <w:szCs w:val="24"/>
          <w:lang w:val="en-IN" w:eastAsia="en-IN"/>
        </w:rPr>
      </w:pPr>
      <w:r w:rsidRPr="02829E04">
        <w:rPr>
          <w:color w:val="000000" w:themeColor="text1"/>
          <w:lang w:val="en-US" w:eastAsia="en-IN"/>
        </w:rPr>
        <w:t>This module will have the logic of processing the events which are there on AWS SQS. All the events of the email will be pushed to AWS SQS and the event processor will process the events and store it in DB.</w:t>
      </w:r>
      <w:r w:rsidRPr="02829E04">
        <w:rPr>
          <w:color w:val="000000" w:themeColor="text1"/>
          <w:lang w:val="en-IN" w:eastAsia="en-IN"/>
        </w:rPr>
        <w:t> </w:t>
      </w:r>
    </w:p>
    <w:p w14:paraId="591F8A4E" w14:textId="77777777" w:rsidR="00D45E75" w:rsidRPr="004371A0" w:rsidRDefault="00D45E75" w:rsidP="02829E04">
      <w:pPr>
        <w:spacing w:after="0" w:line="240" w:lineRule="auto"/>
        <w:ind w:left="1440" w:firstLine="720"/>
        <w:textAlignment w:val="baseline"/>
        <w:rPr>
          <w:sz w:val="18"/>
          <w:szCs w:val="18"/>
          <w:lang w:val="en-IN" w:eastAsia="en-IN"/>
        </w:rPr>
      </w:pPr>
    </w:p>
    <w:p w14:paraId="121373A4" w14:textId="27F6FBA3" w:rsidR="004371A0" w:rsidRPr="004371A0" w:rsidRDefault="00D45E75" w:rsidP="02829E04">
      <w:pPr>
        <w:spacing w:after="0" w:line="240" w:lineRule="auto"/>
        <w:ind w:left="720" w:firstLine="720"/>
        <w:textAlignment w:val="baseline"/>
        <w:rPr>
          <w:b/>
          <w:bCs/>
          <w:sz w:val="18"/>
          <w:szCs w:val="18"/>
          <w:lang w:val="en-IN" w:eastAsia="en-IN"/>
        </w:rPr>
      </w:pPr>
      <w:r w:rsidRPr="02829E04">
        <w:rPr>
          <w:b/>
          <w:bCs/>
          <w:smallCaps/>
          <w:color w:val="000000" w:themeColor="text1"/>
          <w:lang w:val="en-IN" w:eastAsia="en-IN"/>
        </w:rPr>
        <w:t>(</w:t>
      </w:r>
      <w:r w:rsidR="004371A0" w:rsidRPr="02829E04">
        <w:rPr>
          <w:b/>
          <w:bCs/>
          <w:smallCaps/>
          <w:color w:val="000000" w:themeColor="text1"/>
          <w:lang w:val="en-IN" w:eastAsia="en-IN"/>
        </w:rPr>
        <w:t>C) Email Event API</w:t>
      </w:r>
      <w:r w:rsidR="004371A0" w:rsidRPr="02829E04">
        <w:rPr>
          <w:b/>
          <w:bCs/>
          <w:color w:val="000000" w:themeColor="text1"/>
          <w:lang w:val="en-IN" w:eastAsia="en-IN"/>
        </w:rPr>
        <w:t> </w:t>
      </w:r>
    </w:p>
    <w:p w14:paraId="0F480DC2" w14:textId="70E3571F" w:rsidR="004371A0" w:rsidRDefault="00D45E75" w:rsidP="02829E04">
      <w:pPr>
        <w:spacing w:after="0" w:line="240" w:lineRule="auto"/>
        <w:ind w:left="1440"/>
        <w:textAlignment w:val="baseline"/>
        <w:rPr>
          <w:color w:val="000000"/>
          <w:szCs w:val="24"/>
          <w:lang w:val="en-IN" w:eastAsia="en-IN"/>
        </w:rPr>
      </w:pPr>
      <w:r w:rsidRPr="02829E04">
        <w:rPr>
          <w:color w:val="000000" w:themeColor="text1"/>
          <w:lang w:val="en-US" w:eastAsia="en-IN"/>
        </w:rPr>
        <w:t>RTE</w:t>
      </w:r>
      <w:r w:rsidR="004371A0" w:rsidRPr="02829E04">
        <w:rPr>
          <w:color w:val="000000" w:themeColor="text1"/>
          <w:lang w:val="en-US" w:eastAsia="en-IN"/>
        </w:rPr>
        <w:t xml:space="preserve"> service will provide the API which will pull the event details for the mail which </w:t>
      </w:r>
      <w:proofErr w:type="gramStart"/>
      <w:r w:rsidR="004371A0" w:rsidRPr="02829E04">
        <w:rPr>
          <w:color w:val="000000" w:themeColor="text1"/>
          <w:lang w:val="en-US" w:eastAsia="en-IN"/>
        </w:rPr>
        <w:t>are</w:t>
      </w:r>
      <w:proofErr w:type="gramEnd"/>
      <w:r w:rsidR="004371A0" w:rsidRPr="02829E04">
        <w:rPr>
          <w:color w:val="000000" w:themeColor="text1"/>
          <w:lang w:val="en-US" w:eastAsia="en-IN"/>
        </w:rPr>
        <w:t xml:space="preserve"> stored in the DB. Salesforce will consume the API and store it in</w:t>
      </w:r>
      <w:r w:rsidRPr="02829E04">
        <w:rPr>
          <w:color w:val="000000" w:themeColor="text1"/>
          <w:lang w:val="en-US" w:eastAsia="en-IN"/>
        </w:rPr>
        <w:t xml:space="preserve"> </w:t>
      </w:r>
      <w:r w:rsidR="004371A0" w:rsidRPr="02829E04">
        <w:rPr>
          <w:color w:val="000000" w:themeColor="text1"/>
          <w:lang w:val="en-US" w:eastAsia="en-IN"/>
        </w:rPr>
        <w:t>salesforce.</w:t>
      </w:r>
      <w:r w:rsidR="004371A0" w:rsidRPr="02829E04">
        <w:rPr>
          <w:color w:val="000000" w:themeColor="text1"/>
          <w:lang w:val="en-IN" w:eastAsia="en-IN"/>
        </w:rPr>
        <w:t> </w:t>
      </w:r>
    </w:p>
    <w:p w14:paraId="5C923CDE" w14:textId="77777777" w:rsidR="00D45E75" w:rsidRPr="004371A0" w:rsidRDefault="00D45E75" w:rsidP="02829E04">
      <w:pPr>
        <w:spacing w:after="0" w:line="240" w:lineRule="auto"/>
        <w:ind w:left="1440"/>
        <w:textAlignment w:val="baseline"/>
        <w:rPr>
          <w:sz w:val="18"/>
          <w:szCs w:val="18"/>
          <w:lang w:val="en-IN" w:eastAsia="en-IN"/>
        </w:rPr>
      </w:pPr>
    </w:p>
    <w:p w14:paraId="5A448146" w14:textId="4D6C005D" w:rsidR="004371A0" w:rsidRPr="004371A0" w:rsidRDefault="004371A0" w:rsidP="02829E04">
      <w:pPr>
        <w:spacing w:after="0" w:line="240" w:lineRule="auto"/>
        <w:textAlignment w:val="baseline"/>
        <w:rPr>
          <w:b/>
          <w:bCs/>
          <w:sz w:val="18"/>
          <w:szCs w:val="18"/>
          <w:lang w:val="en-IN" w:eastAsia="en-IN"/>
        </w:rPr>
      </w:pPr>
      <w:r w:rsidRPr="02829E04">
        <w:rPr>
          <w:b/>
          <w:bCs/>
          <w:smallCaps/>
          <w:color w:val="000000" w:themeColor="text1"/>
          <w:lang w:val="en-IN" w:eastAsia="en-IN"/>
        </w:rPr>
        <w:t>          </w:t>
      </w:r>
      <w:r>
        <w:tab/>
      </w:r>
      <w:r>
        <w:tab/>
      </w:r>
      <w:r w:rsidRPr="02829E04">
        <w:rPr>
          <w:b/>
          <w:bCs/>
          <w:smallCaps/>
          <w:color w:val="000000" w:themeColor="text1"/>
          <w:lang w:val="en-IN" w:eastAsia="en-IN"/>
        </w:rPr>
        <w:t>  D)  Configure Email Mapping</w:t>
      </w:r>
      <w:r w:rsidRPr="02829E04">
        <w:rPr>
          <w:b/>
          <w:bCs/>
          <w:color w:val="000000" w:themeColor="text1"/>
          <w:lang w:val="en-IN" w:eastAsia="en-IN"/>
        </w:rPr>
        <w:t> </w:t>
      </w:r>
    </w:p>
    <w:p w14:paraId="1120444E" w14:textId="023FFA83" w:rsidR="004371A0" w:rsidRPr="004371A0" w:rsidRDefault="00D45E75" w:rsidP="02829E04">
      <w:pPr>
        <w:spacing w:after="0" w:line="240" w:lineRule="auto"/>
        <w:ind w:left="1080" w:firstLine="720"/>
        <w:textAlignment w:val="baseline"/>
        <w:rPr>
          <w:sz w:val="18"/>
          <w:szCs w:val="18"/>
          <w:lang w:val="en-IN" w:eastAsia="en-IN"/>
        </w:rPr>
      </w:pPr>
      <w:r w:rsidRPr="02829E04">
        <w:rPr>
          <w:color w:val="000000" w:themeColor="text1"/>
          <w:lang w:val="en-US" w:eastAsia="en-IN"/>
        </w:rPr>
        <w:t>RTE</w:t>
      </w:r>
      <w:r w:rsidR="004371A0" w:rsidRPr="02829E04">
        <w:rPr>
          <w:color w:val="000000" w:themeColor="text1"/>
          <w:lang w:val="en-US" w:eastAsia="en-IN"/>
        </w:rPr>
        <w:t xml:space="preserve"> service will validate the access rights of the user before sending the email. This module will hold the logic of storing the email mapping which will be used to validate the user access.</w:t>
      </w:r>
      <w:r w:rsidR="004371A0" w:rsidRPr="02829E04">
        <w:rPr>
          <w:color w:val="000000" w:themeColor="text1"/>
          <w:lang w:val="en-IN" w:eastAsia="en-IN"/>
        </w:rPr>
        <w:t> </w:t>
      </w:r>
    </w:p>
    <w:p w14:paraId="160C0CA8" w14:textId="202678C2" w:rsidR="004371A0" w:rsidRPr="00A80275" w:rsidRDefault="004371A0" w:rsidP="00610279">
      <w:pPr>
        <w:numPr>
          <w:ilvl w:val="0"/>
          <w:numId w:val="24"/>
        </w:numPr>
        <w:spacing w:after="0" w:line="240" w:lineRule="auto"/>
        <w:ind w:left="1080" w:firstLine="0"/>
        <w:textAlignment w:val="baseline"/>
        <w:rPr>
          <w:szCs w:val="24"/>
          <w:lang w:val="en-IN" w:eastAsia="en-IN"/>
        </w:rPr>
      </w:pPr>
      <w:r w:rsidRPr="00A80275">
        <w:rPr>
          <w:szCs w:val="24"/>
          <w:lang w:val="en-US" w:eastAsia="en-IN"/>
        </w:rPr>
        <w:t>This service retrieves the email to be sent from the salesforce records, update</w:t>
      </w:r>
      <w:r w:rsidR="0011192E">
        <w:rPr>
          <w:szCs w:val="24"/>
          <w:lang w:val="en-US" w:eastAsia="en-IN"/>
        </w:rPr>
        <w:t>s</w:t>
      </w:r>
      <w:r w:rsidRPr="00A80275">
        <w:rPr>
          <w:szCs w:val="24"/>
          <w:lang w:val="en-US" w:eastAsia="en-IN"/>
        </w:rPr>
        <w:t xml:space="preserve"> the sender address, and send</w:t>
      </w:r>
      <w:r w:rsidR="0011192E">
        <w:rPr>
          <w:szCs w:val="24"/>
          <w:lang w:val="en-US" w:eastAsia="en-IN"/>
        </w:rPr>
        <w:t>s</w:t>
      </w:r>
      <w:r w:rsidRPr="00A80275">
        <w:rPr>
          <w:szCs w:val="24"/>
          <w:lang w:val="en-US" w:eastAsia="en-IN"/>
        </w:rPr>
        <w:t xml:space="preserve"> the email(s) using AWS SES service. </w:t>
      </w:r>
      <w:r w:rsidRPr="00A80275">
        <w:rPr>
          <w:szCs w:val="24"/>
          <w:lang w:val="en-IN" w:eastAsia="en-IN"/>
        </w:rPr>
        <w:t> </w:t>
      </w:r>
    </w:p>
    <w:p w14:paraId="3E3AC6FF" w14:textId="27B1E72F" w:rsidR="004371A0" w:rsidRPr="004371A0" w:rsidRDefault="004371A0" w:rsidP="02829E04">
      <w:pPr>
        <w:spacing w:after="0" w:line="240" w:lineRule="auto"/>
        <w:textAlignment w:val="baseline"/>
        <w:rPr>
          <w:sz w:val="18"/>
          <w:szCs w:val="18"/>
          <w:lang w:val="en-IN" w:eastAsia="en-IN"/>
        </w:rPr>
      </w:pPr>
    </w:p>
    <w:p w14:paraId="6FF0F2DC" w14:textId="77777777" w:rsidR="004371A0" w:rsidRPr="004371A0" w:rsidRDefault="004371A0" w:rsidP="02829E04">
      <w:pPr>
        <w:spacing w:after="0" w:line="240" w:lineRule="auto"/>
        <w:textAlignment w:val="baseline"/>
        <w:rPr>
          <w:sz w:val="18"/>
          <w:szCs w:val="18"/>
          <w:lang w:val="en-IN" w:eastAsia="en-IN"/>
        </w:rPr>
      </w:pPr>
      <w:r w:rsidRPr="004371A0">
        <w:rPr>
          <w:szCs w:val="24"/>
          <w:lang w:val="en-IN" w:eastAsia="en-IN"/>
        </w:rPr>
        <w:t> </w:t>
      </w:r>
    </w:p>
    <w:p w14:paraId="09A1D40B" w14:textId="77777777" w:rsidR="004371A0" w:rsidRPr="004371A0" w:rsidRDefault="004371A0" w:rsidP="00610279">
      <w:pPr>
        <w:numPr>
          <w:ilvl w:val="0"/>
          <w:numId w:val="25"/>
        </w:numPr>
        <w:spacing w:after="0" w:line="240" w:lineRule="auto"/>
        <w:ind w:left="810" w:firstLine="0"/>
        <w:textAlignment w:val="baseline"/>
        <w:rPr>
          <w:b/>
          <w:bCs/>
          <w:sz w:val="28"/>
          <w:szCs w:val="28"/>
          <w:lang w:val="en-IN" w:eastAsia="en-IN"/>
        </w:rPr>
      </w:pPr>
      <w:r w:rsidRPr="02829E04">
        <w:rPr>
          <w:b/>
          <w:bCs/>
          <w:sz w:val="28"/>
          <w:szCs w:val="28"/>
          <w:lang w:val="en-US" w:eastAsia="en-IN"/>
        </w:rPr>
        <w:t>DETAILED SOFTWARE DESIGN</w:t>
      </w:r>
      <w:r w:rsidRPr="02829E04">
        <w:rPr>
          <w:b/>
          <w:bCs/>
          <w:color w:val="D13438"/>
          <w:sz w:val="28"/>
          <w:szCs w:val="28"/>
          <w:lang w:val="en-IN" w:eastAsia="en-IN"/>
        </w:rPr>
        <w:t> </w:t>
      </w:r>
    </w:p>
    <w:p w14:paraId="41436C6A" w14:textId="3ABF9E68" w:rsidR="55F8495D" w:rsidRDefault="55F8495D" w:rsidP="02829E04">
      <w:pPr>
        <w:spacing w:after="0" w:line="240" w:lineRule="auto"/>
        <w:rPr>
          <w:b/>
          <w:bCs/>
          <w:sz w:val="28"/>
          <w:szCs w:val="28"/>
          <w:lang w:val="en-IN" w:eastAsia="en-IN"/>
        </w:rPr>
      </w:pPr>
    </w:p>
    <w:p w14:paraId="20504FB0" w14:textId="77777777" w:rsidR="004371A0" w:rsidRPr="004371A0" w:rsidRDefault="004371A0" w:rsidP="02829E04">
      <w:pPr>
        <w:spacing w:after="0" w:line="240" w:lineRule="auto"/>
        <w:ind w:left="720"/>
        <w:textAlignment w:val="baseline"/>
        <w:rPr>
          <w:sz w:val="18"/>
          <w:szCs w:val="18"/>
          <w:lang w:val="en-IN" w:eastAsia="en-IN"/>
        </w:rPr>
      </w:pPr>
      <w:r w:rsidRPr="004371A0">
        <w:rPr>
          <w:color w:val="374151"/>
          <w:szCs w:val="24"/>
          <w:lang w:val="en-US" w:eastAsia="en-IN"/>
        </w:rPr>
        <w:t>This section provide</w:t>
      </w:r>
      <w:r w:rsidRPr="004371A0">
        <w:rPr>
          <w:color w:val="881798"/>
          <w:szCs w:val="24"/>
          <w:u w:val="single"/>
          <w:lang w:val="en-US" w:eastAsia="en-IN"/>
        </w:rPr>
        <w:t>s</w:t>
      </w:r>
      <w:r w:rsidRPr="004371A0">
        <w:rPr>
          <w:color w:val="374151"/>
          <w:szCs w:val="24"/>
          <w:lang w:val="en-US" w:eastAsia="en-IN"/>
        </w:rPr>
        <w:t xml:space="preserve"> a comprehensive description of how the software will be structured and organized. This section should cover both high-level architectural decisions and low-level design details.</w:t>
      </w:r>
      <w:r w:rsidRPr="004371A0">
        <w:rPr>
          <w:szCs w:val="24"/>
          <w:lang w:val="en-IN" w:eastAsia="en-IN"/>
        </w:rPr>
        <w:t> </w:t>
      </w:r>
      <w:r>
        <w:br/>
      </w:r>
      <w:r w:rsidRPr="004371A0">
        <w:rPr>
          <w:color w:val="D13438"/>
          <w:szCs w:val="24"/>
          <w:lang w:val="en-IN" w:eastAsia="en-IN"/>
        </w:rPr>
        <w:t> </w:t>
      </w:r>
    </w:p>
    <w:p w14:paraId="440DD46D" w14:textId="77777777" w:rsidR="004371A0" w:rsidRPr="004371A0" w:rsidRDefault="004371A0" w:rsidP="00610279">
      <w:pPr>
        <w:numPr>
          <w:ilvl w:val="0"/>
          <w:numId w:val="26"/>
        </w:numPr>
        <w:spacing w:after="0" w:line="240" w:lineRule="auto"/>
        <w:ind w:left="1170" w:firstLine="0"/>
        <w:textAlignment w:val="baseline"/>
        <w:rPr>
          <w:szCs w:val="24"/>
          <w:lang w:val="en-IN" w:eastAsia="en-IN"/>
        </w:rPr>
      </w:pPr>
      <w:r w:rsidRPr="02829E04">
        <w:rPr>
          <w:b/>
          <w:bCs/>
          <w:color w:val="000000" w:themeColor="text1"/>
          <w:sz w:val="28"/>
          <w:szCs w:val="28"/>
          <w:lang w:val="en-US" w:eastAsia="en-IN"/>
        </w:rPr>
        <w:t>Development Method</w:t>
      </w:r>
      <w:r w:rsidRPr="02829E04">
        <w:rPr>
          <w:b/>
          <w:bCs/>
          <w:color w:val="881798"/>
          <w:sz w:val="28"/>
          <w:szCs w:val="28"/>
          <w:u w:val="single"/>
          <w:lang w:val="en-US" w:eastAsia="en-IN"/>
        </w:rPr>
        <w:t>s</w:t>
      </w:r>
      <w:r w:rsidRPr="02829E04">
        <w:rPr>
          <w:color w:val="000000" w:themeColor="text1"/>
          <w:sz w:val="28"/>
          <w:szCs w:val="28"/>
          <w:lang w:val="en-IN" w:eastAsia="en-IN"/>
        </w:rPr>
        <w:t> </w:t>
      </w:r>
    </w:p>
    <w:p w14:paraId="619B29FE" w14:textId="77777777" w:rsidR="004371A0" w:rsidRPr="004371A0" w:rsidRDefault="004371A0" w:rsidP="02829E04">
      <w:pPr>
        <w:spacing w:after="0" w:line="240" w:lineRule="auto"/>
        <w:ind w:left="900"/>
        <w:textAlignment w:val="baseline"/>
        <w:rPr>
          <w:sz w:val="18"/>
          <w:szCs w:val="18"/>
          <w:lang w:val="en-IN" w:eastAsia="en-IN"/>
        </w:rPr>
      </w:pPr>
      <w:r w:rsidRPr="004371A0">
        <w:rPr>
          <w:color w:val="D13438"/>
          <w:szCs w:val="24"/>
          <w:u w:val="single"/>
          <w:lang w:val="en-US" w:eastAsia="en-IN"/>
        </w:rPr>
        <w:t xml:space="preserve">The following development methods will be followed in </w:t>
      </w:r>
      <w:proofErr w:type="spellStart"/>
      <w:r w:rsidRPr="004371A0">
        <w:rPr>
          <w:color w:val="D13438"/>
          <w:szCs w:val="24"/>
          <w:u w:val="single"/>
          <w:lang w:val="en-US" w:eastAsia="en-IN"/>
        </w:rPr>
        <w:t>MyForce</w:t>
      </w:r>
      <w:proofErr w:type="spellEnd"/>
      <w:r w:rsidRPr="004371A0">
        <w:rPr>
          <w:color w:val="D13438"/>
          <w:szCs w:val="24"/>
          <w:u w:val="single"/>
          <w:lang w:val="en-US" w:eastAsia="en-IN"/>
        </w:rPr>
        <w:t xml:space="preserve"> Application</w:t>
      </w:r>
      <w:r w:rsidRPr="004371A0">
        <w:rPr>
          <w:color w:val="374151"/>
          <w:szCs w:val="24"/>
          <w:lang w:val="en-US" w:eastAsia="en-IN"/>
        </w:rPr>
        <w:t>:</w:t>
      </w:r>
      <w:r w:rsidRPr="004371A0">
        <w:rPr>
          <w:color w:val="D13438"/>
          <w:szCs w:val="24"/>
          <w:lang w:val="en-IN" w:eastAsia="en-IN"/>
        </w:rPr>
        <w:t> </w:t>
      </w:r>
    </w:p>
    <w:p w14:paraId="18A6F1A8" w14:textId="77777777" w:rsidR="004371A0" w:rsidRPr="004371A0" w:rsidRDefault="004371A0" w:rsidP="34A0B2FB">
      <w:pPr>
        <w:spacing w:after="0" w:line="240" w:lineRule="auto"/>
        <w:textAlignment w:val="baseline"/>
        <w:rPr>
          <w:lang w:val="en-IN" w:eastAsia="en-IN"/>
        </w:rPr>
      </w:pPr>
      <w:r w:rsidRPr="34A0B2FB">
        <w:rPr>
          <w:lang w:val="en-IN" w:eastAsia="en-IN"/>
        </w:rPr>
        <w:t> </w:t>
      </w:r>
    </w:p>
    <w:p w14:paraId="2F8D2401" w14:textId="6E3B89FA" w:rsidR="34A0B2FB" w:rsidRDefault="34A0B2FB" w:rsidP="34A0B2FB">
      <w:pPr>
        <w:spacing w:after="0" w:line="240" w:lineRule="auto"/>
        <w:rPr>
          <w:lang w:val="en-IN" w:eastAsia="en-IN"/>
        </w:rPr>
      </w:pPr>
    </w:p>
    <w:p w14:paraId="0789B323" w14:textId="0063783A" w:rsidR="4815302F" w:rsidRDefault="4815302F" w:rsidP="4815302F">
      <w:pPr>
        <w:spacing w:after="0" w:line="240" w:lineRule="auto"/>
        <w:rPr>
          <w:lang w:val="en-IN" w:eastAsia="en-IN"/>
        </w:rPr>
      </w:pPr>
    </w:p>
    <w:p w14:paraId="57918196" w14:textId="77777777" w:rsidR="004371A0" w:rsidRPr="00D45E75" w:rsidRDefault="004371A0" w:rsidP="00610279">
      <w:pPr>
        <w:pStyle w:val="ListParagraph"/>
        <w:numPr>
          <w:ilvl w:val="1"/>
          <w:numId w:val="27"/>
        </w:numPr>
        <w:spacing w:after="0" w:line="240" w:lineRule="auto"/>
        <w:textAlignment w:val="baseline"/>
        <w:rPr>
          <w:szCs w:val="24"/>
          <w:lang w:val="en-IN" w:eastAsia="en-IN"/>
        </w:rPr>
      </w:pPr>
      <w:r w:rsidRPr="00D45E75">
        <w:rPr>
          <w:b/>
          <w:bCs/>
          <w:color w:val="374151"/>
          <w:szCs w:val="24"/>
          <w:lang w:val="en-US" w:eastAsia="en-IN"/>
        </w:rPr>
        <w:t>Agile Development:</w:t>
      </w:r>
      <w:r w:rsidRPr="00D45E75">
        <w:rPr>
          <w:color w:val="374151"/>
          <w:szCs w:val="24"/>
          <w:lang w:val="en-IN" w:eastAsia="en-IN"/>
        </w:rPr>
        <w:t> </w:t>
      </w:r>
    </w:p>
    <w:p w14:paraId="0425433E" w14:textId="77777777" w:rsidR="004371A0" w:rsidRPr="004371A0" w:rsidRDefault="004371A0" w:rsidP="00610279">
      <w:pPr>
        <w:numPr>
          <w:ilvl w:val="0"/>
          <w:numId w:val="28"/>
        </w:numPr>
        <w:spacing w:after="0" w:line="240" w:lineRule="auto"/>
        <w:ind w:left="1800" w:firstLine="0"/>
        <w:textAlignment w:val="baseline"/>
        <w:rPr>
          <w:szCs w:val="24"/>
          <w:lang w:val="en-IN" w:eastAsia="en-IN"/>
        </w:rPr>
      </w:pPr>
      <w:r w:rsidRPr="004371A0">
        <w:rPr>
          <w:color w:val="374151"/>
          <w:szCs w:val="24"/>
          <w:lang w:val="en-US" w:eastAsia="en-IN"/>
        </w:rPr>
        <w:t>Adopt an Agile methodology to allow iterative development, frequent feedback, and continuous improvements. This approach is well-suited for adapting to changing requirements and ensuring that the application aligns with user needs.</w:t>
      </w:r>
      <w:r w:rsidRPr="004371A0">
        <w:rPr>
          <w:color w:val="374151"/>
          <w:szCs w:val="24"/>
          <w:lang w:val="en-IN" w:eastAsia="en-IN"/>
        </w:rPr>
        <w:t> </w:t>
      </w:r>
      <w:r>
        <w:br/>
      </w:r>
      <w:r w:rsidRPr="004371A0">
        <w:rPr>
          <w:color w:val="D13438"/>
          <w:szCs w:val="24"/>
          <w:lang w:val="en-IN" w:eastAsia="en-IN"/>
        </w:rPr>
        <w:t> </w:t>
      </w:r>
    </w:p>
    <w:p w14:paraId="24915CA5" w14:textId="77777777" w:rsidR="004371A0" w:rsidRPr="004371A0" w:rsidRDefault="004371A0" w:rsidP="00610279">
      <w:pPr>
        <w:numPr>
          <w:ilvl w:val="0"/>
          <w:numId w:val="29"/>
        </w:numPr>
        <w:spacing w:after="0" w:line="240" w:lineRule="auto"/>
        <w:ind w:left="1260" w:firstLine="0"/>
        <w:textAlignment w:val="baseline"/>
        <w:rPr>
          <w:szCs w:val="24"/>
          <w:lang w:val="en-IN" w:eastAsia="en-IN"/>
        </w:rPr>
      </w:pPr>
      <w:r w:rsidRPr="004371A0">
        <w:rPr>
          <w:b/>
          <w:bCs/>
          <w:color w:val="374151"/>
          <w:szCs w:val="24"/>
          <w:lang w:val="en-US" w:eastAsia="en-IN"/>
        </w:rPr>
        <w:t>Scrum Framework:</w:t>
      </w:r>
      <w:r w:rsidRPr="004371A0">
        <w:rPr>
          <w:color w:val="374151"/>
          <w:szCs w:val="24"/>
          <w:lang w:val="en-IN" w:eastAsia="en-IN"/>
        </w:rPr>
        <w:t> </w:t>
      </w:r>
    </w:p>
    <w:p w14:paraId="779BE57A" w14:textId="77777777" w:rsidR="004371A0" w:rsidRPr="004371A0" w:rsidRDefault="004371A0" w:rsidP="00610279">
      <w:pPr>
        <w:numPr>
          <w:ilvl w:val="0"/>
          <w:numId w:val="30"/>
        </w:numPr>
        <w:spacing w:after="0" w:line="240" w:lineRule="auto"/>
        <w:ind w:left="1800" w:firstLine="0"/>
        <w:textAlignment w:val="baseline"/>
        <w:rPr>
          <w:szCs w:val="24"/>
          <w:lang w:val="en-IN" w:eastAsia="en-IN"/>
        </w:rPr>
      </w:pPr>
      <w:r w:rsidRPr="004371A0">
        <w:rPr>
          <w:color w:val="374151"/>
          <w:szCs w:val="24"/>
          <w:lang w:val="en-US" w:eastAsia="en-IN"/>
        </w:rPr>
        <w:lastRenderedPageBreak/>
        <w:t>Implement the Scrum framework within Agile. Divide the development process into time-bound iterations called sprints. Each sprint results in a potentially shippable product increment, allowing for regular assessment and adjustments.</w:t>
      </w:r>
      <w:r w:rsidRPr="004371A0">
        <w:rPr>
          <w:color w:val="374151"/>
          <w:szCs w:val="24"/>
          <w:lang w:val="en-IN" w:eastAsia="en-IN"/>
        </w:rPr>
        <w:t> </w:t>
      </w:r>
      <w:r>
        <w:br/>
      </w:r>
      <w:r w:rsidRPr="004371A0">
        <w:rPr>
          <w:color w:val="D13438"/>
          <w:szCs w:val="24"/>
          <w:lang w:val="en-IN" w:eastAsia="en-IN"/>
        </w:rPr>
        <w:t> </w:t>
      </w:r>
    </w:p>
    <w:p w14:paraId="32BF7AB9" w14:textId="77777777" w:rsidR="004371A0" w:rsidRPr="004371A0" w:rsidRDefault="004371A0" w:rsidP="00610279">
      <w:pPr>
        <w:numPr>
          <w:ilvl w:val="0"/>
          <w:numId w:val="31"/>
        </w:numPr>
        <w:spacing w:after="0" w:line="240" w:lineRule="auto"/>
        <w:ind w:left="1260" w:firstLine="0"/>
        <w:textAlignment w:val="baseline"/>
        <w:rPr>
          <w:szCs w:val="24"/>
          <w:lang w:val="en-IN" w:eastAsia="en-IN"/>
        </w:rPr>
      </w:pPr>
      <w:r w:rsidRPr="004371A0">
        <w:rPr>
          <w:b/>
          <w:bCs/>
          <w:color w:val="374151"/>
          <w:szCs w:val="24"/>
          <w:lang w:val="en-US" w:eastAsia="en-IN"/>
        </w:rPr>
        <w:t>User-Centered Design:</w:t>
      </w:r>
      <w:r w:rsidRPr="004371A0">
        <w:rPr>
          <w:color w:val="D13438"/>
          <w:szCs w:val="24"/>
          <w:lang w:val="en-IN" w:eastAsia="en-IN"/>
        </w:rPr>
        <w:t> </w:t>
      </w:r>
    </w:p>
    <w:p w14:paraId="38466335" w14:textId="2C6B4A61" w:rsidR="004371A0" w:rsidRPr="004371A0" w:rsidRDefault="004371A0" w:rsidP="00610279">
      <w:pPr>
        <w:numPr>
          <w:ilvl w:val="0"/>
          <w:numId w:val="32"/>
        </w:numPr>
        <w:spacing w:after="0" w:line="240" w:lineRule="auto"/>
        <w:ind w:left="1800" w:firstLine="0"/>
        <w:textAlignment w:val="baseline"/>
        <w:rPr>
          <w:color w:val="D13438"/>
          <w:lang w:val="en-IN" w:eastAsia="en-IN"/>
        </w:rPr>
      </w:pPr>
      <w:r w:rsidRPr="34A0B2FB">
        <w:rPr>
          <w:color w:val="374151"/>
          <w:lang w:val="en-US" w:eastAsia="en-IN"/>
        </w:rPr>
        <w:t>Prioritize user needs and feedback. Involve testing team in the design process through user research, prototyping, and usability testing. This ensures the application meets all the expectations.</w:t>
      </w:r>
      <w:r w:rsidRPr="34A0B2FB">
        <w:rPr>
          <w:lang w:val="en-IN" w:eastAsia="en-IN"/>
        </w:rPr>
        <w:t> </w:t>
      </w:r>
      <w:r>
        <w:br/>
      </w:r>
    </w:p>
    <w:p w14:paraId="7F58B880" w14:textId="77777777" w:rsidR="004371A0" w:rsidRPr="004371A0" w:rsidRDefault="004371A0" w:rsidP="00610279">
      <w:pPr>
        <w:numPr>
          <w:ilvl w:val="0"/>
          <w:numId w:val="33"/>
        </w:numPr>
        <w:spacing w:after="0" w:line="240" w:lineRule="auto"/>
        <w:ind w:left="1260" w:firstLine="0"/>
        <w:textAlignment w:val="baseline"/>
        <w:rPr>
          <w:szCs w:val="24"/>
          <w:lang w:val="en-IN" w:eastAsia="en-IN"/>
        </w:rPr>
      </w:pPr>
      <w:r w:rsidRPr="34A0B2FB">
        <w:rPr>
          <w:b/>
          <w:bCs/>
          <w:color w:val="374151"/>
          <w:lang w:val="en-US" w:eastAsia="en-IN"/>
        </w:rPr>
        <w:t>Cross-Functional Teams:</w:t>
      </w:r>
      <w:r w:rsidRPr="34A0B2FB">
        <w:rPr>
          <w:color w:val="374151"/>
          <w:lang w:val="en-IN" w:eastAsia="en-IN"/>
        </w:rPr>
        <w:t> </w:t>
      </w:r>
    </w:p>
    <w:p w14:paraId="09AAF4F3" w14:textId="77777777" w:rsidR="004371A0" w:rsidRPr="004371A0" w:rsidRDefault="004371A0" w:rsidP="00610279">
      <w:pPr>
        <w:numPr>
          <w:ilvl w:val="0"/>
          <w:numId w:val="34"/>
        </w:numPr>
        <w:spacing w:after="0" w:line="240" w:lineRule="auto"/>
        <w:ind w:left="1800" w:firstLine="0"/>
        <w:textAlignment w:val="baseline"/>
        <w:rPr>
          <w:szCs w:val="24"/>
          <w:lang w:val="en-IN" w:eastAsia="en-IN"/>
        </w:rPr>
      </w:pPr>
      <w:r w:rsidRPr="004371A0">
        <w:rPr>
          <w:color w:val="374151"/>
          <w:szCs w:val="24"/>
          <w:lang w:val="en-US" w:eastAsia="en-IN"/>
        </w:rPr>
        <w:t xml:space="preserve">Form cross-functional teams comprising developers, designers, </w:t>
      </w:r>
      <w:proofErr w:type="spellStart"/>
      <w:r w:rsidRPr="004371A0">
        <w:rPr>
          <w:color w:val="881798"/>
          <w:szCs w:val="24"/>
          <w:u w:val="single"/>
          <w:lang w:val="en-US" w:eastAsia="en-IN"/>
        </w:rPr>
        <w:t>t</w:t>
      </w:r>
      <w:r w:rsidRPr="004371A0">
        <w:rPr>
          <w:strike/>
          <w:color w:val="881798"/>
          <w:szCs w:val="24"/>
          <w:lang w:val="en-US" w:eastAsia="en-IN"/>
        </w:rPr>
        <w:t>T</w:t>
      </w:r>
      <w:r w:rsidRPr="004371A0">
        <w:rPr>
          <w:color w:val="374151"/>
          <w:szCs w:val="24"/>
          <w:lang w:val="en-US" w:eastAsia="en-IN"/>
        </w:rPr>
        <w:t>esters</w:t>
      </w:r>
      <w:proofErr w:type="spellEnd"/>
      <w:r w:rsidRPr="004371A0">
        <w:rPr>
          <w:color w:val="374151"/>
          <w:szCs w:val="24"/>
          <w:lang w:val="en-US" w:eastAsia="en-IN"/>
        </w:rPr>
        <w:t xml:space="preserve"> and product managers. This diversity of skills fosters collaboration and better decision-making.</w:t>
      </w:r>
      <w:r w:rsidRPr="004371A0">
        <w:rPr>
          <w:color w:val="374151"/>
          <w:szCs w:val="24"/>
          <w:lang w:val="en-IN" w:eastAsia="en-IN"/>
        </w:rPr>
        <w:t> </w:t>
      </w:r>
      <w:r>
        <w:br/>
      </w:r>
      <w:r w:rsidRPr="004371A0">
        <w:rPr>
          <w:color w:val="D13438"/>
          <w:szCs w:val="24"/>
          <w:lang w:val="en-IN" w:eastAsia="en-IN"/>
        </w:rPr>
        <w:t> </w:t>
      </w:r>
    </w:p>
    <w:p w14:paraId="7E83B7DC" w14:textId="77777777" w:rsidR="004371A0" w:rsidRPr="004371A0" w:rsidRDefault="004371A0" w:rsidP="00610279">
      <w:pPr>
        <w:numPr>
          <w:ilvl w:val="0"/>
          <w:numId w:val="35"/>
        </w:numPr>
        <w:spacing w:after="0" w:line="240" w:lineRule="auto"/>
        <w:ind w:left="1260" w:firstLine="0"/>
        <w:textAlignment w:val="baseline"/>
        <w:rPr>
          <w:szCs w:val="24"/>
          <w:lang w:val="en-IN" w:eastAsia="en-IN"/>
        </w:rPr>
      </w:pPr>
      <w:r w:rsidRPr="004371A0">
        <w:rPr>
          <w:b/>
          <w:bCs/>
          <w:color w:val="374151"/>
          <w:szCs w:val="24"/>
          <w:lang w:val="en-US" w:eastAsia="en-IN"/>
        </w:rPr>
        <w:t>Continuous Integration and Continuous Deployment (CI/CD):</w:t>
      </w:r>
      <w:r w:rsidRPr="004371A0">
        <w:rPr>
          <w:color w:val="D13438"/>
          <w:szCs w:val="24"/>
          <w:lang w:val="en-IN" w:eastAsia="en-IN"/>
        </w:rPr>
        <w:t> </w:t>
      </w:r>
    </w:p>
    <w:p w14:paraId="1E316BDC" w14:textId="77777777" w:rsidR="004371A0" w:rsidRPr="004371A0" w:rsidRDefault="004371A0" w:rsidP="00610279">
      <w:pPr>
        <w:numPr>
          <w:ilvl w:val="0"/>
          <w:numId w:val="36"/>
        </w:numPr>
        <w:spacing w:after="0" w:line="240" w:lineRule="auto"/>
        <w:ind w:left="1800" w:firstLine="0"/>
        <w:textAlignment w:val="baseline"/>
        <w:rPr>
          <w:szCs w:val="24"/>
          <w:lang w:val="en-IN" w:eastAsia="en-IN"/>
        </w:rPr>
      </w:pPr>
      <w:r w:rsidRPr="004371A0">
        <w:rPr>
          <w:color w:val="374151"/>
          <w:szCs w:val="24"/>
          <w:lang w:val="en-US" w:eastAsia="en-IN"/>
        </w:rPr>
        <w:t>Implement CI/CD pipelines to automate testing, integration, and deployment processes. This ensures that changes are thoroughly tested and can be quickly deployed to production</w:t>
      </w:r>
      <w:r w:rsidRPr="004371A0">
        <w:rPr>
          <w:szCs w:val="24"/>
          <w:lang w:val="en-IN" w:eastAsia="en-IN"/>
        </w:rPr>
        <w:t> </w:t>
      </w:r>
      <w:r>
        <w:br/>
      </w:r>
      <w:r w:rsidRPr="004371A0">
        <w:rPr>
          <w:color w:val="374151"/>
          <w:szCs w:val="24"/>
          <w:lang w:val="en-US" w:eastAsia="en-IN"/>
        </w:rPr>
        <w:t>.</w:t>
      </w:r>
      <w:r w:rsidRPr="004371A0">
        <w:rPr>
          <w:color w:val="D13438"/>
          <w:szCs w:val="24"/>
          <w:lang w:val="en-IN" w:eastAsia="en-IN"/>
        </w:rPr>
        <w:t> </w:t>
      </w:r>
    </w:p>
    <w:p w14:paraId="690390FD" w14:textId="77777777" w:rsidR="004371A0" w:rsidRPr="004371A0" w:rsidRDefault="004371A0" w:rsidP="00610279">
      <w:pPr>
        <w:numPr>
          <w:ilvl w:val="0"/>
          <w:numId w:val="37"/>
        </w:numPr>
        <w:spacing w:after="0" w:line="240" w:lineRule="auto"/>
        <w:ind w:left="1260" w:firstLine="0"/>
        <w:textAlignment w:val="baseline"/>
        <w:rPr>
          <w:szCs w:val="24"/>
          <w:lang w:val="en-IN" w:eastAsia="en-IN"/>
        </w:rPr>
      </w:pPr>
      <w:r w:rsidRPr="004371A0">
        <w:rPr>
          <w:b/>
          <w:bCs/>
          <w:color w:val="374151"/>
          <w:szCs w:val="24"/>
          <w:lang w:val="en-US" w:eastAsia="en-IN"/>
        </w:rPr>
        <w:t>Version Control:</w:t>
      </w:r>
      <w:r w:rsidRPr="004371A0">
        <w:rPr>
          <w:color w:val="D13438"/>
          <w:szCs w:val="24"/>
          <w:lang w:val="en-IN" w:eastAsia="en-IN"/>
        </w:rPr>
        <w:t> </w:t>
      </w:r>
    </w:p>
    <w:p w14:paraId="48DE3158" w14:textId="77777777" w:rsidR="004371A0" w:rsidRPr="004371A0" w:rsidRDefault="004371A0" w:rsidP="00610279">
      <w:pPr>
        <w:numPr>
          <w:ilvl w:val="0"/>
          <w:numId w:val="38"/>
        </w:numPr>
        <w:spacing w:after="0" w:line="240" w:lineRule="auto"/>
        <w:ind w:left="1800" w:firstLine="0"/>
        <w:textAlignment w:val="baseline"/>
        <w:rPr>
          <w:szCs w:val="24"/>
          <w:lang w:val="en-IN" w:eastAsia="en-IN"/>
        </w:rPr>
      </w:pPr>
      <w:r w:rsidRPr="004371A0">
        <w:rPr>
          <w:color w:val="374151"/>
          <w:szCs w:val="24"/>
          <w:lang w:val="en-US" w:eastAsia="en-IN"/>
        </w:rPr>
        <w:t>Utilize version control systems (e.g., TFS) to manage code changes, collaborate effectively, and maintain a history of development iterations.</w:t>
      </w:r>
      <w:r w:rsidRPr="004371A0">
        <w:rPr>
          <w:szCs w:val="24"/>
          <w:lang w:val="en-IN" w:eastAsia="en-IN"/>
        </w:rPr>
        <w:t> </w:t>
      </w:r>
      <w:r>
        <w:br/>
      </w:r>
      <w:r w:rsidRPr="004371A0">
        <w:rPr>
          <w:color w:val="D13438"/>
          <w:szCs w:val="24"/>
          <w:lang w:val="en-IN" w:eastAsia="en-IN"/>
        </w:rPr>
        <w:t> </w:t>
      </w:r>
    </w:p>
    <w:p w14:paraId="0F17EB57" w14:textId="77777777" w:rsidR="004371A0" w:rsidRPr="004371A0" w:rsidRDefault="004371A0" w:rsidP="00610279">
      <w:pPr>
        <w:numPr>
          <w:ilvl w:val="0"/>
          <w:numId w:val="39"/>
        </w:numPr>
        <w:spacing w:after="0" w:line="240" w:lineRule="auto"/>
        <w:ind w:left="1260" w:firstLine="0"/>
        <w:textAlignment w:val="baseline"/>
        <w:rPr>
          <w:szCs w:val="24"/>
          <w:lang w:val="en-IN" w:eastAsia="en-IN"/>
        </w:rPr>
      </w:pPr>
      <w:r w:rsidRPr="004371A0">
        <w:rPr>
          <w:b/>
          <w:bCs/>
          <w:color w:val="374151"/>
          <w:szCs w:val="24"/>
          <w:lang w:val="en-US" w:eastAsia="en-IN"/>
        </w:rPr>
        <w:t>Design Patterns:</w:t>
      </w:r>
      <w:r w:rsidRPr="004371A0">
        <w:rPr>
          <w:color w:val="D13438"/>
          <w:szCs w:val="24"/>
          <w:lang w:val="en-IN" w:eastAsia="en-IN"/>
        </w:rPr>
        <w:t> </w:t>
      </w:r>
    </w:p>
    <w:p w14:paraId="09C0FD34" w14:textId="7472B370" w:rsidR="004371A0" w:rsidRPr="004371A0" w:rsidRDefault="004371A0" w:rsidP="00610279">
      <w:pPr>
        <w:numPr>
          <w:ilvl w:val="0"/>
          <w:numId w:val="40"/>
        </w:numPr>
        <w:spacing w:after="0" w:line="240" w:lineRule="auto"/>
        <w:ind w:left="1800" w:firstLine="0"/>
        <w:textAlignment w:val="baseline"/>
      </w:pPr>
      <w:r w:rsidRPr="34A0B2FB">
        <w:rPr>
          <w:color w:val="374151"/>
          <w:lang w:val="en-US" w:eastAsia="en-IN"/>
        </w:rPr>
        <w:t xml:space="preserve">MVC design patterns that are appropriate for Web application to ensure a well-structured and maintainable codebase. Rest </w:t>
      </w:r>
      <w:proofErr w:type="gramStart"/>
      <w:r w:rsidRPr="34A0B2FB">
        <w:rPr>
          <w:color w:val="374151"/>
          <w:lang w:val="en-US" w:eastAsia="en-IN"/>
        </w:rPr>
        <w:t>API  also</w:t>
      </w:r>
      <w:proofErr w:type="gramEnd"/>
      <w:r w:rsidRPr="34A0B2FB">
        <w:rPr>
          <w:color w:val="374151"/>
          <w:lang w:val="en-US" w:eastAsia="en-IN"/>
        </w:rPr>
        <w:t xml:space="preserve"> provides guidelines for building scalable applications.</w:t>
      </w:r>
      <w:r w:rsidRPr="34A0B2FB">
        <w:rPr>
          <w:lang w:val="en-IN" w:eastAsia="en-IN"/>
        </w:rPr>
        <w:t> </w:t>
      </w:r>
    </w:p>
    <w:p w14:paraId="7D210D60" w14:textId="066EC42D" w:rsidR="34A0B2FB" w:rsidRDefault="34A0B2FB" w:rsidP="34A0B2FB">
      <w:pPr>
        <w:spacing w:after="0" w:line="240" w:lineRule="auto"/>
      </w:pPr>
    </w:p>
    <w:p w14:paraId="4BBE79CC" w14:textId="77777777" w:rsidR="004371A0" w:rsidRPr="004371A0" w:rsidRDefault="004371A0" w:rsidP="00610279">
      <w:pPr>
        <w:numPr>
          <w:ilvl w:val="0"/>
          <w:numId w:val="41"/>
        </w:numPr>
        <w:spacing w:after="0" w:line="240" w:lineRule="auto"/>
        <w:ind w:left="1260" w:firstLine="0"/>
        <w:textAlignment w:val="baseline"/>
        <w:rPr>
          <w:szCs w:val="24"/>
          <w:lang w:val="en-IN" w:eastAsia="en-IN"/>
        </w:rPr>
      </w:pPr>
      <w:r w:rsidRPr="004371A0">
        <w:rPr>
          <w:b/>
          <w:bCs/>
          <w:color w:val="374151"/>
          <w:szCs w:val="24"/>
          <w:lang w:val="en-US" w:eastAsia="en-IN"/>
        </w:rPr>
        <w:t>Modular Architecture:</w:t>
      </w:r>
      <w:r w:rsidRPr="004371A0">
        <w:rPr>
          <w:color w:val="D13438"/>
          <w:szCs w:val="24"/>
          <w:lang w:val="en-IN" w:eastAsia="en-IN"/>
        </w:rPr>
        <w:t> </w:t>
      </w:r>
    </w:p>
    <w:p w14:paraId="65537301" w14:textId="77777777" w:rsidR="004371A0" w:rsidRPr="004371A0" w:rsidRDefault="004371A0" w:rsidP="00610279">
      <w:pPr>
        <w:numPr>
          <w:ilvl w:val="0"/>
          <w:numId w:val="42"/>
        </w:numPr>
        <w:spacing w:after="0" w:line="240" w:lineRule="auto"/>
        <w:ind w:left="1800" w:firstLine="0"/>
        <w:textAlignment w:val="baseline"/>
        <w:rPr>
          <w:szCs w:val="24"/>
          <w:lang w:val="en-IN" w:eastAsia="en-IN"/>
        </w:rPr>
      </w:pPr>
      <w:r w:rsidRPr="004371A0">
        <w:rPr>
          <w:color w:val="374151"/>
          <w:szCs w:val="24"/>
          <w:lang w:val="en-US" w:eastAsia="en-IN"/>
        </w:rPr>
        <w:t>Divide the application into modular components, promoting code reusability, maintainability, and easier testing. This also allows different teams to work on different parts of the application simultaneously.</w:t>
      </w:r>
      <w:r w:rsidRPr="004371A0">
        <w:rPr>
          <w:szCs w:val="24"/>
          <w:lang w:val="en-IN" w:eastAsia="en-IN"/>
        </w:rPr>
        <w:t> </w:t>
      </w:r>
      <w:r>
        <w:br/>
      </w:r>
      <w:r w:rsidRPr="004371A0">
        <w:rPr>
          <w:color w:val="D13438"/>
          <w:szCs w:val="24"/>
          <w:lang w:val="en-IN" w:eastAsia="en-IN"/>
        </w:rPr>
        <w:t> </w:t>
      </w:r>
    </w:p>
    <w:p w14:paraId="4D6FDCC8" w14:textId="77777777" w:rsidR="004371A0" w:rsidRPr="004371A0" w:rsidRDefault="004371A0" w:rsidP="00610279">
      <w:pPr>
        <w:numPr>
          <w:ilvl w:val="0"/>
          <w:numId w:val="43"/>
        </w:numPr>
        <w:spacing w:after="0" w:line="240" w:lineRule="auto"/>
        <w:ind w:left="1260" w:firstLine="0"/>
        <w:textAlignment w:val="baseline"/>
        <w:rPr>
          <w:szCs w:val="24"/>
          <w:lang w:val="en-IN" w:eastAsia="en-IN"/>
        </w:rPr>
      </w:pPr>
      <w:r w:rsidRPr="004371A0">
        <w:rPr>
          <w:b/>
          <w:bCs/>
          <w:color w:val="374151"/>
          <w:szCs w:val="24"/>
          <w:lang w:val="en-US" w:eastAsia="en-IN"/>
        </w:rPr>
        <w:t>Testing Strategies:</w:t>
      </w:r>
      <w:r w:rsidRPr="004371A0">
        <w:rPr>
          <w:color w:val="D13438"/>
          <w:szCs w:val="24"/>
          <w:lang w:val="en-IN" w:eastAsia="en-IN"/>
        </w:rPr>
        <w:t> </w:t>
      </w:r>
    </w:p>
    <w:p w14:paraId="5775C251" w14:textId="77777777" w:rsidR="004371A0" w:rsidRPr="004371A0" w:rsidRDefault="004371A0" w:rsidP="00610279">
      <w:pPr>
        <w:numPr>
          <w:ilvl w:val="0"/>
          <w:numId w:val="44"/>
        </w:numPr>
        <w:spacing w:after="0" w:line="240" w:lineRule="auto"/>
        <w:ind w:left="1800" w:firstLine="0"/>
        <w:textAlignment w:val="baseline"/>
        <w:rPr>
          <w:szCs w:val="24"/>
          <w:lang w:val="en-IN" w:eastAsia="en-IN"/>
        </w:rPr>
      </w:pPr>
      <w:r w:rsidRPr="004371A0">
        <w:rPr>
          <w:color w:val="374151"/>
          <w:szCs w:val="24"/>
          <w:lang w:val="en-US" w:eastAsia="en-IN"/>
        </w:rPr>
        <w:t>Implement a combination of unit testing, integration testing, and user acceptance testing to ensure the application's reliability, functionality, and performance.</w:t>
      </w:r>
      <w:r w:rsidRPr="004371A0">
        <w:rPr>
          <w:szCs w:val="24"/>
          <w:lang w:val="en-IN" w:eastAsia="en-IN"/>
        </w:rPr>
        <w:t> </w:t>
      </w:r>
      <w:r>
        <w:br/>
      </w:r>
      <w:r w:rsidRPr="004371A0">
        <w:rPr>
          <w:color w:val="D13438"/>
          <w:szCs w:val="24"/>
          <w:lang w:val="en-IN" w:eastAsia="en-IN"/>
        </w:rPr>
        <w:t> </w:t>
      </w:r>
    </w:p>
    <w:p w14:paraId="5BAC7936" w14:textId="77777777" w:rsidR="004371A0" w:rsidRPr="004371A0" w:rsidRDefault="004371A0" w:rsidP="00610279">
      <w:pPr>
        <w:numPr>
          <w:ilvl w:val="0"/>
          <w:numId w:val="45"/>
        </w:numPr>
        <w:spacing w:after="0" w:line="240" w:lineRule="auto"/>
        <w:ind w:left="1260" w:firstLine="0"/>
        <w:textAlignment w:val="baseline"/>
        <w:rPr>
          <w:szCs w:val="24"/>
          <w:lang w:val="en-IN" w:eastAsia="en-IN"/>
        </w:rPr>
      </w:pPr>
      <w:r w:rsidRPr="004371A0">
        <w:rPr>
          <w:b/>
          <w:bCs/>
          <w:color w:val="374151"/>
          <w:szCs w:val="24"/>
          <w:lang w:val="en-US" w:eastAsia="en-IN"/>
        </w:rPr>
        <w:t>Documentation:</w:t>
      </w:r>
      <w:r w:rsidRPr="004371A0">
        <w:rPr>
          <w:color w:val="D13438"/>
          <w:szCs w:val="24"/>
          <w:lang w:val="en-IN" w:eastAsia="en-IN"/>
        </w:rPr>
        <w:t> </w:t>
      </w:r>
    </w:p>
    <w:p w14:paraId="72F3FFCF" w14:textId="4ED88AC7" w:rsidR="004371A0" w:rsidRPr="004371A0" w:rsidRDefault="5DB2B808" w:rsidP="4815302F">
      <w:pPr>
        <w:spacing w:after="0" w:line="240" w:lineRule="auto"/>
        <w:ind w:left="2160" w:firstLine="720"/>
        <w:textAlignment w:val="baseline"/>
        <w:rPr>
          <w:lang w:val="en-IN" w:eastAsia="en-IN"/>
        </w:rPr>
      </w:pPr>
      <w:r w:rsidRPr="4815302F">
        <w:rPr>
          <w:color w:val="374151"/>
          <w:lang w:val="en-US" w:eastAsia="en-IN"/>
        </w:rPr>
        <w:t>Maintain comprehensive documentation, including architecture diagrams, user guides, and development guidelines. This aids in knowledge transfer and future maintenance.</w:t>
      </w:r>
      <w:r w:rsidRPr="4815302F">
        <w:rPr>
          <w:color w:val="D13438"/>
          <w:lang w:val="en-US" w:eastAsia="en-IN"/>
        </w:rPr>
        <w:t xml:space="preserve">  </w:t>
      </w:r>
      <w:r w:rsidRPr="4815302F">
        <w:rPr>
          <w:color w:val="D13438"/>
          <w:lang w:val="en-IN" w:eastAsia="en-IN"/>
        </w:rPr>
        <w:t> </w:t>
      </w:r>
    </w:p>
    <w:p w14:paraId="0C74119F" w14:textId="0DFB0DB3" w:rsidR="4815302F" w:rsidRDefault="4815302F" w:rsidP="4815302F">
      <w:pPr>
        <w:spacing w:after="0" w:line="240" w:lineRule="auto"/>
        <w:ind w:left="2160" w:firstLine="720"/>
        <w:rPr>
          <w:color w:val="D13438"/>
          <w:lang w:val="en-IN" w:eastAsia="en-IN"/>
        </w:rPr>
      </w:pPr>
    </w:p>
    <w:p w14:paraId="15A992D3" w14:textId="77777777" w:rsidR="004371A0" w:rsidRPr="004371A0" w:rsidRDefault="004371A0" w:rsidP="00610279">
      <w:pPr>
        <w:pStyle w:val="ListParagraph"/>
        <w:numPr>
          <w:ilvl w:val="0"/>
          <w:numId w:val="9"/>
        </w:numPr>
        <w:spacing w:after="0" w:line="240" w:lineRule="auto"/>
        <w:textAlignment w:val="baseline"/>
        <w:rPr>
          <w:sz w:val="28"/>
          <w:szCs w:val="28"/>
          <w:lang w:val="en-IN" w:eastAsia="en-IN"/>
        </w:rPr>
      </w:pPr>
      <w:r w:rsidRPr="34A0B2FB">
        <w:rPr>
          <w:b/>
          <w:bCs/>
          <w:color w:val="000000" w:themeColor="text1"/>
          <w:sz w:val="28"/>
          <w:szCs w:val="28"/>
          <w:lang w:val="en-US" w:eastAsia="en-IN"/>
        </w:rPr>
        <w:t xml:space="preserve">Component </w:t>
      </w:r>
      <w:proofErr w:type="gramStart"/>
      <w:r w:rsidRPr="34A0B2FB">
        <w:rPr>
          <w:b/>
          <w:bCs/>
          <w:color w:val="000000" w:themeColor="text1"/>
          <w:sz w:val="28"/>
          <w:szCs w:val="28"/>
          <w:lang w:val="en-US" w:eastAsia="en-IN"/>
        </w:rPr>
        <w:t>Level  Explanation</w:t>
      </w:r>
      <w:proofErr w:type="gramEnd"/>
      <w:r w:rsidRPr="34A0B2FB">
        <w:rPr>
          <w:b/>
          <w:bCs/>
          <w:color w:val="000000" w:themeColor="text1"/>
          <w:sz w:val="28"/>
          <w:szCs w:val="28"/>
          <w:lang w:val="en-US" w:eastAsia="en-IN"/>
        </w:rPr>
        <w:t> </w:t>
      </w:r>
      <w:r w:rsidRPr="34A0B2FB">
        <w:rPr>
          <w:color w:val="000000" w:themeColor="text1"/>
          <w:sz w:val="28"/>
          <w:szCs w:val="28"/>
          <w:lang w:val="en-IN" w:eastAsia="en-IN"/>
        </w:rPr>
        <w:t> </w:t>
      </w:r>
    </w:p>
    <w:p w14:paraId="25726E6A" w14:textId="77777777" w:rsidR="004371A0" w:rsidRPr="004371A0" w:rsidRDefault="004371A0" w:rsidP="02829E04">
      <w:pPr>
        <w:spacing w:after="0" w:line="240" w:lineRule="auto"/>
        <w:ind w:left="720"/>
        <w:textAlignment w:val="baseline"/>
        <w:rPr>
          <w:sz w:val="18"/>
          <w:szCs w:val="18"/>
          <w:lang w:val="en-IN" w:eastAsia="en-IN"/>
        </w:rPr>
      </w:pPr>
      <w:r w:rsidRPr="02829E04">
        <w:rPr>
          <w:color w:val="000000" w:themeColor="text1"/>
          <w:lang w:val="en-IN" w:eastAsia="en-IN"/>
        </w:rPr>
        <w:t> </w:t>
      </w:r>
      <w:r w:rsidRPr="004371A0">
        <w:rPr>
          <w:szCs w:val="24"/>
          <w:lang w:val="en-US" w:eastAsia="en-IN"/>
        </w:rPr>
        <w:t> </w:t>
      </w:r>
      <w:r w:rsidRPr="004371A0">
        <w:rPr>
          <w:szCs w:val="24"/>
          <w:lang w:val="en-IN" w:eastAsia="en-IN"/>
        </w:rPr>
        <w:t> </w:t>
      </w:r>
    </w:p>
    <w:p w14:paraId="2D65F5E3" w14:textId="73A57E8C" w:rsidR="004371A0" w:rsidRDefault="004371A0" w:rsidP="57C03A25">
      <w:pPr>
        <w:spacing w:after="0" w:line="240" w:lineRule="auto"/>
        <w:ind w:firstLine="720"/>
        <w:rPr>
          <w:strike/>
          <w:color w:val="D13438"/>
          <w:lang w:val="en-US" w:eastAsia="en-IN"/>
        </w:rPr>
      </w:pPr>
      <w:r w:rsidRPr="57C03A25">
        <w:rPr>
          <w:b/>
          <w:bCs/>
          <w:color w:val="000000" w:themeColor="text1"/>
          <w:u w:val="single"/>
          <w:lang w:val="en-US" w:eastAsia="en-IN"/>
        </w:rPr>
        <w:t>Presentation Layer</w:t>
      </w:r>
    </w:p>
    <w:p w14:paraId="275F2D1C" w14:textId="77777777" w:rsidR="004371A0" w:rsidRPr="004371A0" w:rsidRDefault="004371A0" w:rsidP="57C03A25">
      <w:pPr>
        <w:spacing w:after="0" w:line="240" w:lineRule="auto"/>
        <w:ind w:left="720" w:firstLine="720"/>
        <w:textAlignment w:val="baseline"/>
        <w:rPr>
          <w:sz w:val="18"/>
          <w:szCs w:val="18"/>
          <w:lang w:val="en-IN" w:eastAsia="en-IN"/>
        </w:rPr>
      </w:pPr>
      <w:r w:rsidRPr="57C03A25">
        <w:rPr>
          <w:color w:val="000000" w:themeColor="text1"/>
          <w:lang w:val="en-US" w:eastAsia="en-IN"/>
        </w:rPr>
        <w:t>Responsible for rendering the user interface, capturing user input, and providing a seamless user experience. </w:t>
      </w:r>
      <w:r w:rsidRPr="57C03A25">
        <w:rPr>
          <w:color w:val="D13438"/>
          <w:lang w:val="en-IN" w:eastAsia="en-IN"/>
        </w:rPr>
        <w:t> </w:t>
      </w:r>
    </w:p>
    <w:p w14:paraId="095241B9" w14:textId="77777777" w:rsidR="004371A0" w:rsidRPr="004371A0" w:rsidRDefault="004371A0" w:rsidP="00610279">
      <w:pPr>
        <w:numPr>
          <w:ilvl w:val="0"/>
          <w:numId w:val="46"/>
        </w:numPr>
        <w:spacing w:after="0" w:line="240" w:lineRule="auto"/>
        <w:ind w:left="1080" w:firstLine="0"/>
        <w:textAlignment w:val="baseline"/>
        <w:rPr>
          <w:szCs w:val="24"/>
          <w:lang w:val="en-IN" w:eastAsia="en-IN"/>
        </w:rPr>
      </w:pPr>
      <w:r w:rsidRPr="004371A0">
        <w:rPr>
          <w:b/>
          <w:bCs/>
          <w:color w:val="374151"/>
          <w:szCs w:val="24"/>
          <w:lang w:val="en-US" w:eastAsia="en-IN"/>
        </w:rPr>
        <w:t>View:</w:t>
      </w:r>
      <w:r w:rsidRPr="004371A0">
        <w:rPr>
          <w:color w:val="374151"/>
          <w:szCs w:val="24"/>
          <w:lang w:val="en-US" w:eastAsia="en-IN"/>
        </w:rPr>
        <w:t>  </w:t>
      </w:r>
      <w:r w:rsidRPr="004371A0">
        <w:rPr>
          <w:color w:val="D13438"/>
          <w:szCs w:val="24"/>
          <w:lang w:val="en-IN" w:eastAsia="en-IN"/>
        </w:rPr>
        <w:t> </w:t>
      </w:r>
    </w:p>
    <w:p w14:paraId="33B012AD" w14:textId="77777777" w:rsidR="004371A0" w:rsidRPr="004371A0" w:rsidRDefault="004371A0" w:rsidP="00610279">
      <w:pPr>
        <w:numPr>
          <w:ilvl w:val="0"/>
          <w:numId w:val="46"/>
        </w:numPr>
        <w:spacing w:after="0" w:line="240" w:lineRule="auto"/>
        <w:ind w:left="1080" w:firstLine="0"/>
        <w:textAlignment w:val="baseline"/>
        <w:rPr>
          <w:szCs w:val="24"/>
          <w:lang w:val="en-IN" w:eastAsia="en-IN"/>
        </w:rPr>
      </w:pPr>
      <w:r w:rsidRPr="004371A0">
        <w:rPr>
          <w:b/>
          <w:bCs/>
          <w:color w:val="374151"/>
          <w:szCs w:val="24"/>
          <w:lang w:val="en-US" w:eastAsia="en-IN"/>
        </w:rPr>
        <w:t>Responsibility</w:t>
      </w:r>
      <w:r w:rsidRPr="004371A0">
        <w:rPr>
          <w:color w:val="374151"/>
          <w:szCs w:val="24"/>
          <w:lang w:val="en-US" w:eastAsia="en-IN"/>
        </w:rPr>
        <w:t>: The View is responsible for presenting the user interface (UI) to the user. It displays data and captures user input.</w:t>
      </w:r>
      <w:r w:rsidRPr="004371A0">
        <w:rPr>
          <w:color w:val="0078D4"/>
          <w:szCs w:val="24"/>
          <w:u w:val="single"/>
          <w:lang w:val="en-US" w:eastAsia="en-IN"/>
        </w:rPr>
        <w:t xml:space="preserve"> </w:t>
      </w:r>
      <w:r w:rsidRPr="004371A0">
        <w:rPr>
          <w:szCs w:val="24"/>
          <w:lang w:val="en-US" w:eastAsia="en-IN"/>
        </w:rPr>
        <w:t>View should be lightweight and should mainly handle UI layout and user interaction</w:t>
      </w:r>
      <w:r w:rsidRPr="004371A0">
        <w:rPr>
          <w:color w:val="374151"/>
          <w:szCs w:val="24"/>
          <w:lang w:val="en-US" w:eastAsia="en-IN"/>
        </w:rPr>
        <w:t>.  </w:t>
      </w:r>
      <w:r w:rsidRPr="004371A0">
        <w:rPr>
          <w:color w:val="D13438"/>
          <w:szCs w:val="24"/>
          <w:lang w:val="en-IN" w:eastAsia="en-IN"/>
        </w:rPr>
        <w:t> </w:t>
      </w:r>
    </w:p>
    <w:p w14:paraId="04C940BB" w14:textId="77777777" w:rsidR="004371A0" w:rsidRPr="004371A0" w:rsidRDefault="004371A0" w:rsidP="00610279">
      <w:pPr>
        <w:pStyle w:val="ListParagraph"/>
        <w:numPr>
          <w:ilvl w:val="2"/>
          <w:numId w:val="46"/>
        </w:numPr>
        <w:spacing w:after="0" w:line="240" w:lineRule="auto"/>
        <w:textAlignment w:val="baseline"/>
        <w:rPr>
          <w:lang w:val="en-IN" w:eastAsia="en-IN"/>
        </w:rPr>
      </w:pPr>
      <w:r w:rsidRPr="34A0B2FB">
        <w:rPr>
          <w:b/>
          <w:bCs/>
          <w:color w:val="374151"/>
          <w:lang w:val="en-US" w:eastAsia="en-IN"/>
        </w:rPr>
        <w:t>Tasks</w:t>
      </w:r>
      <w:r w:rsidRPr="34A0B2FB">
        <w:rPr>
          <w:color w:val="374151"/>
          <w:lang w:val="en-US" w:eastAsia="en-IN"/>
        </w:rPr>
        <w:t>: </w:t>
      </w:r>
      <w:r w:rsidRPr="34A0B2FB">
        <w:rPr>
          <w:color w:val="D13438"/>
          <w:lang w:val="en-IN" w:eastAsia="en-IN"/>
        </w:rPr>
        <w:t> </w:t>
      </w:r>
    </w:p>
    <w:p w14:paraId="37C4FD28" w14:textId="77777777" w:rsidR="004371A0" w:rsidRPr="004371A0" w:rsidRDefault="004371A0" w:rsidP="00610279">
      <w:pPr>
        <w:numPr>
          <w:ilvl w:val="0"/>
          <w:numId w:val="47"/>
        </w:numPr>
        <w:spacing w:after="0" w:line="240" w:lineRule="auto"/>
        <w:ind w:left="2520" w:firstLine="0"/>
        <w:textAlignment w:val="baseline"/>
        <w:rPr>
          <w:szCs w:val="24"/>
          <w:lang w:val="en-IN" w:eastAsia="en-IN"/>
        </w:rPr>
      </w:pPr>
      <w:r w:rsidRPr="004371A0">
        <w:rPr>
          <w:color w:val="374151"/>
          <w:szCs w:val="24"/>
          <w:lang w:val="en-US" w:eastAsia="en-IN"/>
        </w:rPr>
        <w:t>Renders UI elements, such as buttons, labels, forms, and lists, to display information to the user. </w:t>
      </w:r>
      <w:r w:rsidRPr="004371A0">
        <w:rPr>
          <w:color w:val="D13438"/>
          <w:szCs w:val="24"/>
          <w:lang w:val="en-IN" w:eastAsia="en-IN"/>
        </w:rPr>
        <w:t> </w:t>
      </w:r>
    </w:p>
    <w:p w14:paraId="1B30BC5A" w14:textId="77777777" w:rsidR="004371A0" w:rsidRPr="004371A0" w:rsidRDefault="004371A0" w:rsidP="00610279">
      <w:pPr>
        <w:numPr>
          <w:ilvl w:val="0"/>
          <w:numId w:val="48"/>
        </w:numPr>
        <w:spacing w:after="0" w:line="240" w:lineRule="auto"/>
        <w:ind w:left="2520" w:firstLine="0"/>
        <w:textAlignment w:val="baseline"/>
        <w:rPr>
          <w:szCs w:val="24"/>
          <w:lang w:val="en-IN" w:eastAsia="en-IN"/>
        </w:rPr>
      </w:pPr>
      <w:r w:rsidRPr="004371A0">
        <w:rPr>
          <w:color w:val="374151"/>
          <w:szCs w:val="24"/>
          <w:lang w:val="en-US" w:eastAsia="en-IN"/>
        </w:rPr>
        <w:t>Captures user interactions, such as button clicks, text input, and gestures. </w:t>
      </w:r>
      <w:r w:rsidRPr="004371A0">
        <w:rPr>
          <w:color w:val="D13438"/>
          <w:szCs w:val="24"/>
          <w:lang w:val="en-IN" w:eastAsia="en-IN"/>
        </w:rPr>
        <w:t> </w:t>
      </w:r>
    </w:p>
    <w:p w14:paraId="37B693D9" w14:textId="77777777" w:rsidR="004371A0" w:rsidRPr="004371A0" w:rsidRDefault="004371A0" w:rsidP="00610279">
      <w:pPr>
        <w:numPr>
          <w:ilvl w:val="0"/>
          <w:numId w:val="48"/>
        </w:numPr>
        <w:spacing w:after="0" w:line="240" w:lineRule="auto"/>
        <w:ind w:left="2520" w:firstLine="0"/>
        <w:textAlignment w:val="baseline"/>
        <w:rPr>
          <w:szCs w:val="24"/>
          <w:lang w:val="en-IN" w:eastAsia="en-IN"/>
        </w:rPr>
      </w:pPr>
      <w:r w:rsidRPr="004371A0">
        <w:rPr>
          <w:color w:val="374151"/>
          <w:szCs w:val="24"/>
          <w:lang w:val="en-US" w:eastAsia="en-IN"/>
        </w:rPr>
        <w:t>Receives data from the View Model to display in the UI. </w:t>
      </w:r>
      <w:r w:rsidRPr="004371A0">
        <w:rPr>
          <w:color w:val="D13438"/>
          <w:szCs w:val="24"/>
          <w:lang w:val="en-IN" w:eastAsia="en-IN"/>
        </w:rPr>
        <w:t> </w:t>
      </w:r>
    </w:p>
    <w:p w14:paraId="7252CCC9" w14:textId="77777777" w:rsidR="004371A0" w:rsidRPr="004371A0" w:rsidRDefault="004371A0" w:rsidP="00610279">
      <w:pPr>
        <w:numPr>
          <w:ilvl w:val="0"/>
          <w:numId w:val="48"/>
        </w:numPr>
        <w:spacing w:after="0" w:line="240" w:lineRule="auto"/>
        <w:ind w:left="2520" w:firstLine="0"/>
        <w:textAlignment w:val="baseline"/>
        <w:rPr>
          <w:szCs w:val="24"/>
          <w:lang w:val="en-IN" w:eastAsia="en-IN"/>
        </w:rPr>
      </w:pPr>
      <w:r w:rsidRPr="004371A0">
        <w:rPr>
          <w:color w:val="374151"/>
          <w:szCs w:val="24"/>
          <w:lang w:val="en-US" w:eastAsia="en-IN"/>
        </w:rPr>
        <w:t>Forwards user input to the View Model for processing. </w:t>
      </w:r>
      <w:r w:rsidRPr="004371A0">
        <w:rPr>
          <w:color w:val="D13438"/>
          <w:szCs w:val="24"/>
          <w:lang w:val="en-IN" w:eastAsia="en-IN"/>
        </w:rPr>
        <w:t> </w:t>
      </w:r>
    </w:p>
    <w:p w14:paraId="6D873CDE" w14:textId="77777777" w:rsidR="004371A0" w:rsidRPr="004371A0" w:rsidRDefault="004371A0" w:rsidP="00610279">
      <w:pPr>
        <w:numPr>
          <w:ilvl w:val="0"/>
          <w:numId w:val="49"/>
        </w:numPr>
        <w:spacing w:after="0" w:line="240" w:lineRule="auto"/>
        <w:ind w:left="1800" w:firstLine="0"/>
        <w:textAlignment w:val="baseline"/>
        <w:rPr>
          <w:szCs w:val="24"/>
          <w:lang w:val="en-IN" w:eastAsia="en-IN"/>
        </w:rPr>
      </w:pPr>
      <w:r w:rsidRPr="004371A0">
        <w:rPr>
          <w:b/>
          <w:bCs/>
          <w:color w:val="374151"/>
          <w:szCs w:val="24"/>
          <w:lang w:val="en-US" w:eastAsia="en-IN"/>
        </w:rPr>
        <w:t>Example</w:t>
      </w:r>
      <w:r w:rsidRPr="004371A0">
        <w:rPr>
          <w:color w:val="374151"/>
          <w:szCs w:val="24"/>
          <w:lang w:val="en-US" w:eastAsia="en-IN"/>
        </w:rPr>
        <w:t xml:space="preserve">: In this app, the View would be the screens or pages that users interact with, </w:t>
      </w:r>
      <w:r w:rsidRPr="004371A0">
        <w:rPr>
          <w:szCs w:val="24"/>
          <w:lang w:val="en-US" w:eastAsia="en-IN"/>
        </w:rPr>
        <w:t>such as Presentation Page</w:t>
      </w:r>
      <w:r w:rsidRPr="004371A0">
        <w:rPr>
          <w:szCs w:val="24"/>
          <w:lang w:val="en-IN" w:eastAsia="en-IN"/>
        </w:rPr>
        <w:t> </w:t>
      </w:r>
    </w:p>
    <w:p w14:paraId="7837089B" w14:textId="77777777" w:rsidR="004371A0" w:rsidRPr="004371A0" w:rsidRDefault="004371A0" w:rsidP="00610279">
      <w:pPr>
        <w:numPr>
          <w:ilvl w:val="0"/>
          <w:numId w:val="49"/>
        </w:numPr>
        <w:spacing w:after="0" w:line="240" w:lineRule="auto"/>
        <w:ind w:left="1800" w:firstLine="0"/>
        <w:textAlignment w:val="baseline"/>
        <w:rPr>
          <w:szCs w:val="24"/>
          <w:lang w:val="en-IN" w:eastAsia="en-IN"/>
        </w:rPr>
      </w:pPr>
      <w:r w:rsidRPr="02829E04">
        <w:rPr>
          <w:b/>
          <w:bCs/>
          <w:color w:val="000000" w:themeColor="text1"/>
          <w:lang w:val="en-US" w:eastAsia="en-IN"/>
        </w:rPr>
        <w:t>Module View</w:t>
      </w:r>
      <w:r w:rsidRPr="02829E04">
        <w:rPr>
          <w:color w:val="000000" w:themeColor="text1"/>
          <w:lang w:val="en-US" w:eastAsia="en-IN"/>
        </w:rPr>
        <w:t xml:space="preserve">: It is responsible </w:t>
      </w:r>
      <w:proofErr w:type="gramStart"/>
      <w:r w:rsidRPr="02829E04">
        <w:rPr>
          <w:color w:val="000000" w:themeColor="text1"/>
          <w:lang w:val="en-US" w:eastAsia="en-IN"/>
        </w:rPr>
        <w:t>to</w:t>
      </w:r>
      <w:proofErr w:type="gramEnd"/>
      <w:r w:rsidRPr="02829E04">
        <w:rPr>
          <w:color w:val="000000" w:themeColor="text1"/>
          <w:lang w:val="en-US" w:eastAsia="en-IN"/>
        </w:rPr>
        <w:t xml:space="preserve"> </w:t>
      </w:r>
      <w:r w:rsidRPr="004371A0">
        <w:rPr>
          <w:color w:val="374151"/>
          <w:szCs w:val="24"/>
          <w:lang w:val="en-US" w:eastAsia="en-IN"/>
        </w:rPr>
        <w:t>presenting the Reusable user interface to the View. </w:t>
      </w:r>
      <w:r w:rsidRPr="004371A0">
        <w:rPr>
          <w:color w:val="374151"/>
          <w:szCs w:val="24"/>
          <w:lang w:val="en-IN" w:eastAsia="en-IN"/>
        </w:rPr>
        <w:t> </w:t>
      </w:r>
    </w:p>
    <w:p w14:paraId="72521B2A" w14:textId="77777777" w:rsidR="004371A0" w:rsidRPr="004371A0" w:rsidRDefault="004371A0" w:rsidP="02829E04">
      <w:pPr>
        <w:spacing w:after="0" w:line="240" w:lineRule="auto"/>
        <w:textAlignment w:val="baseline"/>
        <w:rPr>
          <w:sz w:val="18"/>
          <w:szCs w:val="18"/>
          <w:lang w:val="en-IN" w:eastAsia="en-IN"/>
        </w:rPr>
      </w:pPr>
      <w:r w:rsidRPr="004371A0">
        <w:rPr>
          <w:color w:val="D13438"/>
          <w:szCs w:val="24"/>
          <w:lang w:val="en-US" w:eastAsia="en-IN"/>
        </w:rPr>
        <w:t> </w:t>
      </w:r>
      <w:r w:rsidRPr="004371A0">
        <w:rPr>
          <w:color w:val="D13438"/>
          <w:szCs w:val="24"/>
          <w:lang w:val="en-IN" w:eastAsia="en-IN"/>
        </w:rPr>
        <w:t> </w:t>
      </w:r>
    </w:p>
    <w:p w14:paraId="5397B364" w14:textId="1C00A172" w:rsidR="004371A0" w:rsidRPr="004371A0" w:rsidRDefault="004371A0" w:rsidP="57C03A25">
      <w:pPr>
        <w:spacing w:after="0" w:line="240" w:lineRule="auto"/>
        <w:ind w:firstLine="720"/>
        <w:textAlignment w:val="baseline"/>
        <w:rPr>
          <w:sz w:val="18"/>
          <w:szCs w:val="18"/>
          <w:lang w:val="en-IN" w:eastAsia="en-IN"/>
        </w:rPr>
      </w:pPr>
      <w:r w:rsidRPr="57C03A25">
        <w:rPr>
          <w:b/>
          <w:bCs/>
          <w:color w:val="000000" w:themeColor="text1"/>
          <w:u w:val="single"/>
          <w:lang w:val="en-US" w:eastAsia="en-IN"/>
        </w:rPr>
        <w:t>Business Logic Layer</w:t>
      </w:r>
      <w:r w:rsidRPr="57C03A25">
        <w:rPr>
          <w:b/>
          <w:bCs/>
          <w:color w:val="D13438"/>
          <w:u w:val="single"/>
          <w:lang w:val="en-US" w:eastAsia="en-IN"/>
        </w:rPr>
        <w:t>:</w:t>
      </w:r>
      <w:r w:rsidRPr="57C03A25">
        <w:rPr>
          <w:color w:val="D13438"/>
          <w:lang w:val="en-US" w:eastAsia="en-IN"/>
        </w:rPr>
        <w:t> </w:t>
      </w:r>
      <w:r w:rsidRPr="57C03A25">
        <w:rPr>
          <w:color w:val="D13438"/>
          <w:lang w:val="en-IN" w:eastAsia="en-IN"/>
        </w:rPr>
        <w:t> </w:t>
      </w:r>
    </w:p>
    <w:p w14:paraId="7DC9D60C" w14:textId="77777777" w:rsidR="004371A0" w:rsidRPr="004371A0" w:rsidRDefault="004371A0" w:rsidP="57C03A25">
      <w:pPr>
        <w:spacing w:after="0" w:line="240" w:lineRule="auto"/>
        <w:ind w:left="1440" w:firstLine="720"/>
        <w:textAlignment w:val="baseline"/>
        <w:rPr>
          <w:sz w:val="18"/>
          <w:szCs w:val="18"/>
          <w:lang w:val="en-IN" w:eastAsia="en-IN"/>
        </w:rPr>
      </w:pPr>
      <w:r w:rsidRPr="57C03A25">
        <w:rPr>
          <w:color w:val="000000" w:themeColor="text1"/>
          <w:lang w:val="en-US" w:eastAsia="en-IN"/>
        </w:rPr>
        <w:t xml:space="preserve"> Manages </w:t>
      </w:r>
      <w:r w:rsidRPr="57C03A25">
        <w:rPr>
          <w:lang w:val="en-US" w:eastAsia="en-IN"/>
        </w:rPr>
        <w:t>a</w:t>
      </w:r>
      <w:r w:rsidRPr="57C03A25">
        <w:rPr>
          <w:color w:val="000000" w:themeColor="text1"/>
          <w:lang w:val="en-US" w:eastAsia="en-IN"/>
        </w:rPr>
        <w:t>pplication workflows, business rules, and data processing, ensuring efficient data flow between components.</w:t>
      </w:r>
      <w:r w:rsidRPr="57C03A25">
        <w:rPr>
          <w:color w:val="D13438"/>
          <w:lang w:val="en-US" w:eastAsia="en-IN"/>
        </w:rPr>
        <w:t> </w:t>
      </w:r>
      <w:r w:rsidRPr="57C03A25">
        <w:rPr>
          <w:color w:val="D13438"/>
          <w:lang w:val="en-IN" w:eastAsia="en-IN"/>
        </w:rPr>
        <w:t> </w:t>
      </w:r>
    </w:p>
    <w:p w14:paraId="43257894" w14:textId="77777777" w:rsidR="004371A0" w:rsidRPr="004371A0" w:rsidRDefault="004371A0" w:rsidP="00610279">
      <w:pPr>
        <w:numPr>
          <w:ilvl w:val="0"/>
          <w:numId w:val="50"/>
        </w:numPr>
        <w:spacing w:after="0" w:line="240" w:lineRule="auto"/>
        <w:ind w:left="1080" w:firstLine="0"/>
        <w:textAlignment w:val="baseline"/>
        <w:rPr>
          <w:szCs w:val="24"/>
          <w:lang w:val="en-IN" w:eastAsia="en-IN"/>
        </w:rPr>
      </w:pPr>
      <w:proofErr w:type="spellStart"/>
      <w:r w:rsidRPr="004371A0">
        <w:rPr>
          <w:b/>
          <w:bCs/>
          <w:szCs w:val="24"/>
          <w:u w:val="single"/>
          <w:lang w:val="en-US" w:eastAsia="en-IN"/>
        </w:rPr>
        <w:t>ViewModel</w:t>
      </w:r>
      <w:proofErr w:type="spellEnd"/>
      <w:r w:rsidRPr="004371A0">
        <w:rPr>
          <w:b/>
          <w:bCs/>
          <w:szCs w:val="24"/>
          <w:u w:val="single"/>
          <w:lang w:val="en-US" w:eastAsia="en-IN"/>
        </w:rPr>
        <w:t>:</w:t>
      </w:r>
      <w:r w:rsidRPr="004371A0">
        <w:rPr>
          <w:color w:val="374151"/>
          <w:szCs w:val="24"/>
          <w:lang w:val="en-US" w:eastAsia="en-IN"/>
        </w:rPr>
        <w:t>  </w:t>
      </w:r>
      <w:r w:rsidRPr="004371A0">
        <w:rPr>
          <w:color w:val="D13438"/>
          <w:szCs w:val="24"/>
          <w:lang w:val="en-IN" w:eastAsia="en-IN"/>
        </w:rPr>
        <w:t> </w:t>
      </w:r>
    </w:p>
    <w:p w14:paraId="0F8FA71A" w14:textId="77777777" w:rsidR="004371A0" w:rsidRPr="004371A0" w:rsidRDefault="004371A0" w:rsidP="00610279">
      <w:pPr>
        <w:numPr>
          <w:ilvl w:val="0"/>
          <w:numId w:val="51"/>
        </w:numPr>
        <w:spacing w:after="0" w:line="240" w:lineRule="auto"/>
        <w:ind w:left="1800" w:firstLine="0"/>
        <w:textAlignment w:val="baseline"/>
        <w:rPr>
          <w:szCs w:val="24"/>
          <w:lang w:val="en-IN" w:eastAsia="en-IN"/>
        </w:rPr>
      </w:pPr>
      <w:r w:rsidRPr="004371A0">
        <w:rPr>
          <w:b/>
          <w:bCs/>
          <w:color w:val="374151"/>
          <w:szCs w:val="24"/>
          <w:lang w:val="en-US" w:eastAsia="en-IN"/>
        </w:rPr>
        <w:t>Responsibility</w:t>
      </w:r>
      <w:r w:rsidRPr="004371A0">
        <w:rPr>
          <w:color w:val="374151"/>
          <w:szCs w:val="24"/>
          <w:lang w:val="en-US" w:eastAsia="en-IN"/>
        </w:rPr>
        <w:t xml:space="preserve">: It acts as a mediator between the </w:t>
      </w:r>
      <w:r w:rsidRPr="004371A0">
        <w:rPr>
          <w:szCs w:val="24"/>
          <w:lang w:val="en-US" w:eastAsia="en-IN"/>
        </w:rPr>
        <w:t xml:space="preserve">Data </w:t>
      </w:r>
      <w:proofErr w:type="spellStart"/>
      <w:r w:rsidRPr="004371A0">
        <w:rPr>
          <w:strike/>
          <w:color w:val="D13438"/>
          <w:szCs w:val="24"/>
          <w:lang w:val="en-US" w:eastAsia="en-IN"/>
        </w:rPr>
        <w:t>Acess</w:t>
      </w:r>
      <w:r w:rsidRPr="004371A0">
        <w:rPr>
          <w:color w:val="D13438"/>
          <w:szCs w:val="24"/>
          <w:u w:val="single"/>
          <w:lang w:val="en-US" w:eastAsia="en-IN"/>
        </w:rPr>
        <w:t>Access</w:t>
      </w:r>
      <w:proofErr w:type="spellEnd"/>
      <w:r w:rsidRPr="004371A0">
        <w:rPr>
          <w:szCs w:val="24"/>
          <w:u w:val="single"/>
          <w:lang w:val="en-US" w:eastAsia="en-IN"/>
        </w:rPr>
        <w:t xml:space="preserve"> </w:t>
      </w:r>
      <w:r w:rsidRPr="004371A0">
        <w:rPr>
          <w:color w:val="374151"/>
          <w:szCs w:val="24"/>
          <w:lang w:val="en-US" w:eastAsia="en-IN"/>
        </w:rPr>
        <w:t>Layer and the View. It encapsulates the presentation logic and transforms the data from the Model into a format that the View can easily render. It also handles user input and interactions, updating the Model as needed. It prepares and provides data to the View for display. </w:t>
      </w:r>
      <w:r w:rsidRPr="004371A0">
        <w:rPr>
          <w:color w:val="D13438"/>
          <w:szCs w:val="24"/>
          <w:lang w:val="en-IN" w:eastAsia="en-IN"/>
        </w:rPr>
        <w:t> </w:t>
      </w:r>
    </w:p>
    <w:p w14:paraId="150A420D" w14:textId="77777777" w:rsidR="004371A0" w:rsidRPr="004371A0" w:rsidRDefault="004371A0" w:rsidP="00610279">
      <w:pPr>
        <w:numPr>
          <w:ilvl w:val="0"/>
          <w:numId w:val="51"/>
        </w:numPr>
        <w:spacing w:after="0" w:line="240" w:lineRule="auto"/>
        <w:ind w:left="1800" w:firstLine="0"/>
        <w:textAlignment w:val="baseline"/>
        <w:rPr>
          <w:szCs w:val="24"/>
          <w:lang w:val="en-IN" w:eastAsia="en-IN"/>
        </w:rPr>
      </w:pPr>
      <w:r w:rsidRPr="004371A0">
        <w:rPr>
          <w:b/>
          <w:bCs/>
          <w:color w:val="374151"/>
          <w:szCs w:val="24"/>
          <w:lang w:val="en-US" w:eastAsia="en-IN"/>
        </w:rPr>
        <w:t>Tasks</w:t>
      </w:r>
      <w:r w:rsidRPr="004371A0">
        <w:rPr>
          <w:color w:val="374151"/>
          <w:szCs w:val="24"/>
          <w:lang w:val="en-US" w:eastAsia="en-IN"/>
        </w:rPr>
        <w:t>: </w:t>
      </w:r>
      <w:r w:rsidRPr="004371A0">
        <w:rPr>
          <w:color w:val="D13438"/>
          <w:szCs w:val="24"/>
          <w:lang w:val="en-IN" w:eastAsia="en-IN"/>
        </w:rPr>
        <w:t> </w:t>
      </w:r>
    </w:p>
    <w:p w14:paraId="4594A9A4" w14:textId="77777777" w:rsidR="004371A0" w:rsidRPr="004371A0" w:rsidRDefault="004371A0" w:rsidP="00610279">
      <w:pPr>
        <w:numPr>
          <w:ilvl w:val="0"/>
          <w:numId w:val="52"/>
        </w:numPr>
        <w:spacing w:after="0" w:line="240" w:lineRule="auto"/>
        <w:ind w:left="2520" w:firstLine="0"/>
        <w:textAlignment w:val="baseline"/>
        <w:rPr>
          <w:szCs w:val="24"/>
          <w:lang w:val="en-IN" w:eastAsia="en-IN"/>
        </w:rPr>
      </w:pPr>
      <w:r w:rsidRPr="004371A0">
        <w:rPr>
          <w:color w:val="374151"/>
          <w:szCs w:val="24"/>
          <w:lang w:val="en-US" w:eastAsia="en-IN"/>
        </w:rPr>
        <w:t>Stores and manages the presentation logic for the View. It determines what data to display and how to format it. </w:t>
      </w:r>
      <w:r w:rsidRPr="004371A0">
        <w:rPr>
          <w:color w:val="D13438"/>
          <w:szCs w:val="24"/>
          <w:lang w:val="en-IN" w:eastAsia="en-IN"/>
        </w:rPr>
        <w:t> </w:t>
      </w:r>
    </w:p>
    <w:p w14:paraId="733CC5E7" w14:textId="77777777" w:rsidR="004371A0" w:rsidRPr="004371A0" w:rsidRDefault="004371A0" w:rsidP="00610279">
      <w:pPr>
        <w:numPr>
          <w:ilvl w:val="0"/>
          <w:numId w:val="52"/>
        </w:numPr>
        <w:spacing w:after="0" w:line="240" w:lineRule="auto"/>
        <w:ind w:left="2520" w:firstLine="0"/>
        <w:textAlignment w:val="baseline"/>
        <w:rPr>
          <w:szCs w:val="24"/>
          <w:lang w:val="en-IN" w:eastAsia="en-IN"/>
        </w:rPr>
      </w:pPr>
      <w:r w:rsidRPr="004371A0">
        <w:rPr>
          <w:color w:val="374151"/>
          <w:szCs w:val="24"/>
          <w:lang w:val="en-US" w:eastAsia="en-IN"/>
        </w:rPr>
        <w:t>Requests data from the Model and transforms it into a format suitable for the View. </w:t>
      </w:r>
      <w:r w:rsidRPr="004371A0">
        <w:rPr>
          <w:color w:val="D13438"/>
          <w:szCs w:val="24"/>
          <w:lang w:val="en-IN" w:eastAsia="en-IN"/>
        </w:rPr>
        <w:t> </w:t>
      </w:r>
    </w:p>
    <w:p w14:paraId="7D811A23" w14:textId="77777777" w:rsidR="004371A0" w:rsidRPr="004371A0" w:rsidRDefault="004371A0" w:rsidP="00610279">
      <w:pPr>
        <w:numPr>
          <w:ilvl w:val="0"/>
          <w:numId w:val="52"/>
        </w:numPr>
        <w:spacing w:after="0" w:line="240" w:lineRule="auto"/>
        <w:ind w:left="2520" w:firstLine="0"/>
        <w:textAlignment w:val="baseline"/>
        <w:rPr>
          <w:szCs w:val="24"/>
          <w:lang w:val="en-IN" w:eastAsia="en-IN"/>
        </w:rPr>
      </w:pPr>
      <w:r w:rsidRPr="004371A0">
        <w:rPr>
          <w:color w:val="374151"/>
          <w:szCs w:val="24"/>
          <w:lang w:val="en-US" w:eastAsia="en-IN"/>
        </w:rPr>
        <w:t>Contains state and behavior related to the View, such as handling UI events or user input. </w:t>
      </w:r>
      <w:r w:rsidRPr="004371A0">
        <w:rPr>
          <w:color w:val="D13438"/>
          <w:szCs w:val="24"/>
          <w:lang w:val="en-IN" w:eastAsia="en-IN"/>
        </w:rPr>
        <w:t> </w:t>
      </w:r>
    </w:p>
    <w:p w14:paraId="5CD4AE38" w14:textId="178D1328" w:rsidR="004371A0" w:rsidRPr="004371A0" w:rsidRDefault="0DDA752F" w:rsidP="00610279">
      <w:pPr>
        <w:numPr>
          <w:ilvl w:val="0"/>
          <w:numId w:val="53"/>
        </w:numPr>
        <w:spacing w:after="0" w:line="240" w:lineRule="auto"/>
        <w:ind w:left="2520" w:firstLine="0"/>
        <w:textAlignment w:val="baseline"/>
        <w:rPr>
          <w:lang w:val="en-IN" w:eastAsia="en-IN"/>
        </w:rPr>
      </w:pPr>
      <w:r w:rsidRPr="4815302F">
        <w:rPr>
          <w:color w:val="374151"/>
          <w:lang w:val="en-US" w:eastAsia="en-IN"/>
        </w:rPr>
        <w:t>Does not</w:t>
      </w:r>
      <w:r w:rsidR="5DB2B808" w:rsidRPr="4815302F">
        <w:rPr>
          <w:color w:val="374151"/>
          <w:lang w:val="en-US" w:eastAsia="en-IN"/>
        </w:rPr>
        <w:t xml:space="preserve"> have direct knowledge of the UI's layout or appearance. </w:t>
      </w:r>
      <w:r w:rsidR="5DB2B808" w:rsidRPr="4815302F">
        <w:rPr>
          <w:color w:val="D13438"/>
          <w:lang w:val="en-IN" w:eastAsia="en-IN"/>
        </w:rPr>
        <w:t> </w:t>
      </w:r>
    </w:p>
    <w:p w14:paraId="662C7DC6" w14:textId="77777777" w:rsidR="004371A0" w:rsidRPr="004371A0" w:rsidRDefault="004371A0" w:rsidP="00610279">
      <w:pPr>
        <w:numPr>
          <w:ilvl w:val="0"/>
          <w:numId w:val="54"/>
        </w:numPr>
        <w:spacing w:after="0" w:line="240" w:lineRule="auto"/>
        <w:ind w:left="1800" w:firstLine="0"/>
        <w:textAlignment w:val="baseline"/>
        <w:rPr>
          <w:szCs w:val="24"/>
          <w:lang w:val="en-IN" w:eastAsia="en-IN"/>
        </w:rPr>
      </w:pPr>
      <w:r w:rsidRPr="004371A0">
        <w:rPr>
          <w:b/>
          <w:bCs/>
          <w:color w:val="374151"/>
          <w:szCs w:val="24"/>
          <w:lang w:val="en-US" w:eastAsia="en-IN"/>
        </w:rPr>
        <w:t>Example</w:t>
      </w:r>
      <w:r w:rsidRPr="004371A0">
        <w:rPr>
          <w:color w:val="374151"/>
          <w:szCs w:val="24"/>
          <w:lang w:val="en-US" w:eastAsia="en-IN"/>
        </w:rPr>
        <w:t xml:space="preserve">: In This app, the </w:t>
      </w:r>
      <w:proofErr w:type="spellStart"/>
      <w:r w:rsidRPr="004371A0">
        <w:rPr>
          <w:color w:val="374151"/>
          <w:szCs w:val="24"/>
          <w:lang w:val="en-US" w:eastAsia="en-IN"/>
        </w:rPr>
        <w:t>ViewModel</w:t>
      </w:r>
      <w:proofErr w:type="spellEnd"/>
      <w:r w:rsidRPr="004371A0">
        <w:rPr>
          <w:color w:val="374151"/>
          <w:szCs w:val="24"/>
          <w:lang w:val="en-US" w:eastAsia="en-IN"/>
        </w:rPr>
        <w:t xml:space="preserve"> might retrieve data from the Model, format it, and provide it to the View for display. </w:t>
      </w:r>
      <w:r w:rsidRPr="004371A0">
        <w:rPr>
          <w:color w:val="D13438"/>
          <w:szCs w:val="24"/>
          <w:lang w:val="en-IN" w:eastAsia="en-IN"/>
        </w:rPr>
        <w:t> </w:t>
      </w:r>
    </w:p>
    <w:p w14:paraId="53E1F031" w14:textId="77777777" w:rsidR="004371A0" w:rsidRPr="004371A0" w:rsidRDefault="004371A0" w:rsidP="00610279">
      <w:pPr>
        <w:numPr>
          <w:ilvl w:val="0"/>
          <w:numId w:val="55"/>
        </w:numPr>
        <w:spacing w:after="0" w:line="240" w:lineRule="auto"/>
        <w:ind w:left="1080" w:firstLine="0"/>
        <w:textAlignment w:val="baseline"/>
        <w:rPr>
          <w:szCs w:val="24"/>
          <w:lang w:val="en-IN" w:eastAsia="en-IN"/>
        </w:rPr>
      </w:pPr>
      <w:r w:rsidRPr="004371A0">
        <w:rPr>
          <w:b/>
          <w:bCs/>
          <w:szCs w:val="24"/>
          <w:lang w:val="en-US" w:eastAsia="en-IN"/>
        </w:rPr>
        <w:t>Model:</w:t>
      </w:r>
      <w:r w:rsidRPr="004371A0">
        <w:rPr>
          <w:szCs w:val="24"/>
          <w:lang w:val="en-US" w:eastAsia="en-IN"/>
        </w:rPr>
        <w:t> </w:t>
      </w:r>
      <w:r w:rsidRPr="004371A0">
        <w:rPr>
          <w:color w:val="0078D4"/>
          <w:szCs w:val="24"/>
          <w:lang w:val="en-US" w:eastAsia="en-IN"/>
        </w:rPr>
        <w:t> </w:t>
      </w:r>
      <w:r w:rsidRPr="004371A0">
        <w:rPr>
          <w:color w:val="D13438"/>
          <w:szCs w:val="24"/>
          <w:lang w:val="en-IN" w:eastAsia="en-IN"/>
        </w:rPr>
        <w:t> </w:t>
      </w:r>
    </w:p>
    <w:p w14:paraId="1DC86AC9" w14:textId="77777777" w:rsidR="004371A0" w:rsidRPr="004371A0" w:rsidRDefault="004371A0" w:rsidP="00610279">
      <w:pPr>
        <w:numPr>
          <w:ilvl w:val="0"/>
          <w:numId w:val="56"/>
        </w:numPr>
        <w:spacing w:after="0" w:line="240" w:lineRule="auto"/>
        <w:ind w:left="1800" w:firstLine="0"/>
        <w:textAlignment w:val="baseline"/>
        <w:rPr>
          <w:szCs w:val="24"/>
          <w:lang w:val="en-IN" w:eastAsia="en-IN"/>
        </w:rPr>
      </w:pPr>
      <w:r w:rsidRPr="004371A0">
        <w:rPr>
          <w:b/>
          <w:bCs/>
          <w:color w:val="374151"/>
          <w:szCs w:val="24"/>
          <w:lang w:val="en-US" w:eastAsia="en-IN"/>
        </w:rPr>
        <w:lastRenderedPageBreak/>
        <w:t>Responsibility</w:t>
      </w:r>
      <w:r w:rsidRPr="004371A0">
        <w:rPr>
          <w:color w:val="374151"/>
          <w:szCs w:val="24"/>
          <w:lang w:val="en-US" w:eastAsia="en-IN"/>
        </w:rPr>
        <w:t>: The Model represents the application's data and business logic. It defines how data is structured and manipulated.</w:t>
      </w:r>
      <w:r w:rsidRPr="004371A0">
        <w:rPr>
          <w:color w:val="0078D4"/>
          <w:szCs w:val="24"/>
          <w:u w:val="single"/>
          <w:lang w:val="en-US" w:eastAsia="en-IN"/>
        </w:rPr>
        <w:t xml:space="preserve"> </w:t>
      </w:r>
      <w:r w:rsidRPr="004371A0">
        <w:rPr>
          <w:szCs w:val="24"/>
          <w:lang w:val="en-US" w:eastAsia="en-IN"/>
        </w:rPr>
        <w:t>It encapsulates Salesforce SDK structures. It is responsible for managing data retrieval, storage, and manipulation.  </w:t>
      </w:r>
      <w:r w:rsidRPr="004371A0">
        <w:rPr>
          <w:color w:val="D13438"/>
          <w:szCs w:val="24"/>
          <w:lang w:val="en-IN" w:eastAsia="en-IN"/>
        </w:rPr>
        <w:t> </w:t>
      </w:r>
    </w:p>
    <w:p w14:paraId="2CB55279" w14:textId="77777777" w:rsidR="004371A0" w:rsidRPr="004371A0" w:rsidRDefault="004371A0" w:rsidP="00610279">
      <w:pPr>
        <w:numPr>
          <w:ilvl w:val="0"/>
          <w:numId w:val="56"/>
        </w:numPr>
        <w:spacing w:after="0" w:line="240" w:lineRule="auto"/>
        <w:ind w:left="1800" w:firstLine="0"/>
        <w:textAlignment w:val="baseline"/>
        <w:rPr>
          <w:szCs w:val="24"/>
          <w:lang w:val="en-IN" w:eastAsia="en-IN"/>
        </w:rPr>
      </w:pPr>
      <w:r w:rsidRPr="004371A0">
        <w:rPr>
          <w:b/>
          <w:bCs/>
          <w:color w:val="374151"/>
          <w:szCs w:val="24"/>
          <w:lang w:val="en-US" w:eastAsia="en-IN"/>
        </w:rPr>
        <w:t>Tasks</w:t>
      </w:r>
      <w:r w:rsidRPr="004371A0">
        <w:rPr>
          <w:color w:val="374151"/>
          <w:szCs w:val="24"/>
          <w:lang w:val="en-US" w:eastAsia="en-IN"/>
        </w:rPr>
        <w:t>: </w:t>
      </w:r>
      <w:r w:rsidRPr="004371A0">
        <w:rPr>
          <w:color w:val="D13438"/>
          <w:szCs w:val="24"/>
          <w:lang w:val="en-IN" w:eastAsia="en-IN"/>
        </w:rPr>
        <w:t> </w:t>
      </w:r>
    </w:p>
    <w:p w14:paraId="4329C14D" w14:textId="77777777" w:rsidR="004371A0" w:rsidRPr="004371A0" w:rsidRDefault="004371A0" w:rsidP="00610279">
      <w:pPr>
        <w:numPr>
          <w:ilvl w:val="0"/>
          <w:numId w:val="57"/>
        </w:numPr>
        <w:spacing w:after="0" w:line="240" w:lineRule="auto"/>
        <w:ind w:left="2520" w:firstLine="0"/>
        <w:textAlignment w:val="baseline"/>
        <w:rPr>
          <w:szCs w:val="24"/>
          <w:lang w:val="en-IN" w:eastAsia="en-IN"/>
        </w:rPr>
      </w:pPr>
      <w:r w:rsidRPr="004371A0">
        <w:rPr>
          <w:color w:val="374151"/>
          <w:szCs w:val="24"/>
          <w:lang w:val="en-US" w:eastAsia="en-IN"/>
        </w:rPr>
        <w:t>Encapsulates data structures, such as objects or database tables, that represent the core data of the application. </w:t>
      </w:r>
      <w:r w:rsidRPr="004371A0">
        <w:rPr>
          <w:color w:val="D13438"/>
          <w:szCs w:val="24"/>
          <w:lang w:val="en-IN" w:eastAsia="en-IN"/>
        </w:rPr>
        <w:t> </w:t>
      </w:r>
    </w:p>
    <w:p w14:paraId="33E97C8B" w14:textId="77777777" w:rsidR="004371A0" w:rsidRPr="004371A0" w:rsidRDefault="004371A0" w:rsidP="00610279">
      <w:pPr>
        <w:numPr>
          <w:ilvl w:val="0"/>
          <w:numId w:val="57"/>
        </w:numPr>
        <w:spacing w:after="0" w:line="240" w:lineRule="auto"/>
        <w:ind w:left="2520" w:firstLine="0"/>
        <w:textAlignment w:val="baseline"/>
        <w:rPr>
          <w:szCs w:val="24"/>
          <w:lang w:val="en-IN" w:eastAsia="en-IN"/>
        </w:rPr>
      </w:pPr>
      <w:r w:rsidRPr="004371A0">
        <w:rPr>
          <w:color w:val="374151"/>
          <w:szCs w:val="24"/>
          <w:lang w:val="en-US" w:eastAsia="en-IN"/>
        </w:rPr>
        <w:t>Contains business logic for data validation, calculations, and operations. </w:t>
      </w:r>
      <w:r w:rsidRPr="004371A0">
        <w:rPr>
          <w:color w:val="D13438"/>
          <w:szCs w:val="24"/>
          <w:lang w:val="en-IN" w:eastAsia="en-IN"/>
        </w:rPr>
        <w:t> </w:t>
      </w:r>
    </w:p>
    <w:p w14:paraId="1F5BA49C" w14:textId="77777777" w:rsidR="004371A0" w:rsidRPr="004371A0" w:rsidRDefault="004371A0" w:rsidP="00610279">
      <w:pPr>
        <w:numPr>
          <w:ilvl w:val="0"/>
          <w:numId w:val="57"/>
        </w:numPr>
        <w:spacing w:after="0" w:line="240" w:lineRule="auto"/>
        <w:ind w:left="2520" w:firstLine="0"/>
        <w:textAlignment w:val="baseline"/>
        <w:rPr>
          <w:szCs w:val="24"/>
          <w:lang w:val="en-IN" w:eastAsia="en-IN"/>
        </w:rPr>
      </w:pPr>
      <w:r w:rsidRPr="004371A0">
        <w:rPr>
          <w:color w:val="374151"/>
          <w:szCs w:val="24"/>
          <w:lang w:val="en-US" w:eastAsia="en-IN"/>
        </w:rPr>
        <w:t>May interact with external data sources, like databases or web services, to fetch or update data. </w:t>
      </w:r>
      <w:r w:rsidRPr="004371A0">
        <w:rPr>
          <w:color w:val="D13438"/>
          <w:szCs w:val="24"/>
          <w:lang w:val="en-IN" w:eastAsia="en-IN"/>
        </w:rPr>
        <w:t> </w:t>
      </w:r>
    </w:p>
    <w:p w14:paraId="19C6AC6C" w14:textId="77777777" w:rsidR="004371A0" w:rsidRPr="004371A0" w:rsidRDefault="004371A0" w:rsidP="00610279">
      <w:pPr>
        <w:numPr>
          <w:ilvl w:val="0"/>
          <w:numId w:val="57"/>
        </w:numPr>
        <w:spacing w:after="0" w:line="240" w:lineRule="auto"/>
        <w:ind w:left="2520" w:firstLine="0"/>
        <w:textAlignment w:val="baseline"/>
        <w:rPr>
          <w:szCs w:val="24"/>
          <w:lang w:val="en-IN" w:eastAsia="en-IN"/>
        </w:rPr>
      </w:pPr>
      <w:r w:rsidRPr="004371A0">
        <w:rPr>
          <w:color w:val="374151"/>
          <w:szCs w:val="24"/>
          <w:lang w:val="en-US" w:eastAsia="en-IN"/>
        </w:rPr>
        <w:t>Typically, it does not have knowledge of the UI or user interactions. </w:t>
      </w:r>
      <w:r w:rsidRPr="004371A0">
        <w:rPr>
          <w:color w:val="D13438"/>
          <w:szCs w:val="24"/>
          <w:lang w:val="en-IN" w:eastAsia="en-IN"/>
        </w:rPr>
        <w:t> </w:t>
      </w:r>
    </w:p>
    <w:p w14:paraId="75D1641A" w14:textId="77777777" w:rsidR="004371A0" w:rsidRPr="004371A0" w:rsidRDefault="004371A0" w:rsidP="00610279">
      <w:pPr>
        <w:numPr>
          <w:ilvl w:val="0"/>
          <w:numId w:val="58"/>
        </w:numPr>
        <w:spacing w:after="0" w:line="240" w:lineRule="auto"/>
        <w:ind w:left="1800" w:firstLine="0"/>
        <w:textAlignment w:val="baseline"/>
        <w:rPr>
          <w:szCs w:val="24"/>
          <w:lang w:val="en-IN" w:eastAsia="en-IN"/>
        </w:rPr>
      </w:pPr>
      <w:r w:rsidRPr="004371A0">
        <w:rPr>
          <w:b/>
          <w:bCs/>
          <w:color w:val="374151"/>
          <w:szCs w:val="24"/>
          <w:lang w:val="en-US" w:eastAsia="en-IN"/>
        </w:rPr>
        <w:t>Example</w:t>
      </w:r>
      <w:r w:rsidRPr="004371A0">
        <w:rPr>
          <w:color w:val="374151"/>
          <w:szCs w:val="24"/>
          <w:lang w:val="en-US" w:eastAsia="en-IN"/>
        </w:rPr>
        <w:t>: In This</w:t>
      </w:r>
      <w:r w:rsidRPr="004371A0">
        <w:rPr>
          <w:color w:val="0078D4"/>
          <w:szCs w:val="24"/>
          <w:u w:val="single"/>
          <w:lang w:val="en-US" w:eastAsia="en-IN"/>
        </w:rPr>
        <w:t xml:space="preserve"> </w:t>
      </w:r>
      <w:r w:rsidRPr="004371A0">
        <w:rPr>
          <w:color w:val="374151"/>
          <w:szCs w:val="24"/>
          <w:lang w:val="en-US" w:eastAsia="en-IN"/>
        </w:rPr>
        <w:t xml:space="preserve">app, the Model might include classes for Contact, </w:t>
      </w:r>
      <w:r w:rsidRPr="004371A0">
        <w:rPr>
          <w:szCs w:val="24"/>
          <w:lang w:val="en-US" w:eastAsia="en-IN"/>
        </w:rPr>
        <w:t>Organization</w:t>
      </w:r>
      <w:r w:rsidRPr="004371A0">
        <w:rPr>
          <w:color w:val="374151"/>
          <w:szCs w:val="24"/>
          <w:lang w:val="en-US" w:eastAsia="en-IN"/>
        </w:rPr>
        <w:t>, and Email Activity etc.</w:t>
      </w:r>
      <w:r w:rsidRPr="004371A0">
        <w:rPr>
          <w:color w:val="0078D4"/>
          <w:szCs w:val="24"/>
          <w:lang w:val="en-US" w:eastAsia="en-IN"/>
        </w:rPr>
        <w:t> </w:t>
      </w:r>
      <w:r w:rsidRPr="004371A0">
        <w:rPr>
          <w:color w:val="0078D4"/>
          <w:szCs w:val="24"/>
          <w:lang w:val="en-IN" w:eastAsia="en-IN"/>
        </w:rPr>
        <w:t> </w:t>
      </w:r>
    </w:p>
    <w:p w14:paraId="7CFA3479" w14:textId="77777777" w:rsidR="004371A0" w:rsidRPr="004371A0" w:rsidRDefault="004371A0" w:rsidP="02829E04">
      <w:pPr>
        <w:spacing w:after="0" w:line="240" w:lineRule="auto"/>
        <w:textAlignment w:val="baseline"/>
        <w:rPr>
          <w:sz w:val="18"/>
          <w:szCs w:val="18"/>
          <w:lang w:val="en-IN" w:eastAsia="en-IN"/>
        </w:rPr>
      </w:pPr>
      <w:r w:rsidRPr="02829E04">
        <w:rPr>
          <w:color w:val="000000" w:themeColor="text1"/>
          <w:lang w:val="en-IN" w:eastAsia="en-IN"/>
        </w:rPr>
        <w:t> </w:t>
      </w:r>
    </w:p>
    <w:p w14:paraId="25BC100D" w14:textId="77777777" w:rsidR="004371A0" w:rsidRPr="004371A0" w:rsidRDefault="004371A0" w:rsidP="02829E04">
      <w:pPr>
        <w:spacing w:after="0" w:line="240" w:lineRule="auto"/>
        <w:textAlignment w:val="baseline"/>
        <w:rPr>
          <w:sz w:val="18"/>
          <w:szCs w:val="18"/>
          <w:lang w:val="en-IN" w:eastAsia="en-IN"/>
        </w:rPr>
      </w:pPr>
      <w:r w:rsidRPr="004371A0">
        <w:rPr>
          <w:b/>
          <w:bCs/>
          <w:color w:val="881798"/>
          <w:szCs w:val="24"/>
          <w:u w:val="single"/>
          <w:lang w:val="en-US" w:eastAsia="en-IN"/>
        </w:rPr>
        <w:t>Data Access Layer</w:t>
      </w:r>
      <w:r w:rsidRPr="004371A0">
        <w:rPr>
          <w:color w:val="881798"/>
          <w:szCs w:val="24"/>
          <w:u w:val="single"/>
          <w:lang w:val="en-US" w:eastAsia="en-IN"/>
        </w:rPr>
        <w:t> </w:t>
      </w:r>
      <w:r w:rsidRPr="004371A0">
        <w:rPr>
          <w:color w:val="881798"/>
          <w:szCs w:val="24"/>
          <w:lang w:val="en-IN" w:eastAsia="en-IN"/>
        </w:rPr>
        <w:t> </w:t>
      </w:r>
    </w:p>
    <w:p w14:paraId="3AC09392" w14:textId="77777777" w:rsidR="004371A0" w:rsidRPr="004371A0" w:rsidRDefault="004371A0" w:rsidP="02829E04">
      <w:pPr>
        <w:spacing w:after="0" w:line="240" w:lineRule="auto"/>
        <w:textAlignment w:val="baseline"/>
        <w:rPr>
          <w:sz w:val="18"/>
          <w:szCs w:val="18"/>
          <w:lang w:val="en-IN" w:eastAsia="en-IN"/>
        </w:rPr>
      </w:pPr>
      <w:r w:rsidRPr="004371A0">
        <w:rPr>
          <w:color w:val="881798"/>
          <w:szCs w:val="24"/>
          <w:u w:val="single"/>
          <w:lang w:val="en-US" w:eastAsia="en-IN"/>
        </w:rPr>
        <w:t> </w:t>
      </w:r>
      <w:r w:rsidRPr="004371A0">
        <w:rPr>
          <w:color w:val="881798"/>
          <w:szCs w:val="24"/>
          <w:lang w:val="en-IN" w:eastAsia="en-IN"/>
        </w:rPr>
        <w:t> </w:t>
      </w:r>
    </w:p>
    <w:p w14:paraId="08EA2182" w14:textId="3C2C6634" w:rsidR="004371A0" w:rsidRPr="004371A0" w:rsidRDefault="5DB2B808" w:rsidP="02829E04">
      <w:pPr>
        <w:spacing w:after="0" w:line="240" w:lineRule="auto"/>
        <w:textAlignment w:val="baseline"/>
        <w:rPr>
          <w:sz w:val="18"/>
          <w:szCs w:val="18"/>
          <w:lang w:val="en-IN" w:eastAsia="en-IN"/>
        </w:rPr>
      </w:pPr>
      <w:proofErr w:type="gramStart"/>
      <w:r w:rsidRPr="4815302F">
        <w:rPr>
          <w:lang w:val="en-US" w:eastAsia="en-IN"/>
        </w:rPr>
        <w:t xml:space="preserve">·  </w:t>
      </w:r>
      <w:r w:rsidRPr="4815302F">
        <w:rPr>
          <w:color w:val="000000" w:themeColor="text1"/>
          <w:lang w:val="en-US" w:eastAsia="en-IN"/>
        </w:rPr>
        <w:t>Facilitates</w:t>
      </w:r>
      <w:proofErr w:type="gramEnd"/>
      <w:r w:rsidRPr="4815302F">
        <w:rPr>
          <w:color w:val="000000" w:themeColor="text1"/>
          <w:lang w:val="en-US" w:eastAsia="en-IN"/>
        </w:rPr>
        <w:t xml:space="preserve"> communication with the SQL server using the Salesforce instance, ensuring data integrity. </w:t>
      </w:r>
      <w:r w:rsidRPr="4815302F">
        <w:rPr>
          <w:color w:val="374151"/>
          <w:lang w:val="en-US" w:eastAsia="en-IN"/>
        </w:rPr>
        <w:t>The Data Access/Manager layer is responsible for coordinating and managing specific tasks that involve multiple components. It helps in separating concerns related to higher-level operations</w:t>
      </w:r>
      <w:r w:rsidRPr="4815302F">
        <w:rPr>
          <w:lang w:val="en-US" w:eastAsia="en-IN"/>
        </w:rPr>
        <w:t> </w:t>
      </w:r>
      <w:r w:rsidRPr="4815302F">
        <w:rPr>
          <w:lang w:val="en-IN" w:eastAsia="en-IN"/>
        </w:rPr>
        <w:t> </w:t>
      </w:r>
      <w:r w:rsidR="004371A0">
        <w:br/>
      </w:r>
      <w:r w:rsidRPr="4815302F">
        <w:rPr>
          <w:lang w:val="en-IN" w:eastAsia="en-IN"/>
        </w:rPr>
        <w:t> </w:t>
      </w:r>
      <w:r w:rsidR="004371A0">
        <w:br/>
      </w:r>
      <w:r w:rsidRPr="4815302F">
        <w:rPr>
          <w:lang w:val="en-US" w:eastAsia="en-IN"/>
        </w:rPr>
        <w:t xml:space="preserve">Service manager could be anything from below, it depends on our requirement and </w:t>
      </w:r>
      <w:r w:rsidR="4593839D" w:rsidRPr="4815302F">
        <w:rPr>
          <w:lang w:val="en-US" w:eastAsia="en-IN"/>
        </w:rPr>
        <w:t>depends</w:t>
      </w:r>
      <w:r w:rsidRPr="4815302F">
        <w:rPr>
          <w:lang w:val="en-US" w:eastAsia="en-IN"/>
        </w:rPr>
        <w:t xml:space="preserve"> on modules. Use Cases for Service Manager here: </w:t>
      </w:r>
      <w:r w:rsidRPr="4815302F">
        <w:rPr>
          <w:color w:val="D13438"/>
          <w:lang w:val="en-IN" w:eastAsia="en-IN"/>
        </w:rPr>
        <w:t> </w:t>
      </w:r>
    </w:p>
    <w:p w14:paraId="1914270F" w14:textId="77777777" w:rsidR="004371A0" w:rsidRPr="004371A0" w:rsidRDefault="004371A0" w:rsidP="00610279">
      <w:pPr>
        <w:numPr>
          <w:ilvl w:val="0"/>
          <w:numId w:val="59"/>
        </w:numPr>
        <w:spacing w:after="0" w:line="240" w:lineRule="auto"/>
        <w:ind w:left="1080" w:firstLine="0"/>
        <w:textAlignment w:val="baseline"/>
        <w:rPr>
          <w:szCs w:val="24"/>
          <w:lang w:val="en-IN" w:eastAsia="en-IN"/>
        </w:rPr>
      </w:pPr>
      <w:r w:rsidRPr="004371A0">
        <w:rPr>
          <w:b/>
          <w:bCs/>
          <w:color w:val="374151"/>
          <w:szCs w:val="24"/>
          <w:lang w:val="en-US" w:eastAsia="en-IN"/>
        </w:rPr>
        <w:t>Data Manager:</w:t>
      </w:r>
      <w:r w:rsidRPr="004371A0">
        <w:rPr>
          <w:color w:val="374151"/>
          <w:szCs w:val="24"/>
          <w:lang w:val="en-US" w:eastAsia="en-IN"/>
        </w:rPr>
        <w:t xml:space="preserve"> Manages Rest APIs requests and responses with the Model layer to fetch data and communicates with the View Model layer to update UI states.</w:t>
      </w:r>
      <w:r w:rsidRPr="004371A0">
        <w:rPr>
          <w:b/>
          <w:bCs/>
          <w:color w:val="374151"/>
          <w:szCs w:val="24"/>
          <w:lang w:val="en-US" w:eastAsia="en-IN"/>
        </w:rPr>
        <w:t> </w:t>
      </w:r>
      <w:r w:rsidRPr="004371A0">
        <w:rPr>
          <w:color w:val="D13438"/>
          <w:szCs w:val="24"/>
          <w:lang w:val="en-IN" w:eastAsia="en-IN"/>
        </w:rPr>
        <w:t> </w:t>
      </w:r>
    </w:p>
    <w:p w14:paraId="352B3215" w14:textId="77777777" w:rsidR="004371A0" w:rsidRPr="004371A0" w:rsidRDefault="004371A0" w:rsidP="02829E04">
      <w:pPr>
        <w:spacing w:after="0" w:line="240" w:lineRule="auto"/>
        <w:textAlignment w:val="baseline"/>
        <w:rPr>
          <w:sz w:val="18"/>
          <w:szCs w:val="18"/>
          <w:lang w:val="en-IN" w:eastAsia="en-IN"/>
        </w:rPr>
      </w:pPr>
      <w:r w:rsidRPr="004371A0">
        <w:rPr>
          <w:color w:val="D13438"/>
          <w:szCs w:val="24"/>
          <w:lang w:val="en-IN" w:eastAsia="en-IN"/>
        </w:rPr>
        <w:t> </w:t>
      </w:r>
    </w:p>
    <w:p w14:paraId="552D1BFB" w14:textId="77777777" w:rsidR="004371A0" w:rsidRPr="004371A0" w:rsidRDefault="004371A0" w:rsidP="02829E04">
      <w:pPr>
        <w:spacing w:after="0" w:line="240" w:lineRule="auto"/>
        <w:textAlignment w:val="baseline"/>
        <w:rPr>
          <w:sz w:val="18"/>
          <w:szCs w:val="18"/>
          <w:lang w:val="en-IN" w:eastAsia="en-IN"/>
        </w:rPr>
      </w:pPr>
      <w:r w:rsidRPr="004371A0">
        <w:rPr>
          <w:color w:val="D13438"/>
          <w:szCs w:val="24"/>
          <w:lang w:val="en-IN" w:eastAsia="en-IN"/>
        </w:rPr>
        <w:t> </w:t>
      </w:r>
    </w:p>
    <w:p w14:paraId="3E97498B" w14:textId="77777777" w:rsidR="004371A0" w:rsidRPr="004371A0" w:rsidRDefault="004371A0" w:rsidP="00610279">
      <w:pPr>
        <w:numPr>
          <w:ilvl w:val="0"/>
          <w:numId w:val="60"/>
        </w:numPr>
        <w:spacing w:after="0" w:line="240" w:lineRule="auto"/>
        <w:ind w:left="1065" w:firstLine="0"/>
        <w:textAlignment w:val="baseline"/>
        <w:rPr>
          <w:szCs w:val="24"/>
          <w:lang w:val="en-IN" w:eastAsia="en-IN"/>
        </w:rPr>
      </w:pPr>
      <w:r w:rsidRPr="02829E04">
        <w:rPr>
          <w:b/>
          <w:bCs/>
          <w:color w:val="000000" w:themeColor="text1"/>
          <w:sz w:val="28"/>
          <w:szCs w:val="28"/>
          <w:lang w:val="en-US" w:eastAsia="en-IN"/>
        </w:rPr>
        <w:t>Data Design</w:t>
      </w:r>
      <w:r w:rsidRPr="02829E04">
        <w:rPr>
          <w:color w:val="D13438"/>
          <w:sz w:val="28"/>
          <w:szCs w:val="28"/>
          <w:lang w:val="en-IN" w:eastAsia="en-IN"/>
        </w:rPr>
        <w:t> </w:t>
      </w:r>
    </w:p>
    <w:p w14:paraId="4CED3FC6" w14:textId="77777777" w:rsidR="004371A0" w:rsidRPr="004371A0" w:rsidRDefault="004371A0" w:rsidP="00610279">
      <w:pPr>
        <w:numPr>
          <w:ilvl w:val="0"/>
          <w:numId w:val="61"/>
        </w:numPr>
        <w:spacing w:after="0" w:line="240" w:lineRule="auto"/>
        <w:ind w:left="1785" w:firstLine="0"/>
        <w:textAlignment w:val="baseline"/>
        <w:rPr>
          <w:szCs w:val="24"/>
          <w:lang w:val="en-IN" w:eastAsia="en-IN"/>
        </w:rPr>
      </w:pPr>
      <w:r w:rsidRPr="004371A0">
        <w:rPr>
          <w:b/>
          <w:bCs/>
          <w:color w:val="374151"/>
          <w:szCs w:val="24"/>
          <w:lang w:val="en-US" w:eastAsia="en-IN"/>
        </w:rPr>
        <w:t>Description</w:t>
      </w:r>
      <w:r w:rsidRPr="004371A0">
        <w:rPr>
          <w:color w:val="374151"/>
          <w:szCs w:val="24"/>
          <w:lang w:val="en-US" w:eastAsia="en-IN"/>
        </w:rPr>
        <w:t xml:space="preserve">: The </w:t>
      </w:r>
      <w:proofErr w:type="spellStart"/>
      <w:r w:rsidRPr="004371A0">
        <w:rPr>
          <w:color w:val="374151"/>
          <w:szCs w:val="24"/>
          <w:lang w:val="en-US" w:eastAsia="en-IN"/>
        </w:rPr>
        <w:t>MyForce</w:t>
      </w:r>
      <w:proofErr w:type="spellEnd"/>
      <w:r w:rsidRPr="004371A0">
        <w:rPr>
          <w:color w:val="374151"/>
          <w:szCs w:val="24"/>
          <w:lang w:val="en-US" w:eastAsia="en-IN"/>
        </w:rPr>
        <w:t xml:space="preserve"> Application is built on the Salesforce platform, which utilizes a predefined data model. Leverage Rest API </w:t>
      </w:r>
      <w:proofErr w:type="gramStart"/>
      <w:r w:rsidRPr="004371A0">
        <w:rPr>
          <w:color w:val="374151"/>
          <w:szCs w:val="24"/>
          <w:lang w:val="en-US" w:eastAsia="en-IN"/>
        </w:rPr>
        <w:t>is  interact</w:t>
      </w:r>
      <w:proofErr w:type="gramEnd"/>
      <w:r w:rsidRPr="004371A0">
        <w:rPr>
          <w:color w:val="374151"/>
          <w:szCs w:val="24"/>
          <w:lang w:val="en-US" w:eastAsia="en-IN"/>
        </w:rPr>
        <w:t xml:space="preserve"> with Salesforce data, supporting CRUD(create, read, update, delete) operations on Salesforce records from within the </w:t>
      </w:r>
      <w:proofErr w:type="spellStart"/>
      <w:r w:rsidRPr="004371A0">
        <w:rPr>
          <w:color w:val="374151"/>
          <w:szCs w:val="24"/>
          <w:lang w:val="en-US" w:eastAsia="en-IN"/>
        </w:rPr>
        <w:t>MyForce</w:t>
      </w:r>
      <w:proofErr w:type="spellEnd"/>
      <w:r w:rsidRPr="004371A0">
        <w:rPr>
          <w:color w:val="374151"/>
          <w:szCs w:val="24"/>
          <w:lang w:val="en-US" w:eastAsia="en-IN"/>
        </w:rPr>
        <w:t xml:space="preserve"> app.</w:t>
      </w:r>
      <w:r w:rsidRPr="004371A0">
        <w:rPr>
          <w:color w:val="D13438"/>
          <w:szCs w:val="24"/>
          <w:lang w:val="en-IN" w:eastAsia="en-IN"/>
        </w:rPr>
        <w:t> </w:t>
      </w:r>
    </w:p>
    <w:p w14:paraId="44B46672" w14:textId="77777777" w:rsidR="004371A0" w:rsidRPr="004371A0" w:rsidRDefault="004371A0" w:rsidP="02829E04">
      <w:pPr>
        <w:spacing w:after="0" w:line="240" w:lineRule="auto"/>
        <w:ind w:left="1425"/>
        <w:textAlignment w:val="baseline"/>
        <w:rPr>
          <w:sz w:val="18"/>
          <w:szCs w:val="18"/>
          <w:lang w:val="en-IN" w:eastAsia="en-IN"/>
        </w:rPr>
      </w:pPr>
      <w:r w:rsidRPr="004371A0">
        <w:rPr>
          <w:color w:val="D13438"/>
          <w:szCs w:val="24"/>
          <w:lang w:val="en-IN" w:eastAsia="en-IN"/>
        </w:rPr>
        <w:t> </w:t>
      </w:r>
    </w:p>
    <w:p w14:paraId="57CB033F" w14:textId="77777777" w:rsidR="004371A0" w:rsidRPr="004371A0" w:rsidRDefault="004371A0" w:rsidP="02829E04">
      <w:pPr>
        <w:spacing w:after="0" w:line="240" w:lineRule="auto"/>
        <w:ind w:left="1065"/>
        <w:textAlignment w:val="baseline"/>
        <w:rPr>
          <w:sz w:val="18"/>
          <w:szCs w:val="18"/>
          <w:lang w:val="en-IN" w:eastAsia="en-IN"/>
        </w:rPr>
      </w:pPr>
      <w:r w:rsidRPr="004371A0">
        <w:rPr>
          <w:b/>
          <w:bCs/>
          <w:color w:val="374151"/>
          <w:szCs w:val="24"/>
          <w:lang w:val="en-US" w:eastAsia="en-IN"/>
        </w:rPr>
        <w:t>Features</w:t>
      </w:r>
      <w:r w:rsidRPr="004371A0">
        <w:rPr>
          <w:color w:val="374151"/>
          <w:szCs w:val="24"/>
          <w:lang w:val="en-US" w:eastAsia="en-IN"/>
        </w:rPr>
        <w:t>:</w:t>
      </w:r>
      <w:r w:rsidRPr="004371A0">
        <w:rPr>
          <w:color w:val="374151"/>
          <w:szCs w:val="24"/>
          <w:lang w:val="en-IN" w:eastAsia="en-IN"/>
        </w:rPr>
        <w:t> </w:t>
      </w:r>
    </w:p>
    <w:p w14:paraId="22486DF1" w14:textId="77777777" w:rsidR="004371A0" w:rsidRPr="004371A0" w:rsidRDefault="004371A0" w:rsidP="00610279">
      <w:pPr>
        <w:numPr>
          <w:ilvl w:val="0"/>
          <w:numId w:val="62"/>
        </w:numPr>
        <w:spacing w:after="0" w:line="240" w:lineRule="auto"/>
        <w:ind w:left="2145" w:firstLine="0"/>
        <w:textAlignment w:val="baseline"/>
        <w:rPr>
          <w:szCs w:val="24"/>
          <w:lang w:val="en-IN" w:eastAsia="en-IN"/>
        </w:rPr>
      </w:pPr>
      <w:r w:rsidRPr="004371A0">
        <w:rPr>
          <w:color w:val="374151"/>
          <w:szCs w:val="24"/>
          <w:lang w:val="en-US" w:eastAsia="en-IN"/>
        </w:rPr>
        <w:t>View and search Salesforce records.</w:t>
      </w:r>
      <w:r w:rsidRPr="004371A0">
        <w:rPr>
          <w:color w:val="374151"/>
          <w:szCs w:val="24"/>
          <w:lang w:val="en-IN" w:eastAsia="en-IN"/>
        </w:rPr>
        <w:t> </w:t>
      </w:r>
    </w:p>
    <w:p w14:paraId="4FAE7929" w14:textId="77777777" w:rsidR="004371A0" w:rsidRPr="004371A0" w:rsidRDefault="004371A0" w:rsidP="00610279">
      <w:pPr>
        <w:numPr>
          <w:ilvl w:val="0"/>
          <w:numId w:val="63"/>
        </w:numPr>
        <w:spacing w:after="0" w:line="240" w:lineRule="auto"/>
        <w:ind w:left="2145" w:firstLine="0"/>
        <w:textAlignment w:val="baseline"/>
        <w:rPr>
          <w:szCs w:val="24"/>
          <w:lang w:val="en-IN" w:eastAsia="en-IN"/>
        </w:rPr>
      </w:pPr>
      <w:r w:rsidRPr="004371A0">
        <w:rPr>
          <w:color w:val="374151"/>
          <w:szCs w:val="24"/>
          <w:lang w:val="en-US" w:eastAsia="en-IN"/>
        </w:rPr>
        <w:t>Edit and update record details.</w:t>
      </w:r>
      <w:r w:rsidRPr="004371A0">
        <w:rPr>
          <w:color w:val="374151"/>
          <w:szCs w:val="24"/>
          <w:lang w:val="en-IN" w:eastAsia="en-IN"/>
        </w:rPr>
        <w:t> </w:t>
      </w:r>
    </w:p>
    <w:p w14:paraId="736B0617" w14:textId="4394F7A9" w:rsidR="004371A0" w:rsidRPr="004371A0" w:rsidRDefault="5DB2B808" w:rsidP="00610279">
      <w:pPr>
        <w:numPr>
          <w:ilvl w:val="0"/>
          <w:numId w:val="63"/>
        </w:numPr>
        <w:spacing w:after="0" w:line="240" w:lineRule="auto"/>
        <w:ind w:left="2145" w:firstLine="0"/>
        <w:textAlignment w:val="baseline"/>
        <w:rPr>
          <w:lang w:val="en-IN" w:eastAsia="en-IN"/>
        </w:rPr>
      </w:pPr>
      <w:r w:rsidRPr="4815302F">
        <w:rPr>
          <w:color w:val="374151"/>
          <w:lang w:val="en-US" w:eastAsia="en-IN"/>
        </w:rPr>
        <w:t xml:space="preserve">Create new records and associate them with relevant Salesforce </w:t>
      </w:r>
      <w:r w:rsidR="004371A0">
        <w:tab/>
      </w:r>
      <w:r w:rsidRPr="4815302F">
        <w:rPr>
          <w:color w:val="374151"/>
          <w:lang w:val="en-US" w:eastAsia="en-IN"/>
        </w:rPr>
        <w:t>objects.</w:t>
      </w:r>
      <w:r w:rsidRPr="4815302F">
        <w:rPr>
          <w:color w:val="374151"/>
          <w:lang w:val="en-IN" w:eastAsia="en-IN"/>
        </w:rPr>
        <w:t> </w:t>
      </w:r>
    </w:p>
    <w:p w14:paraId="6BD58548" w14:textId="77777777" w:rsidR="004371A0" w:rsidRPr="004371A0" w:rsidRDefault="004371A0" w:rsidP="00610279">
      <w:pPr>
        <w:numPr>
          <w:ilvl w:val="0"/>
          <w:numId w:val="63"/>
        </w:numPr>
        <w:spacing w:after="0" w:line="240" w:lineRule="auto"/>
        <w:ind w:left="2145" w:firstLine="0"/>
        <w:textAlignment w:val="baseline"/>
        <w:rPr>
          <w:szCs w:val="24"/>
          <w:lang w:val="en-IN" w:eastAsia="en-IN"/>
        </w:rPr>
      </w:pPr>
      <w:r w:rsidRPr="004371A0">
        <w:rPr>
          <w:color w:val="374151"/>
          <w:szCs w:val="24"/>
          <w:lang w:val="en-US" w:eastAsia="en-IN"/>
        </w:rPr>
        <w:t>Delete records while maintaining data integrity.</w:t>
      </w:r>
      <w:r w:rsidRPr="004371A0">
        <w:rPr>
          <w:color w:val="374151"/>
          <w:szCs w:val="24"/>
          <w:lang w:val="en-IN" w:eastAsia="en-IN"/>
        </w:rPr>
        <w:t> </w:t>
      </w:r>
    </w:p>
    <w:p w14:paraId="79670EC4" w14:textId="77777777" w:rsidR="004371A0" w:rsidRPr="004371A0" w:rsidRDefault="004371A0" w:rsidP="00610279">
      <w:pPr>
        <w:numPr>
          <w:ilvl w:val="0"/>
          <w:numId w:val="64"/>
        </w:numPr>
        <w:spacing w:after="0" w:line="240" w:lineRule="auto"/>
        <w:ind w:left="1665" w:firstLine="0"/>
        <w:textAlignment w:val="baseline"/>
        <w:rPr>
          <w:szCs w:val="24"/>
          <w:lang w:val="en-IN" w:eastAsia="en-IN"/>
        </w:rPr>
      </w:pPr>
      <w:r w:rsidRPr="02829E04">
        <w:rPr>
          <w:b/>
          <w:bCs/>
          <w:color w:val="000000" w:themeColor="text1"/>
          <w:sz w:val="28"/>
          <w:szCs w:val="28"/>
          <w:lang w:val="en-US" w:eastAsia="en-IN"/>
        </w:rPr>
        <w:t>Internal Software Data Structure</w:t>
      </w:r>
      <w:r w:rsidRPr="02829E04">
        <w:rPr>
          <w:color w:val="000000" w:themeColor="text1"/>
          <w:sz w:val="28"/>
          <w:szCs w:val="28"/>
          <w:lang w:val="en-IN" w:eastAsia="en-IN"/>
        </w:rPr>
        <w:t> </w:t>
      </w:r>
    </w:p>
    <w:p w14:paraId="01AE7FE6" w14:textId="4EB876BF" w:rsidR="004371A0" w:rsidRPr="004371A0" w:rsidRDefault="5DB2B808" w:rsidP="00610279">
      <w:pPr>
        <w:numPr>
          <w:ilvl w:val="0"/>
          <w:numId w:val="65"/>
        </w:numPr>
        <w:spacing w:after="0" w:line="240" w:lineRule="auto"/>
        <w:ind w:left="2160" w:firstLine="0"/>
        <w:textAlignment w:val="baseline"/>
        <w:rPr>
          <w:lang w:val="en-IN" w:eastAsia="en-IN"/>
        </w:rPr>
      </w:pPr>
      <w:r w:rsidRPr="4815302F">
        <w:rPr>
          <w:b/>
          <w:bCs/>
          <w:color w:val="374151"/>
          <w:lang w:val="en-US" w:eastAsia="en-IN"/>
        </w:rPr>
        <w:t>Description</w:t>
      </w:r>
      <w:r w:rsidRPr="4815302F">
        <w:rPr>
          <w:color w:val="374151"/>
          <w:lang w:val="en-US" w:eastAsia="en-IN"/>
        </w:rPr>
        <w:t xml:space="preserve">: Implement offline data access and synchronization to ensure users can work with Salesforce data even when offline. </w:t>
      </w:r>
      <w:proofErr w:type="gramStart"/>
      <w:r w:rsidRPr="4815302F">
        <w:rPr>
          <w:color w:val="374151"/>
          <w:lang w:val="en-US" w:eastAsia="en-IN"/>
        </w:rPr>
        <w:t>Also</w:t>
      </w:r>
      <w:proofErr w:type="gramEnd"/>
      <w:r w:rsidRPr="4815302F">
        <w:rPr>
          <w:color w:val="374151"/>
          <w:lang w:val="en-US" w:eastAsia="en-IN"/>
        </w:rPr>
        <w:t xml:space="preserve"> </w:t>
      </w:r>
      <w:r w:rsidR="6D00C35F" w:rsidRPr="4815302F">
        <w:rPr>
          <w:color w:val="374151"/>
          <w:lang w:val="en-US" w:eastAsia="en-IN"/>
        </w:rPr>
        <w:t>the data</w:t>
      </w:r>
      <w:r w:rsidRPr="4815302F">
        <w:rPr>
          <w:color w:val="374151"/>
          <w:lang w:val="en-US" w:eastAsia="en-IN"/>
        </w:rPr>
        <w:t xml:space="preserve"> </w:t>
      </w:r>
      <w:r w:rsidRPr="4815302F">
        <w:rPr>
          <w:color w:val="374151"/>
          <w:lang w:val="en-US" w:eastAsia="en-IN"/>
        </w:rPr>
        <w:lastRenderedPageBreak/>
        <w:t xml:space="preserve">structure will be </w:t>
      </w:r>
      <w:r w:rsidR="77709CD0" w:rsidRPr="4815302F">
        <w:rPr>
          <w:color w:val="374151"/>
          <w:lang w:val="en-US" w:eastAsia="en-IN"/>
        </w:rPr>
        <w:t>the same as</w:t>
      </w:r>
      <w:r w:rsidRPr="4815302F">
        <w:rPr>
          <w:color w:val="374151"/>
          <w:lang w:val="en-US" w:eastAsia="en-IN"/>
        </w:rPr>
        <w:t xml:space="preserve"> a Salesforce server data structure.</w:t>
      </w:r>
      <w:r w:rsidRPr="4815302F">
        <w:rPr>
          <w:color w:val="374151"/>
          <w:lang w:val="en-IN" w:eastAsia="en-IN"/>
        </w:rPr>
        <w:t> </w:t>
      </w:r>
      <w:r w:rsidR="004371A0">
        <w:br/>
      </w:r>
      <w:r w:rsidRPr="4815302F">
        <w:rPr>
          <w:color w:val="D13438"/>
          <w:lang w:val="en-IN" w:eastAsia="en-IN"/>
        </w:rPr>
        <w:t> </w:t>
      </w:r>
    </w:p>
    <w:p w14:paraId="1E6D566D"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Features</w:t>
      </w:r>
      <w:r w:rsidRPr="004371A0">
        <w:rPr>
          <w:color w:val="374151"/>
          <w:szCs w:val="24"/>
          <w:lang w:val="en-US" w:eastAsia="en-IN"/>
        </w:rPr>
        <w:t>:</w:t>
      </w:r>
      <w:r w:rsidRPr="004371A0">
        <w:rPr>
          <w:color w:val="374151"/>
          <w:szCs w:val="24"/>
          <w:lang w:val="en-IN" w:eastAsia="en-IN"/>
        </w:rPr>
        <w:t> </w:t>
      </w:r>
    </w:p>
    <w:p w14:paraId="63994C18" w14:textId="77777777" w:rsidR="004371A0" w:rsidRPr="004371A0" w:rsidRDefault="004371A0" w:rsidP="00610279">
      <w:pPr>
        <w:numPr>
          <w:ilvl w:val="0"/>
          <w:numId w:val="66"/>
        </w:numPr>
        <w:spacing w:after="0" w:line="240" w:lineRule="auto"/>
        <w:ind w:left="2520" w:firstLine="0"/>
        <w:textAlignment w:val="baseline"/>
        <w:rPr>
          <w:szCs w:val="24"/>
          <w:lang w:val="en-IN" w:eastAsia="en-IN"/>
        </w:rPr>
      </w:pPr>
      <w:r w:rsidRPr="004371A0">
        <w:rPr>
          <w:color w:val="374151"/>
          <w:szCs w:val="24"/>
          <w:lang w:val="en-US" w:eastAsia="en-IN"/>
        </w:rPr>
        <w:t>Cache Salesforce data locally for offline access.</w:t>
      </w:r>
      <w:r w:rsidRPr="004371A0">
        <w:rPr>
          <w:color w:val="374151"/>
          <w:szCs w:val="24"/>
          <w:lang w:val="en-IN" w:eastAsia="en-IN"/>
        </w:rPr>
        <w:t> </w:t>
      </w:r>
    </w:p>
    <w:p w14:paraId="0B0923EA" w14:textId="77777777" w:rsidR="004371A0" w:rsidRPr="004371A0" w:rsidRDefault="004371A0" w:rsidP="00610279">
      <w:pPr>
        <w:numPr>
          <w:ilvl w:val="0"/>
          <w:numId w:val="66"/>
        </w:numPr>
        <w:spacing w:after="0" w:line="240" w:lineRule="auto"/>
        <w:ind w:left="2520" w:firstLine="0"/>
        <w:textAlignment w:val="baseline"/>
        <w:rPr>
          <w:lang w:val="en-IN" w:eastAsia="en-IN"/>
        </w:rPr>
      </w:pPr>
      <w:r w:rsidRPr="004371A0">
        <w:rPr>
          <w:color w:val="374151"/>
          <w:szCs w:val="24"/>
          <w:lang w:val="en-US" w:eastAsia="en-IN"/>
        </w:rPr>
        <w:t>Synchronize changes made offline with the Salesforce server when online connectivity is available.</w:t>
      </w:r>
      <w:r w:rsidRPr="004371A0">
        <w:rPr>
          <w:color w:val="374151"/>
          <w:szCs w:val="24"/>
          <w:lang w:val="en-IN" w:eastAsia="en-IN"/>
        </w:rPr>
        <w:t> </w:t>
      </w:r>
    </w:p>
    <w:p w14:paraId="78B390C3" w14:textId="77777777" w:rsidR="004371A0" w:rsidRPr="004371A0" w:rsidRDefault="004371A0" w:rsidP="00610279">
      <w:pPr>
        <w:numPr>
          <w:ilvl w:val="0"/>
          <w:numId w:val="67"/>
        </w:numPr>
        <w:spacing w:after="0" w:line="240" w:lineRule="auto"/>
        <w:ind w:left="1080" w:firstLine="0"/>
        <w:textAlignment w:val="baseline"/>
        <w:rPr>
          <w:szCs w:val="24"/>
          <w:lang w:val="en-IN" w:eastAsia="en-IN"/>
        </w:rPr>
      </w:pPr>
      <w:r w:rsidRPr="02829E04">
        <w:rPr>
          <w:b/>
          <w:bCs/>
          <w:color w:val="000000" w:themeColor="text1"/>
          <w:sz w:val="28"/>
          <w:szCs w:val="28"/>
          <w:lang w:val="en-US" w:eastAsia="en-IN"/>
        </w:rPr>
        <w:t>                 Temporary Data Structure</w:t>
      </w:r>
      <w:r w:rsidRPr="02829E04">
        <w:rPr>
          <w:color w:val="D13438"/>
          <w:sz w:val="28"/>
          <w:szCs w:val="28"/>
          <w:lang w:val="en-IN" w:eastAsia="en-IN"/>
        </w:rPr>
        <w:t> </w:t>
      </w:r>
    </w:p>
    <w:p w14:paraId="0D6C3FAE" w14:textId="7C40EFC3" w:rsidR="541C666E" w:rsidRDefault="004371A0" w:rsidP="5B048CCF">
      <w:pPr>
        <w:spacing w:after="0" w:line="240" w:lineRule="auto"/>
        <w:ind w:left="1440"/>
        <w:rPr>
          <w:sz w:val="18"/>
          <w:szCs w:val="18"/>
          <w:lang w:val="en-IN" w:eastAsia="en-IN"/>
        </w:rPr>
      </w:pPr>
      <w:proofErr w:type="spellStart"/>
      <w:r w:rsidRPr="5B048CCF">
        <w:rPr>
          <w:lang w:val="en-US" w:eastAsia="en-IN"/>
        </w:rPr>
        <w:t>MyForce</w:t>
      </w:r>
      <w:proofErr w:type="spellEnd"/>
      <w:r w:rsidRPr="5B048CCF">
        <w:rPr>
          <w:lang w:val="en-US" w:eastAsia="en-IN"/>
        </w:rPr>
        <w:t xml:space="preserve"> app is going to use the Salesforce platform, which utilizes a predefined data model and data structure. </w:t>
      </w:r>
      <w:proofErr w:type="gramStart"/>
      <w:r w:rsidRPr="5B048CCF">
        <w:rPr>
          <w:lang w:val="en-US" w:eastAsia="en-IN"/>
        </w:rPr>
        <w:t>So</w:t>
      </w:r>
      <w:proofErr w:type="gramEnd"/>
      <w:r w:rsidRPr="5B048CCF">
        <w:rPr>
          <w:lang w:val="en-US" w:eastAsia="en-IN"/>
        </w:rPr>
        <w:t xml:space="preserve"> we are not going to use any temporary data structure for this.</w:t>
      </w:r>
      <w:r w:rsidRPr="5B048CCF">
        <w:rPr>
          <w:color w:val="D13438"/>
          <w:lang w:val="en-IN" w:eastAsia="en-IN"/>
        </w:rPr>
        <w:t> </w:t>
      </w:r>
    </w:p>
    <w:p w14:paraId="008C8656" w14:textId="77777777" w:rsidR="004371A0" w:rsidRPr="004371A0" w:rsidRDefault="004371A0" w:rsidP="00610279">
      <w:pPr>
        <w:numPr>
          <w:ilvl w:val="0"/>
          <w:numId w:val="67"/>
        </w:numPr>
        <w:spacing w:after="0" w:line="240" w:lineRule="auto"/>
        <w:ind w:left="2145" w:firstLine="0"/>
        <w:textAlignment w:val="baseline"/>
        <w:rPr>
          <w:lang w:val="en-IN" w:eastAsia="en-IN"/>
        </w:rPr>
      </w:pPr>
      <w:r w:rsidRPr="5B048CCF">
        <w:rPr>
          <w:b/>
          <w:bCs/>
          <w:color w:val="000000" w:themeColor="text1"/>
          <w:sz w:val="28"/>
          <w:szCs w:val="28"/>
          <w:lang w:val="en-US" w:eastAsia="en-IN"/>
        </w:rPr>
        <w:t>Database Description</w:t>
      </w:r>
      <w:r w:rsidRPr="5B048CCF">
        <w:rPr>
          <w:color w:val="D13438"/>
          <w:sz w:val="28"/>
          <w:szCs w:val="28"/>
          <w:lang w:val="en-IN" w:eastAsia="en-IN"/>
        </w:rPr>
        <w:t> </w:t>
      </w:r>
    </w:p>
    <w:p w14:paraId="6606C382" w14:textId="77777777" w:rsidR="004371A0" w:rsidRPr="004371A0" w:rsidRDefault="004371A0" w:rsidP="5B048CCF">
      <w:pPr>
        <w:spacing w:after="0" w:line="240" w:lineRule="auto"/>
        <w:ind w:left="1425" w:firstLine="720"/>
        <w:textAlignment w:val="baseline"/>
        <w:rPr>
          <w:sz w:val="18"/>
          <w:szCs w:val="18"/>
          <w:lang w:val="en-IN" w:eastAsia="en-IN"/>
        </w:rPr>
      </w:pPr>
      <w:r w:rsidRPr="004371A0">
        <w:rPr>
          <w:szCs w:val="24"/>
          <w:lang w:val="en-US" w:eastAsia="en-IN"/>
        </w:rPr>
        <w:t>We are also understanding the data structure and schema which is used inside the app. We will provide all the details in later versions.</w:t>
      </w:r>
      <w:r w:rsidRPr="004371A0">
        <w:rPr>
          <w:szCs w:val="24"/>
          <w:lang w:val="en-IN" w:eastAsia="en-IN"/>
        </w:rPr>
        <w:t> </w:t>
      </w:r>
    </w:p>
    <w:p w14:paraId="2C873C24" w14:textId="77777777" w:rsidR="004371A0" w:rsidRPr="004371A0" w:rsidRDefault="004371A0" w:rsidP="02829E04">
      <w:pPr>
        <w:spacing w:after="0" w:line="240" w:lineRule="auto"/>
        <w:ind w:left="720" w:firstLine="720"/>
        <w:textAlignment w:val="baseline"/>
        <w:rPr>
          <w:sz w:val="18"/>
          <w:szCs w:val="18"/>
          <w:lang w:val="en-IN" w:eastAsia="en-IN"/>
        </w:rPr>
      </w:pPr>
      <w:r w:rsidRPr="004371A0">
        <w:rPr>
          <w:szCs w:val="24"/>
          <w:lang w:val="en-IN" w:eastAsia="en-IN"/>
        </w:rPr>
        <w:t> </w:t>
      </w:r>
      <w:r>
        <w:br/>
      </w:r>
      <w:r w:rsidRPr="004371A0">
        <w:rPr>
          <w:i/>
          <w:iCs/>
          <w:color w:val="FF0000"/>
          <w:szCs w:val="24"/>
          <w:lang w:val="en-US" w:eastAsia="en-IN"/>
        </w:rPr>
        <w:t>[Provide the data dictionary giving complete design of the database schema </w:t>
      </w:r>
      <w:proofErr w:type="gramStart"/>
      <w:r w:rsidRPr="004371A0">
        <w:rPr>
          <w:i/>
          <w:iCs/>
          <w:color w:val="FF0000"/>
          <w:szCs w:val="24"/>
          <w:lang w:val="en-US" w:eastAsia="en-IN"/>
        </w:rPr>
        <w:t>i.e.</w:t>
      </w:r>
      <w:proofErr w:type="gramEnd"/>
      <w:r w:rsidRPr="004371A0">
        <w:rPr>
          <w:i/>
          <w:iCs/>
          <w:color w:val="FF0000"/>
          <w:szCs w:val="24"/>
          <w:lang w:val="en-US" w:eastAsia="en-IN"/>
        </w:rPr>
        <w:t xml:space="preserve"> details of the table with column properties &amp; relationships etc.]</w:t>
      </w:r>
      <w:r w:rsidRPr="004371A0">
        <w:rPr>
          <w:color w:val="D13438"/>
          <w:szCs w:val="24"/>
          <w:lang w:val="en-IN" w:eastAsia="en-IN"/>
        </w:rPr>
        <w:t> </w:t>
      </w:r>
    </w:p>
    <w:p w14:paraId="5B1AEE12" w14:textId="77777777" w:rsidR="004371A0" w:rsidRPr="004371A0" w:rsidRDefault="004371A0" w:rsidP="57C03A25">
      <w:pPr>
        <w:spacing w:after="0" w:line="240" w:lineRule="auto"/>
        <w:ind w:firstLine="720"/>
        <w:textAlignment w:val="baseline"/>
        <w:rPr>
          <w:b/>
          <w:bCs/>
          <w:sz w:val="18"/>
          <w:szCs w:val="18"/>
          <w:lang w:val="en-IN" w:eastAsia="en-IN"/>
        </w:rPr>
      </w:pPr>
      <w:r w:rsidRPr="57C03A25">
        <w:rPr>
          <w:b/>
          <w:bCs/>
          <w:color w:val="000000" w:themeColor="text1"/>
          <w:lang w:val="en-US" w:eastAsia="en-IN"/>
        </w:rPr>
        <w:t>Technology Stack:</w:t>
      </w:r>
      <w:r w:rsidRPr="57C03A25">
        <w:rPr>
          <w:b/>
          <w:bCs/>
          <w:color w:val="000000" w:themeColor="text1"/>
          <w:lang w:val="en-IN" w:eastAsia="en-IN"/>
        </w:rPr>
        <w:t> </w:t>
      </w:r>
    </w:p>
    <w:p w14:paraId="332BFCD6" w14:textId="77777777" w:rsidR="004371A0" w:rsidRPr="004371A0" w:rsidRDefault="004371A0" w:rsidP="00610279">
      <w:pPr>
        <w:numPr>
          <w:ilvl w:val="0"/>
          <w:numId w:val="68"/>
        </w:numPr>
        <w:spacing w:after="0" w:line="240" w:lineRule="auto"/>
        <w:ind w:left="1290" w:firstLine="0"/>
        <w:textAlignment w:val="baseline"/>
        <w:rPr>
          <w:b/>
          <w:bCs/>
          <w:szCs w:val="24"/>
          <w:lang w:val="en-IN" w:eastAsia="en-IN"/>
        </w:rPr>
      </w:pPr>
      <w:r w:rsidRPr="004371A0">
        <w:rPr>
          <w:b/>
          <w:bCs/>
          <w:color w:val="172B4D"/>
          <w:szCs w:val="24"/>
          <w:lang w:val="en-US" w:eastAsia="en-IN"/>
        </w:rPr>
        <w:t>Development Environment:</w:t>
      </w:r>
      <w:r w:rsidRPr="004371A0">
        <w:rPr>
          <w:b/>
          <w:bCs/>
          <w:color w:val="172B4D"/>
          <w:szCs w:val="24"/>
          <w:lang w:val="en-IN" w:eastAsia="en-IN"/>
        </w:rPr>
        <w:t> </w:t>
      </w:r>
    </w:p>
    <w:p w14:paraId="398F5E7B" w14:textId="77777777" w:rsidR="004371A0" w:rsidRPr="004371A0" w:rsidRDefault="004371A0" w:rsidP="00610279">
      <w:pPr>
        <w:numPr>
          <w:ilvl w:val="0"/>
          <w:numId w:val="68"/>
        </w:numPr>
        <w:spacing w:after="0" w:line="240" w:lineRule="auto"/>
        <w:ind w:left="1980" w:firstLine="0"/>
        <w:textAlignment w:val="baseline"/>
        <w:rPr>
          <w:szCs w:val="24"/>
          <w:lang w:val="en-IN" w:eastAsia="en-IN"/>
        </w:rPr>
      </w:pPr>
      <w:r w:rsidRPr="004371A0">
        <w:rPr>
          <w:color w:val="374151"/>
          <w:szCs w:val="24"/>
          <w:lang w:val="en-US" w:eastAsia="en-IN"/>
        </w:rPr>
        <w:t>Visual Studio: Version 17 or higher.</w:t>
      </w:r>
      <w:r w:rsidRPr="004371A0">
        <w:rPr>
          <w:color w:val="374151"/>
          <w:szCs w:val="24"/>
          <w:lang w:val="en-IN" w:eastAsia="en-IN"/>
        </w:rPr>
        <w:t> </w:t>
      </w:r>
    </w:p>
    <w:p w14:paraId="4C286C20" w14:textId="1DB68BA9" w:rsidR="004371A0" w:rsidRPr="004371A0" w:rsidRDefault="1CC18DBB" w:rsidP="00610279">
      <w:pPr>
        <w:numPr>
          <w:ilvl w:val="0"/>
          <w:numId w:val="68"/>
        </w:numPr>
        <w:spacing w:after="0" w:line="240" w:lineRule="auto"/>
        <w:ind w:left="1980" w:firstLine="0"/>
        <w:textAlignment w:val="baseline"/>
        <w:rPr>
          <w:lang w:val="en-IN" w:eastAsia="en-IN"/>
        </w:rPr>
      </w:pPr>
      <w:r w:rsidRPr="4815302F">
        <w:rPr>
          <w:color w:val="374151"/>
          <w:lang w:val="en-US" w:eastAsia="en-IN"/>
        </w:rPr>
        <w:t>Framework</w:t>
      </w:r>
      <w:proofErr w:type="gramStart"/>
      <w:r w:rsidRPr="4815302F">
        <w:rPr>
          <w:color w:val="374151"/>
          <w:lang w:val="en-US" w:eastAsia="en-IN"/>
        </w:rPr>
        <w:t>: .Net</w:t>
      </w:r>
      <w:proofErr w:type="gramEnd"/>
      <w:r w:rsidR="5DB2B808" w:rsidRPr="4815302F">
        <w:rPr>
          <w:color w:val="374151"/>
          <w:lang w:val="en-US" w:eastAsia="en-IN"/>
        </w:rPr>
        <w:t>7</w:t>
      </w:r>
      <w:r w:rsidR="5DB2B808" w:rsidRPr="4815302F">
        <w:rPr>
          <w:color w:val="374151"/>
          <w:lang w:val="en-IN" w:eastAsia="en-IN"/>
        </w:rPr>
        <w:t> </w:t>
      </w:r>
    </w:p>
    <w:p w14:paraId="45C8E07D" w14:textId="77777777" w:rsidR="004371A0" w:rsidRPr="004371A0" w:rsidRDefault="004371A0" w:rsidP="00610279">
      <w:pPr>
        <w:numPr>
          <w:ilvl w:val="0"/>
          <w:numId w:val="68"/>
        </w:numPr>
        <w:spacing w:after="0" w:line="240" w:lineRule="auto"/>
        <w:ind w:left="1980" w:firstLine="0"/>
        <w:textAlignment w:val="baseline"/>
        <w:rPr>
          <w:szCs w:val="24"/>
          <w:lang w:val="en-IN" w:eastAsia="en-IN"/>
        </w:rPr>
      </w:pPr>
      <w:r w:rsidRPr="004371A0">
        <w:rPr>
          <w:color w:val="374151"/>
          <w:szCs w:val="24"/>
          <w:lang w:val="en-US" w:eastAsia="en-IN"/>
        </w:rPr>
        <w:t>Base Windows Version: 10.0</w:t>
      </w:r>
      <w:r w:rsidRPr="004371A0">
        <w:rPr>
          <w:color w:val="374151"/>
          <w:szCs w:val="24"/>
          <w:lang w:val="en-IN" w:eastAsia="en-IN"/>
        </w:rPr>
        <w:t> </w:t>
      </w:r>
    </w:p>
    <w:p w14:paraId="46590595" w14:textId="77777777" w:rsidR="004371A0" w:rsidRPr="004371A0" w:rsidRDefault="004371A0" w:rsidP="02829E04">
      <w:pPr>
        <w:spacing w:after="0" w:line="240" w:lineRule="auto"/>
        <w:textAlignment w:val="baseline"/>
        <w:rPr>
          <w:sz w:val="18"/>
          <w:szCs w:val="18"/>
          <w:lang w:val="en-IN" w:eastAsia="en-IN"/>
        </w:rPr>
      </w:pPr>
      <w:r w:rsidRPr="004371A0">
        <w:rPr>
          <w:color w:val="374151"/>
          <w:szCs w:val="24"/>
          <w:lang w:val="en-US" w:eastAsia="en-IN"/>
        </w:rPr>
        <w:t> </w:t>
      </w:r>
      <w:r w:rsidRPr="004371A0">
        <w:rPr>
          <w:color w:val="374151"/>
          <w:szCs w:val="24"/>
          <w:lang w:val="en-IN" w:eastAsia="en-IN"/>
        </w:rPr>
        <w:t> </w:t>
      </w:r>
    </w:p>
    <w:p w14:paraId="60380DBA" w14:textId="77777777" w:rsidR="004371A0" w:rsidRPr="004371A0" w:rsidRDefault="004371A0" w:rsidP="00610279">
      <w:pPr>
        <w:numPr>
          <w:ilvl w:val="0"/>
          <w:numId w:val="69"/>
        </w:numPr>
        <w:spacing w:after="0" w:line="240" w:lineRule="auto"/>
        <w:ind w:left="1290" w:firstLine="0"/>
        <w:textAlignment w:val="baseline"/>
        <w:rPr>
          <w:b/>
          <w:bCs/>
          <w:szCs w:val="24"/>
          <w:lang w:val="en-IN" w:eastAsia="en-IN"/>
        </w:rPr>
      </w:pPr>
      <w:r w:rsidRPr="004371A0">
        <w:rPr>
          <w:b/>
          <w:bCs/>
          <w:color w:val="172B4D"/>
          <w:szCs w:val="24"/>
          <w:lang w:val="en-US" w:eastAsia="en-IN"/>
        </w:rPr>
        <w:t>Authentication and User Management:</w:t>
      </w:r>
      <w:r w:rsidRPr="004371A0">
        <w:rPr>
          <w:b/>
          <w:bCs/>
          <w:color w:val="172B4D"/>
          <w:szCs w:val="24"/>
          <w:lang w:val="en-IN" w:eastAsia="en-IN"/>
        </w:rPr>
        <w:t> </w:t>
      </w:r>
    </w:p>
    <w:p w14:paraId="61738849" w14:textId="77777777" w:rsidR="004371A0" w:rsidRPr="004371A0" w:rsidRDefault="004371A0" w:rsidP="00610279">
      <w:pPr>
        <w:numPr>
          <w:ilvl w:val="0"/>
          <w:numId w:val="69"/>
        </w:numPr>
        <w:spacing w:after="0" w:line="240" w:lineRule="auto"/>
        <w:ind w:left="1980" w:firstLine="0"/>
        <w:textAlignment w:val="baseline"/>
        <w:rPr>
          <w:szCs w:val="24"/>
          <w:lang w:val="en-IN" w:eastAsia="en-IN"/>
        </w:rPr>
      </w:pPr>
      <w:r w:rsidRPr="004371A0">
        <w:rPr>
          <w:color w:val="374151"/>
          <w:szCs w:val="24"/>
          <w:lang w:val="en-US" w:eastAsia="en-IN"/>
        </w:rPr>
        <w:t>Salesforce Cloud: Utilizing Salesforce as the authentication and identity management system.</w:t>
      </w:r>
      <w:r w:rsidRPr="004371A0">
        <w:rPr>
          <w:color w:val="374151"/>
          <w:szCs w:val="24"/>
          <w:lang w:val="en-IN" w:eastAsia="en-IN"/>
        </w:rPr>
        <w:t> </w:t>
      </w:r>
    </w:p>
    <w:p w14:paraId="2840520E" w14:textId="77777777" w:rsidR="004371A0" w:rsidRPr="004371A0" w:rsidRDefault="004371A0" w:rsidP="00610279">
      <w:pPr>
        <w:numPr>
          <w:ilvl w:val="0"/>
          <w:numId w:val="69"/>
        </w:numPr>
        <w:spacing w:after="0" w:line="240" w:lineRule="auto"/>
        <w:ind w:left="1980" w:firstLine="0"/>
        <w:textAlignment w:val="baseline"/>
        <w:rPr>
          <w:szCs w:val="24"/>
          <w:lang w:val="en-IN" w:eastAsia="en-IN"/>
        </w:rPr>
      </w:pPr>
      <w:r w:rsidRPr="004371A0">
        <w:rPr>
          <w:color w:val="374151"/>
          <w:szCs w:val="24"/>
          <w:lang w:val="en-US" w:eastAsia="en-IN"/>
        </w:rPr>
        <w:t>OAuth 2.0: Implementing OAuth 2.0 authentication flow for secure user access.</w:t>
      </w:r>
      <w:r w:rsidRPr="004371A0">
        <w:rPr>
          <w:color w:val="374151"/>
          <w:szCs w:val="24"/>
          <w:lang w:val="en-IN" w:eastAsia="en-IN"/>
        </w:rPr>
        <w:t> </w:t>
      </w:r>
    </w:p>
    <w:p w14:paraId="4698AE64" w14:textId="77777777" w:rsidR="004371A0" w:rsidRPr="004371A0" w:rsidRDefault="004371A0" w:rsidP="00610279">
      <w:pPr>
        <w:numPr>
          <w:ilvl w:val="0"/>
          <w:numId w:val="69"/>
        </w:numPr>
        <w:spacing w:after="0" w:line="240" w:lineRule="auto"/>
        <w:ind w:left="1980" w:firstLine="0"/>
        <w:textAlignment w:val="baseline"/>
        <w:rPr>
          <w:szCs w:val="24"/>
          <w:lang w:val="en-IN" w:eastAsia="en-IN"/>
        </w:rPr>
      </w:pPr>
      <w:r w:rsidRPr="004371A0">
        <w:rPr>
          <w:color w:val="374151"/>
          <w:szCs w:val="24"/>
          <w:lang w:val="en-US" w:eastAsia="en-IN"/>
        </w:rPr>
        <w:t>User Profiles: Managing user roles and permissions using Salesforce user profiles.</w:t>
      </w:r>
      <w:r w:rsidRPr="004371A0">
        <w:rPr>
          <w:color w:val="374151"/>
          <w:szCs w:val="24"/>
          <w:lang w:val="en-IN" w:eastAsia="en-IN"/>
        </w:rPr>
        <w:t> </w:t>
      </w:r>
    </w:p>
    <w:p w14:paraId="6A66FADB" w14:textId="77777777" w:rsidR="004371A0" w:rsidRPr="004371A0" w:rsidRDefault="004371A0" w:rsidP="00610279">
      <w:pPr>
        <w:numPr>
          <w:ilvl w:val="0"/>
          <w:numId w:val="69"/>
        </w:numPr>
        <w:spacing w:after="0" w:line="240" w:lineRule="auto"/>
        <w:ind w:left="1290" w:firstLine="0"/>
        <w:textAlignment w:val="baseline"/>
        <w:rPr>
          <w:b/>
          <w:bCs/>
          <w:szCs w:val="24"/>
          <w:lang w:val="en-IN" w:eastAsia="en-IN"/>
        </w:rPr>
      </w:pPr>
      <w:r w:rsidRPr="02829E04">
        <w:rPr>
          <w:b/>
          <w:bCs/>
          <w:color w:val="374151"/>
          <w:sz w:val="28"/>
          <w:szCs w:val="28"/>
          <w:lang w:val="en-US" w:eastAsia="en-IN"/>
        </w:rPr>
        <w:t>Application</w:t>
      </w:r>
      <w:r w:rsidRPr="004371A0">
        <w:rPr>
          <w:b/>
          <w:bCs/>
          <w:color w:val="172B4D"/>
          <w:szCs w:val="24"/>
          <w:lang w:val="en-US" w:eastAsia="en-IN"/>
        </w:rPr>
        <w:t xml:space="preserve"> Target:</w:t>
      </w:r>
      <w:r w:rsidRPr="004371A0">
        <w:rPr>
          <w:b/>
          <w:bCs/>
          <w:color w:val="172B4D"/>
          <w:szCs w:val="24"/>
          <w:lang w:val="en-IN" w:eastAsia="en-IN"/>
        </w:rPr>
        <w:t> </w:t>
      </w:r>
    </w:p>
    <w:p w14:paraId="0BB29D2C" w14:textId="77777777" w:rsidR="004371A0" w:rsidRPr="004371A0" w:rsidRDefault="004371A0" w:rsidP="00610279">
      <w:pPr>
        <w:numPr>
          <w:ilvl w:val="0"/>
          <w:numId w:val="70"/>
        </w:numPr>
        <w:spacing w:after="0" w:line="240" w:lineRule="auto"/>
        <w:ind w:left="1980" w:firstLine="0"/>
        <w:textAlignment w:val="baseline"/>
        <w:rPr>
          <w:szCs w:val="24"/>
          <w:lang w:val="en-IN" w:eastAsia="en-IN"/>
        </w:rPr>
      </w:pPr>
      <w:r w:rsidRPr="004371A0">
        <w:rPr>
          <w:color w:val="374151"/>
          <w:szCs w:val="24"/>
          <w:lang w:val="en-US" w:eastAsia="en-IN"/>
        </w:rPr>
        <w:t>Application: Developed exclusively for downloading files from S3 bucket and update email template and fetch all the emails from salesforce, providing an optimized experience on larger screens.</w:t>
      </w:r>
      <w:r w:rsidRPr="004371A0">
        <w:rPr>
          <w:color w:val="374151"/>
          <w:szCs w:val="24"/>
          <w:lang w:val="en-IN" w:eastAsia="en-IN"/>
        </w:rPr>
        <w:t> </w:t>
      </w:r>
    </w:p>
    <w:p w14:paraId="5E444CE4" w14:textId="77777777" w:rsidR="004371A0" w:rsidRPr="004371A0" w:rsidRDefault="004371A0" w:rsidP="00610279">
      <w:pPr>
        <w:numPr>
          <w:ilvl w:val="0"/>
          <w:numId w:val="71"/>
        </w:numPr>
        <w:spacing w:after="0" w:line="240" w:lineRule="auto"/>
        <w:ind w:left="1095" w:firstLine="0"/>
        <w:textAlignment w:val="baseline"/>
        <w:rPr>
          <w:szCs w:val="24"/>
          <w:lang w:val="en-IN" w:eastAsia="en-IN"/>
        </w:rPr>
      </w:pPr>
      <w:r w:rsidRPr="02829E04">
        <w:rPr>
          <w:b/>
          <w:bCs/>
          <w:color w:val="000000" w:themeColor="text1"/>
          <w:sz w:val="28"/>
          <w:szCs w:val="28"/>
          <w:lang w:val="en-US" w:eastAsia="en-IN"/>
        </w:rPr>
        <w:t>Narrative for the component</w:t>
      </w:r>
      <w:r w:rsidRPr="02829E04">
        <w:rPr>
          <w:color w:val="000000" w:themeColor="text1"/>
          <w:sz w:val="28"/>
          <w:szCs w:val="28"/>
          <w:lang w:val="en-IN" w:eastAsia="en-IN"/>
        </w:rPr>
        <w:t> </w:t>
      </w:r>
    </w:p>
    <w:p w14:paraId="7D46B199" w14:textId="77777777" w:rsidR="004371A0" w:rsidRPr="004371A0" w:rsidRDefault="004371A0" w:rsidP="57C03A25">
      <w:pPr>
        <w:spacing w:after="0" w:line="240" w:lineRule="auto"/>
        <w:ind w:left="375" w:firstLine="720"/>
        <w:textAlignment w:val="baseline"/>
        <w:rPr>
          <w:sz w:val="18"/>
          <w:szCs w:val="18"/>
          <w:lang w:val="en-IN" w:eastAsia="en-IN"/>
        </w:rPr>
      </w:pPr>
      <w:r w:rsidRPr="57C03A25">
        <w:rPr>
          <w:b/>
          <w:bCs/>
          <w:color w:val="374151"/>
          <w:lang w:val="en-US" w:eastAsia="en-IN"/>
        </w:rPr>
        <w:t>User Interface (UI) Component:</w:t>
      </w:r>
      <w:r w:rsidRPr="57C03A25">
        <w:rPr>
          <w:color w:val="374151"/>
          <w:lang w:val="en-IN" w:eastAsia="en-IN"/>
        </w:rPr>
        <w:t> </w:t>
      </w:r>
    </w:p>
    <w:p w14:paraId="1C183491" w14:textId="77777777" w:rsidR="004371A0" w:rsidRPr="004371A0" w:rsidRDefault="004371A0" w:rsidP="00610279">
      <w:pPr>
        <w:numPr>
          <w:ilvl w:val="0"/>
          <w:numId w:val="72"/>
        </w:numPr>
        <w:spacing w:after="0" w:line="240" w:lineRule="auto"/>
        <w:ind w:left="1800" w:firstLine="0"/>
        <w:textAlignment w:val="baseline"/>
        <w:rPr>
          <w:szCs w:val="24"/>
          <w:lang w:val="en-IN" w:eastAsia="en-IN"/>
        </w:rPr>
      </w:pPr>
      <w:r w:rsidRPr="004371A0">
        <w:rPr>
          <w:b/>
          <w:bCs/>
          <w:color w:val="374151"/>
          <w:szCs w:val="24"/>
          <w:lang w:val="en-US" w:eastAsia="en-IN"/>
        </w:rPr>
        <w:t>Responsibilities:</w:t>
      </w:r>
      <w:r w:rsidRPr="004371A0">
        <w:rPr>
          <w:color w:val="374151"/>
          <w:szCs w:val="24"/>
          <w:lang w:val="en-US" w:eastAsia="en-IN"/>
        </w:rPr>
        <w:t xml:space="preserve"> This component handles the presentation layer of the application, rendering screens, capturing user input, and providing a user-friendly interface.</w:t>
      </w:r>
      <w:r w:rsidRPr="004371A0">
        <w:rPr>
          <w:color w:val="374151"/>
          <w:szCs w:val="24"/>
          <w:lang w:val="en-IN" w:eastAsia="en-IN"/>
        </w:rPr>
        <w:t> </w:t>
      </w:r>
    </w:p>
    <w:p w14:paraId="67A56D6C" w14:textId="77777777" w:rsidR="004371A0" w:rsidRPr="004371A0" w:rsidRDefault="004371A0" w:rsidP="02829E04">
      <w:pPr>
        <w:spacing w:after="0" w:line="240" w:lineRule="auto"/>
        <w:textAlignment w:val="baseline"/>
        <w:rPr>
          <w:sz w:val="18"/>
          <w:szCs w:val="18"/>
          <w:lang w:val="en-IN" w:eastAsia="en-IN"/>
        </w:rPr>
      </w:pPr>
      <w:r w:rsidRPr="004371A0">
        <w:rPr>
          <w:szCs w:val="24"/>
          <w:lang w:val="en-IN" w:eastAsia="en-IN"/>
        </w:rPr>
        <w:t> </w:t>
      </w:r>
    </w:p>
    <w:p w14:paraId="5063C4C4" w14:textId="77777777" w:rsidR="004371A0" w:rsidRPr="004371A0" w:rsidRDefault="004371A0" w:rsidP="02829E04">
      <w:pPr>
        <w:spacing w:after="0" w:line="240" w:lineRule="auto"/>
        <w:ind w:firstLine="720"/>
        <w:textAlignment w:val="baseline"/>
        <w:rPr>
          <w:sz w:val="18"/>
          <w:szCs w:val="18"/>
          <w:lang w:val="en-IN" w:eastAsia="en-IN"/>
        </w:rPr>
      </w:pPr>
      <w:r w:rsidRPr="004371A0">
        <w:rPr>
          <w:b/>
          <w:bCs/>
          <w:color w:val="374151"/>
          <w:szCs w:val="24"/>
          <w:lang w:val="en-US" w:eastAsia="en-IN"/>
        </w:rPr>
        <w:t>Data Management Component:</w:t>
      </w:r>
      <w:r w:rsidRPr="004371A0">
        <w:rPr>
          <w:color w:val="374151"/>
          <w:szCs w:val="24"/>
          <w:lang w:val="en-IN" w:eastAsia="en-IN"/>
        </w:rPr>
        <w:t> </w:t>
      </w:r>
    </w:p>
    <w:p w14:paraId="1E8068B3" w14:textId="77777777" w:rsidR="004371A0" w:rsidRPr="004371A0" w:rsidRDefault="004371A0" w:rsidP="00610279">
      <w:pPr>
        <w:numPr>
          <w:ilvl w:val="0"/>
          <w:numId w:val="73"/>
        </w:numPr>
        <w:spacing w:after="0" w:line="240" w:lineRule="auto"/>
        <w:ind w:left="1800" w:firstLine="0"/>
        <w:textAlignment w:val="baseline"/>
        <w:rPr>
          <w:szCs w:val="24"/>
          <w:lang w:val="en-IN" w:eastAsia="en-IN"/>
        </w:rPr>
      </w:pPr>
      <w:r w:rsidRPr="004371A0">
        <w:rPr>
          <w:b/>
          <w:bCs/>
          <w:color w:val="374151"/>
          <w:szCs w:val="24"/>
          <w:lang w:val="en-US" w:eastAsia="en-IN"/>
        </w:rPr>
        <w:lastRenderedPageBreak/>
        <w:t>Responsibilities:</w:t>
      </w:r>
      <w:r w:rsidRPr="004371A0">
        <w:rPr>
          <w:color w:val="374151"/>
          <w:szCs w:val="24"/>
          <w:lang w:val="en-US" w:eastAsia="en-IN"/>
        </w:rPr>
        <w:t xml:space="preserve"> This component deals with data synchronization between the Web app and the Salesforce backend. It manages local data storage, retrieval, and updates.</w:t>
      </w:r>
      <w:r w:rsidRPr="004371A0">
        <w:rPr>
          <w:color w:val="374151"/>
          <w:szCs w:val="24"/>
          <w:lang w:val="en-IN" w:eastAsia="en-IN"/>
        </w:rPr>
        <w:t> </w:t>
      </w:r>
    </w:p>
    <w:p w14:paraId="3F3D582B" w14:textId="77777777" w:rsidR="004371A0" w:rsidRPr="004371A0" w:rsidRDefault="004371A0" w:rsidP="00610279">
      <w:pPr>
        <w:numPr>
          <w:ilvl w:val="0"/>
          <w:numId w:val="73"/>
        </w:numPr>
        <w:spacing w:after="0" w:line="240" w:lineRule="auto"/>
        <w:ind w:left="1800" w:firstLine="0"/>
        <w:textAlignment w:val="baseline"/>
        <w:rPr>
          <w:szCs w:val="24"/>
          <w:lang w:val="en-IN" w:eastAsia="en-IN"/>
        </w:rPr>
      </w:pPr>
      <w:r w:rsidRPr="004371A0">
        <w:rPr>
          <w:b/>
          <w:bCs/>
          <w:color w:val="374151"/>
          <w:szCs w:val="24"/>
          <w:lang w:val="en-US" w:eastAsia="en-IN"/>
        </w:rPr>
        <w:t>Processing Detail:</w:t>
      </w:r>
      <w:r w:rsidRPr="004371A0">
        <w:rPr>
          <w:color w:val="374151"/>
          <w:szCs w:val="24"/>
          <w:lang w:val="en-US" w:eastAsia="en-IN"/>
        </w:rPr>
        <w:t xml:space="preserve"> Handling data fetching, managing local databases (SQL Server), and ensuring data consistency.</w:t>
      </w:r>
      <w:r w:rsidRPr="004371A0">
        <w:rPr>
          <w:color w:val="374151"/>
          <w:szCs w:val="24"/>
          <w:lang w:val="en-IN" w:eastAsia="en-IN"/>
        </w:rPr>
        <w:t> </w:t>
      </w:r>
    </w:p>
    <w:p w14:paraId="2F6C4BDA" w14:textId="77777777" w:rsidR="004371A0" w:rsidRPr="004371A0" w:rsidRDefault="004371A0" w:rsidP="00610279">
      <w:pPr>
        <w:numPr>
          <w:ilvl w:val="0"/>
          <w:numId w:val="74"/>
        </w:numPr>
        <w:spacing w:after="0" w:line="240" w:lineRule="auto"/>
        <w:ind w:left="1065" w:firstLine="0"/>
        <w:textAlignment w:val="baseline"/>
        <w:rPr>
          <w:sz w:val="28"/>
          <w:szCs w:val="28"/>
          <w:lang w:val="en-IN" w:eastAsia="en-IN"/>
        </w:rPr>
      </w:pPr>
      <w:r w:rsidRPr="02829E04">
        <w:rPr>
          <w:b/>
          <w:bCs/>
          <w:color w:val="000000" w:themeColor="text1"/>
          <w:sz w:val="28"/>
          <w:szCs w:val="28"/>
          <w:lang w:val="en-US" w:eastAsia="en-IN"/>
        </w:rPr>
        <w:t>User Interface Design</w:t>
      </w:r>
      <w:r w:rsidRPr="02829E04">
        <w:rPr>
          <w:color w:val="000000" w:themeColor="text1"/>
          <w:sz w:val="28"/>
          <w:szCs w:val="28"/>
          <w:lang w:val="en-IN" w:eastAsia="en-IN"/>
        </w:rPr>
        <w:t> </w:t>
      </w:r>
      <w:r>
        <w:br/>
      </w:r>
      <w:r w:rsidRPr="02829E04">
        <w:rPr>
          <w:color w:val="000000" w:themeColor="text1"/>
          <w:sz w:val="28"/>
          <w:szCs w:val="28"/>
          <w:lang w:val="en-IN" w:eastAsia="en-IN"/>
        </w:rPr>
        <w:t> </w:t>
      </w:r>
    </w:p>
    <w:p w14:paraId="68A6C90D" w14:textId="77777777" w:rsidR="004371A0" w:rsidRPr="004371A0" w:rsidRDefault="004371A0" w:rsidP="02829E04">
      <w:pPr>
        <w:spacing w:after="0" w:line="240" w:lineRule="auto"/>
        <w:ind w:left="720"/>
        <w:textAlignment w:val="baseline"/>
        <w:rPr>
          <w:sz w:val="18"/>
          <w:szCs w:val="18"/>
          <w:lang w:val="en-IN" w:eastAsia="en-IN"/>
        </w:rPr>
      </w:pPr>
      <w:r w:rsidRPr="02829E04">
        <w:rPr>
          <w:b/>
          <w:bCs/>
          <w:color w:val="000000" w:themeColor="text1"/>
          <w:lang w:val="en-US" w:eastAsia="en-IN"/>
        </w:rPr>
        <w:t>Screen Images:</w:t>
      </w:r>
      <w:r w:rsidRPr="02829E04">
        <w:rPr>
          <w:color w:val="000000" w:themeColor="text1"/>
          <w:lang w:val="en-US" w:eastAsia="en-IN"/>
        </w:rPr>
        <w:t xml:space="preserve"> Wireframes and mockups of key screens, including the customer profile view, appointment scheduler, and product catalog, will be developed.</w:t>
      </w:r>
      <w:r w:rsidRPr="02829E04">
        <w:rPr>
          <w:color w:val="000000" w:themeColor="text1"/>
          <w:lang w:val="en-IN" w:eastAsia="en-IN"/>
        </w:rPr>
        <w:t> </w:t>
      </w:r>
      <w:r>
        <w:br/>
      </w:r>
      <w:r w:rsidRPr="02829E04">
        <w:rPr>
          <w:color w:val="000000" w:themeColor="text1"/>
          <w:lang w:val="en-IN" w:eastAsia="en-IN"/>
        </w:rPr>
        <w:t> </w:t>
      </w:r>
    </w:p>
    <w:p w14:paraId="617BF646" w14:textId="77777777" w:rsidR="004371A0" w:rsidRPr="004371A0" w:rsidRDefault="004371A0" w:rsidP="02829E04">
      <w:pPr>
        <w:spacing w:after="0" w:line="240" w:lineRule="auto"/>
        <w:ind w:left="720"/>
        <w:textAlignment w:val="baseline"/>
        <w:rPr>
          <w:sz w:val="18"/>
          <w:szCs w:val="18"/>
          <w:lang w:val="en-IN" w:eastAsia="en-IN"/>
        </w:rPr>
      </w:pPr>
      <w:r w:rsidRPr="02829E04">
        <w:rPr>
          <w:b/>
          <w:bCs/>
          <w:color w:val="000000" w:themeColor="text1"/>
          <w:lang w:val="en-US" w:eastAsia="en-IN"/>
        </w:rPr>
        <w:t>Objects and Actions:</w:t>
      </w:r>
      <w:r w:rsidRPr="02829E04">
        <w:rPr>
          <w:color w:val="000000" w:themeColor="text1"/>
          <w:lang w:val="en-US" w:eastAsia="en-IN"/>
        </w:rPr>
        <w:t xml:space="preserve"> All screen objects, properties, user actions, and validation rules will be identified, ensuring a consistent user experience.</w:t>
      </w:r>
      <w:r w:rsidRPr="02829E04">
        <w:rPr>
          <w:color w:val="000000" w:themeColor="text1"/>
          <w:lang w:val="en-IN" w:eastAsia="en-IN"/>
        </w:rPr>
        <w:t> </w:t>
      </w:r>
      <w:r>
        <w:br/>
      </w:r>
      <w:r w:rsidRPr="02829E04">
        <w:rPr>
          <w:color w:val="000000" w:themeColor="text1"/>
          <w:lang w:val="en-IN" w:eastAsia="en-IN"/>
        </w:rPr>
        <w:t> </w:t>
      </w:r>
    </w:p>
    <w:p w14:paraId="6BA3D39D" w14:textId="77777777" w:rsidR="004371A0" w:rsidRPr="004371A0" w:rsidRDefault="004371A0" w:rsidP="02829E04">
      <w:pPr>
        <w:spacing w:after="0" w:line="240" w:lineRule="auto"/>
        <w:ind w:left="720"/>
        <w:textAlignment w:val="baseline"/>
        <w:rPr>
          <w:sz w:val="18"/>
          <w:szCs w:val="18"/>
          <w:lang w:val="en-IN" w:eastAsia="en-IN"/>
        </w:rPr>
      </w:pPr>
      <w:r w:rsidRPr="02829E04">
        <w:rPr>
          <w:b/>
          <w:bCs/>
          <w:color w:val="000000" w:themeColor="text1"/>
          <w:lang w:val="en-US" w:eastAsia="en-IN"/>
        </w:rPr>
        <w:t>Interface Design Rules:</w:t>
      </w:r>
      <w:r w:rsidRPr="02829E04">
        <w:rPr>
          <w:color w:val="000000" w:themeColor="text1"/>
          <w:lang w:val="en-US" w:eastAsia="en-IN"/>
        </w:rPr>
        <w:t xml:space="preserve"> Adherence to Salesforce design guidelines will maintain a unified and intuitive user interface.</w:t>
      </w:r>
      <w:r w:rsidRPr="02829E04">
        <w:rPr>
          <w:color w:val="000000" w:themeColor="text1"/>
          <w:lang w:val="en-IN" w:eastAsia="en-IN"/>
        </w:rPr>
        <w:t> </w:t>
      </w:r>
      <w:r>
        <w:br/>
      </w:r>
      <w:r w:rsidRPr="02829E04">
        <w:rPr>
          <w:color w:val="000000" w:themeColor="text1"/>
          <w:lang w:val="en-IN" w:eastAsia="en-IN"/>
        </w:rPr>
        <w:t> </w:t>
      </w:r>
    </w:p>
    <w:p w14:paraId="06FA155D" w14:textId="77777777" w:rsidR="004371A0" w:rsidRPr="004371A0" w:rsidRDefault="004371A0" w:rsidP="02829E04">
      <w:pPr>
        <w:spacing w:after="0" w:line="240" w:lineRule="auto"/>
        <w:ind w:left="720"/>
        <w:textAlignment w:val="baseline"/>
        <w:rPr>
          <w:sz w:val="18"/>
          <w:szCs w:val="18"/>
          <w:lang w:val="en-IN" w:eastAsia="en-IN"/>
        </w:rPr>
      </w:pPr>
      <w:r w:rsidRPr="02829E04">
        <w:rPr>
          <w:b/>
          <w:bCs/>
          <w:color w:val="000000" w:themeColor="text1"/>
          <w:lang w:val="en-US" w:eastAsia="en-IN"/>
        </w:rPr>
        <w:t>GUI Components Available:</w:t>
      </w:r>
      <w:r w:rsidRPr="02829E04">
        <w:rPr>
          <w:color w:val="000000" w:themeColor="text1"/>
          <w:lang w:val="en-US" w:eastAsia="en-IN"/>
        </w:rPr>
        <w:t xml:space="preserve"> Standard GUI components such as buttons, text fields, drop-down lists</w:t>
      </w:r>
      <w:r w:rsidRPr="02829E04">
        <w:rPr>
          <w:color w:val="000000" w:themeColor="text1"/>
          <w:lang w:val="en-IN" w:eastAsia="en-IN"/>
        </w:rPr>
        <w:t> </w:t>
      </w:r>
    </w:p>
    <w:p w14:paraId="431256D8" w14:textId="77777777" w:rsidR="004371A0" w:rsidRPr="004371A0" w:rsidRDefault="004371A0" w:rsidP="02829E04">
      <w:pPr>
        <w:spacing w:after="0" w:line="240" w:lineRule="auto"/>
        <w:ind w:left="720"/>
        <w:textAlignment w:val="baseline"/>
        <w:rPr>
          <w:sz w:val="18"/>
          <w:szCs w:val="18"/>
          <w:lang w:val="en-IN" w:eastAsia="en-IN"/>
        </w:rPr>
      </w:pPr>
      <w:r w:rsidRPr="02829E04">
        <w:rPr>
          <w:color w:val="000000" w:themeColor="text1"/>
          <w:lang w:val="en-IN" w:eastAsia="en-IN"/>
        </w:rPr>
        <w:t> </w:t>
      </w:r>
    </w:p>
    <w:p w14:paraId="319A6FF1" w14:textId="77777777" w:rsidR="004371A0" w:rsidRPr="004371A0" w:rsidRDefault="004371A0" w:rsidP="00610279">
      <w:pPr>
        <w:numPr>
          <w:ilvl w:val="0"/>
          <w:numId w:val="75"/>
        </w:numPr>
        <w:spacing w:after="0" w:line="240" w:lineRule="auto"/>
        <w:ind w:left="1065" w:firstLine="0"/>
        <w:textAlignment w:val="baseline"/>
        <w:rPr>
          <w:sz w:val="28"/>
          <w:szCs w:val="28"/>
          <w:lang w:val="en-IN" w:eastAsia="en-IN"/>
        </w:rPr>
      </w:pPr>
      <w:r w:rsidRPr="02829E04">
        <w:rPr>
          <w:b/>
          <w:bCs/>
          <w:color w:val="000000" w:themeColor="text1"/>
          <w:sz w:val="28"/>
          <w:szCs w:val="28"/>
          <w:lang w:val="en-US" w:eastAsia="en-IN"/>
        </w:rPr>
        <w:t>Interface Design Rules</w:t>
      </w:r>
      <w:r w:rsidRPr="02829E04">
        <w:rPr>
          <w:color w:val="000000" w:themeColor="text1"/>
          <w:sz w:val="28"/>
          <w:szCs w:val="28"/>
          <w:lang w:val="en-IN" w:eastAsia="en-IN"/>
        </w:rPr>
        <w:t> </w:t>
      </w:r>
    </w:p>
    <w:p w14:paraId="0CC5315E" w14:textId="77777777" w:rsidR="004371A0" w:rsidRPr="004371A0" w:rsidRDefault="004371A0" w:rsidP="02829E04">
      <w:pPr>
        <w:spacing w:after="0" w:line="240" w:lineRule="auto"/>
        <w:ind w:left="1440"/>
        <w:textAlignment w:val="baseline"/>
        <w:rPr>
          <w:sz w:val="18"/>
          <w:szCs w:val="18"/>
          <w:lang w:val="en-IN" w:eastAsia="en-IN"/>
        </w:rPr>
      </w:pPr>
      <w:r w:rsidRPr="004371A0">
        <w:rPr>
          <w:color w:val="374151"/>
          <w:szCs w:val="24"/>
          <w:lang w:val="en-US" w:eastAsia="en-IN"/>
        </w:rPr>
        <w:t xml:space="preserve">Here are interface design rules those will be consider in </w:t>
      </w:r>
      <w:proofErr w:type="spellStart"/>
      <w:r w:rsidRPr="004371A0">
        <w:rPr>
          <w:color w:val="374151"/>
          <w:szCs w:val="24"/>
          <w:lang w:val="en-US" w:eastAsia="en-IN"/>
        </w:rPr>
        <w:t>MyForce</w:t>
      </w:r>
      <w:proofErr w:type="spellEnd"/>
      <w:r w:rsidRPr="004371A0">
        <w:rPr>
          <w:color w:val="374151"/>
          <w:szCs w:val="24"/>
          <w:lang w:val="en-US" w:eastAsia="en-IN"/>
        </w:rPr>
        <w:t xml:space="preserve"> application:</w:t>
      </w:r>
      <w:r w:rsidRPr="004371A0">
        <w:rPr>
          <w:color w:val="374151"/>
          <w:szCs w:val="24"/>
          <w:lang w:val="en-IN" w:eastAsia="en-IN"/>
        </w:rPr>
        <w:t> </w:t>
      </w:r>
    </w:p>
    <w:p w14:paraId="04039B33"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Consistency:</w:t>
      </w:r>
      <w:r w:rsidRPr="004371A0">
        <w:rPr>
          <w:color w:val="374151"/>
          <w:szCs w:val="24"/>
          <w:lang w:val="en-IN" w:eastAsia="en-IN"/>
        </w:rPr>
        <w:t> </w:t>
      </w:r>
    </w:p>
    <w:p w14:paraId="1965A1E9" w14:textId="77777777" w:rsidR="004371A0" w:rsidRPr="004371A0" w:rsidRDefault="004371A0" w:rsidP="00610279">
      <w:pPr>
        <w:numPr>
          <w:ilvl w:val="0"/>
          <w:numId w:val="76"/>
        </w:numPr>
        <w:spacing w:after="0" w:line="240" w:lineRule="auto"/>
        <w:ind w:left="2520" w:firstLine="0"/>
        <w:textAlignment w:val="baseline"/>
        <w:rPr>
          <w:szCs w:val="24"/>
          <w:lang w:val="en-IN" w:eastAsia="en-IN"/>
        </w:rPr>
      </w:pPr>
      <w:r w:rsidRPr="004371A0">
        <w:rPr>
          <w:color w:val="374151"/>
          <w:szCs w:val="24"/>
          <w:lang w:val="en-US" w:eastAsia="en-IN"/>
        </w:rPr>
        <w:t>Ensure a consistent look and feel throughout the application, including fonts, colors, buttons, and navigation.</w:t>
      </w:r>
      <w:r w:rsidRPr="004371A0">
        <w:rPr>
          <w:color w:val="374151"/>
          <w:szCs w:val="24"/>
          <w:lang w:val="en-IN" w:eastAsia="en-IN"/>
        </w:rPr>
        <w:t> </w:t>
      </w:r>
    </w:p>
    <w:p w14:paraId="6B012BD4" w14:textId="77777777" w:rsidR="004371A0" w:rsidRPr="004371A0" w:rsidRDefault="004371A0" w:rsidP="00610279">
      <w:pPr>
        <w:numPr>
          <w:ilvl w:val="0"/>
          <w:numId w:val="76"/>
        </w:numPr>
        <w:spacing w:after="0" w:line="240" w:lineRule="auto"/>
        <w:ind w:left="2520" w:firstLine="0"/>
        <w:textAlignment w:val="baseline"/>
        <w:rPr>
          <w:szCs w:val="24"/>
          <w:lang w:val="en-IN" w:eastAsia="en-IN"/>
        </w:rPr>
      </w:pPr>
      <w:r w:rsidRPr="004371A0">
        <w:rPr>
          <w:color w:val="374151"/>
          <w:szCs w:val="24"/>
          <w:lang w:val="en-US" w:eastAsia="en-IN"/>
        </w:rPr>
        <w:t xml:space="preserve">Use standard UI elements for common actions (e.g., buttons, field, list </w:t>
      </w:r>
      <w:proofErr w:type="spellStart"/>
      <w:r w:rsidRPr="004371A0">
        <w:rPr>
          <w:color w:val="374151"/>
          <w:szCs w:val="24"/>
          <w:lang w:val="en-US" w:eastAsia="en-IN"/>
        </w:rPr>
        <w:t>etc</w:t>
      </w:r>
      <w:proofErr w:type="spellEnd"/>
      <w:r w:rsidRPr="004371A0">
        <w:rPr>
          <w:color w:val="374151"/>
          <w:szCs w:val="24"/>
          <w:lang w:val="en-US" w:eastAsia="en-IN"/>
        </w:rPr>
        <w:t>) to make the app intuitive.</w:t>
      </w:r>
      <w:r w:rsidRPr="004371A0">
        <w:rPr>
          <w:color w:val="374151"/>
          <w:szCs w:val="24"/>
          <w:lang w:val="en-IN" w:eastAsia="en-IN"/>
        </w:rPr>
        <w:t> </w:t>
      </w:r>
    </w:p>
    <w:p w14:paraId="26FB4919"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Navigation:</w:t>
      </w:r>
      <w:r w:rsidRPr="004371A0">
        <w:rPr>
          <w:color w:val="374151"/>
          <w:szCs w:val="24"/>
          <w:lang w:val="en-IN" w:eastAsia="en-IN"/>
        </w:rPr>
        <w:t> </w:t>
      </w:r>
    </w:p>
    <w:p w14:paraId="112FF8E9" w14:textId="77777777" w:rsidR="004371A0" w:rsidRPr="004371A0" w:rsidRDefault="004371A0" w:rsidP="00610279">
      <w:pPr>
        <w:numPr>
          <w:ilvl w:val="0"/>
          <w:numId w:val="77"/>
        </w:numPr>
        <w:spacing w:after="0" w:line="240" w:lineRule="auto"/>
        <w:ind w:left="2520" w:firstLine="0"/>
        <w:textAlignment w:val="baseline"/>
        <w:rPr>
          <w:szCs w:val="24"/>
          <w:lang w:val="en-IN" w:eastAsia="en-IN"/>
        </w:rPr>
      </w:pPr>
      <w:r w:rsidRPr="004371A0">
        <w:rPr>
          <w:color w:val="374151"/>
          <w:szCs w:val="24"/>
          <w:lang w:val="en-US" w:eastAsia="en-IN"/>
        </w:rPr>
        <w:t>Implement clear and intuitive navigation, including a home screen or dashboard for easy access to key features.</w:t>
      </w:r>
      <w:r w:rsidRPr="004371A0">
        <w:rPr>
          <w:color w:val="374151"/>
          <w:szCs w:val="24"/>
          <w:lang w:val="en-IN" w:eastAsia="en-IN"/>
        </w:rPr>
        <w:t> </w:t>
      </w:r>
    </w:p>
    <w:p w14:paraId="786CB84A" w14:textId="77777777" w:rsidR="004371A0" w:rsidRPr="004371A0" w:rsidRDefault="004371A0" w:rsidP="00610279">
      <w:pPr>
        <w:numPr>
          <w:ilvl w:val="0"/>
          <w:numId w:val="77"/>
        </w:numPr>
        <w:spacing w:after="0" w:line="240" w:lineRule="auto"/>
        <w:ind w:left="2520" w:firstLine="0"/>
        <w:textAlignment w:val="baseline"/>
        <w:rPr>
          <w:szCs w:val="24"/>
          <w:lang w:val="en-IN" w:eastAsia="en-IN"/>
        </w:rPr>
      </w:pPr>
      <w:r w:rsidRPr="004371A0">
        <w:rPr>
          <w:color w:val="374151"/>
          <w:szCs w:val="24"/>
          <w:lang w:val="en-US" w:eastAsia="en-IN"/>
        </w:rPr>
        <w:t>Use breadcrumb navigation or a clear hierarchy to help users understand their location within the app.</w:t>
      </w:r>
      <w:r w:rsidRPr="004371A0">
        <w:rPr>
          <w:color w:val="374151"/>
          <w:szCs w:val="24"/>
          <w:lang w:val="en-IN" w:eastAsia="en-IN"/>
        </w:rPr>
        <w:t> </w:t>
      </w:r>
    </w:p>
    <w:p w14:paraId="7DE6F12E"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Visual Hierarchy:</w:t>
      </w:r>
      <w:r w:rsidRPr="004371A0">
        <w:rPr>
          <w:color w:val="374151"/>
          <w:szCs w:val="24"/>
          <w:lang w:val="en-IN" w:eastAsia="en-IN"/>
        </w:rPr>
        <w:t> </w:t>
      </w:r>
    </w:p>
    <w:p w14:paraId="1FBF6D1F" w14:textId="77777777" w:rsidR="004371A0" w:rsidRPr="004371A0" w:rsidRDefault="004371A0" w:rsidP="00610279">
      <w:pPr>
        <w:numPr>
          <w:ilvl w:val="0"/>
          <w:numId w:val="78"/>
        </w:numPr>
        <w:spacing w:after="0" w:line="240" w:lineRule="auto"/>
        <w:ind w:left="2520" w:firstLine="0"/>
        <w:textAlignment w:val="baseline"/>
        <w:rPr>
          <w:szCs w:val="24"/>
          <w:lang w:val="en-IN" w:eastAsia="en-IN"/>
        </w:rPr>
      </w:pPr>
      <w:r w:rsidRPr="004371A0">
        <w:rPr>
          <w:color w:val="374151"/>
          <w:szCs w:val="24"/>
          <w:lang w:val="en-US" w:eastAsia="en-IN"/>
        </w:rPr>
        <w:t>Highlight important elements, such as primary actions or critical information, using size, color, or placement.</w:t>
      </w:r>
      <w:r w:rsidRPr="004371A0">
        <w:rPr>
          <w:color w:val="374151"/>
          <w:szCs w:val="24"/>
          <w:lang w:val="en-IN" w:eastAsia="en-IN"/>
        </w:rPr>
        <w:t> </w:t>
      </w:r>
    </w:p>
    <w:p w14:paraId="0DC9F809" w14:textId="77777777" w:rsidR="004371A0" w:rsidRPr="004371A0" w:rsidRDefault="004371A0" w:rsidP="00610279">
      <w:pPr>
        <w:numPr>
          <w:ilvl w:val="0"/>
          <w:numId w:val="78"/>
        </w:numPr>
        <w:spacing w:after="0" w:line="240" w:lineRule="auto"/>
        <w:ind w:left="2520" w:firstLine="0"/>
        <w:textAlignment w:val="baseline"/>
        <w:rPr>
          <w:szCs w:val="24"/>
          <w:lang w:val="en-IN" w:eastAsia="en-IN"/>
        </w:rPr>
      </w:pPr>
      <w:r w:rsidRPr="004371A0">
        <w:rPr>
          <w:color w:val="374151"/>
          <w:szCs w:val="24"/>
          <w:lang w:val="en-US" w:eastAsia="en-IN"/>
        </w:rPr>
        <w:t>Group related elements together visually to convey their relationship.</w:t>
      </w:r>
      <w:r w:rsidRPr="004371A0">
        <w:rPr>
          <w:color w:val="374151"/>
          <w:szCs w:val="24"/>
          <w:lang w:val="en-IN" w:eastAsia="en-IN"/>
        </w:rPr>
        <w:t> </w:t>
      </w:r>
    </w:p>
    <w:p w14:paraId="183D2679"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Whitespace:</w:t>
      </w:r>
      <w:r w:rsidRPr="004371A0">
        <w:rPr>
          <w:color w:val="374151"/>
          <w:szCs w:val="24"/>
          <w:lang w:val="en-IN" w:eastAsia="en-IN"/>
        </w:rPr>
        <w:t> </w:t>
      </w:r>
    </w:p>
    <w:p w14:paraId="7CF9A215" w14:textId="77777777" w:rsidR="004371A0" w:rsidRPr="004371A0" w:rsidRDefault="004371A0" w:rsidP="00610279">
      <w:pPr>
        <w:numPr>
          <w:ilvl w:val="0"/>
          <w:numId w:val="79"/>
        </w:numPr>
        <w:spacing w:after="0" w:line="240" w:lineRule="auto"/>
        <w:ind w:left="2520" w:firstLine="0"/>
        <w:textAlignment w:val="baseline"/>
        <w:rPr>
          <w:szCs w:val="24"/>
          <w:lang w:val="en-IN" w:eastAsia="en-IN"/>
        </w:rPr>
      </w:pPr>
      <w:r w:rsidRPr="004371A0">
        <w:rPr>
          <w:color w:val="374151"/>
          <w:szCs w:val="24"/>
          <w:lang w:val="en-US" w:eastAsia="en-IN"/>
        </w:rPr>
        <w:t>Use whitespace effectively to create a clean and uncluttered interface.</w:t>
      </w:r>
      <w:r w:rsidRPr="004371A0">
        <w:rPr>
          <w:color w:val="374151"/>
          <w:szCs w:val="24"/>
          <w:lang w:val="en-IN" w:eastAsia="en-IN"/>
        </w:rPr>
        <w:t> </w:t>
      </w:r>
    </w:p>
    <w:p w14:paraId="0FCBED54" w14:textId="77777777" w:rsidR="004371A0" w:rsidRPr="004371A0" w:rsidRDefault="004371A0" w:rsidP="00610279">
      <w:pPr>
        <w:numPr>
          <w:ilvl w:val="0"/>
          <w:numId w:val="79"/>
        </w:numPr>
        <w:spacing w:after="0" w:line="240" w:lineRule="auto"/>
        <w:ind w:left="2520" w:firstLine="0"/>
        <w:textAlignment w:val="baseline"/>
        <w:rPr>
          <w:szCs w:val="24"/>
          <w:lang w:val="en-IN" w:eastAsia="en-IN"/>
        </w:rPr>
      </w:pPr>
      <w:r w:rsidRPr="004371A0">
        <w:rPr>
          <w:color w:val="374151"/>
          <w:szCs w:val="24"/>
          <w:lang w:val="en-US" w:eastAsia="en-IN"/>
        </w:rPr>
        <w:t>Space out elements to prevent overcrowding and make the interface more readable.</w:t>
      </w:r>
      <w:r w:rsidRPr="004371A0">
        <w:rPr>
          <w:color w:val="374151"/>
          <w:szCs w:val="24"/>
          <w:lang w:val="en-IN" w:eastAsia="en-IN"/>
        </w:rPr>
        <w:t> </w:t>
      </w:r>
    </w:p>
    <w:p w14:paraId="1D5C5FFF"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Typography:</w:t>
      </w:r>
      <w:r w:rsidRPr="004371A0">
        <w:rPr>
          <w:color w:val="374151"/>
          <w:szCs w:val="24"/>
          <w:lang w:val="en-IN" w:eastAsia="en-IN"/>
        </w:rPr>
        <w:t> </w:t>
      </w:r>
    </w:p>
    <w:p w14:paraId="7BDB811D" w14:textId="77777777" w:rsidR="004371A0" w:rsidRPr="004371A0" w:rsidRDefault="004371A0" w:rsidP="00610279">
      <w:pPr>
        <w:numPr>
          <w:ilvl w:val="0"/>
          <w:numId w:val="80"/>
        </w:numPr>
        <w:spacing w:after="0" w:line="240" w:lineRule="auto"/>
        <w:ind w:left="2520" w:firstLine="0"/>
        <w:textAlignment w:val="baseline"/>
        <w:rPr>
          <w:szCs w:val="24"/>
          <w:lang w:val="en-IN" w:eastAsia="en-IN"/>
        </w:rPr>
      </w:pPr>
      <w:r w:rsidRPr="004371A0">
        <w:rPr>
          <w:color w:val="374151"/>
          <w:szCs w:val="24"/>
          <w:lang w:val="en-US" w:eastAsia="en-IN"/>
        </w:rPr>
        <w:t>Choose readable fonts and font sizes for both headings and body text.</w:t>
      </w:r>
      <w:r w:rsidRPr="004371A0">
        <w:rPr>
          <w:color w:val="374151"/>
          <w:szCs w:val="24"/>
          <w:lang w:val="en-IN" w:eastAsia="en-IN"/>
        </w:rPr>
        <w:t> </w:t>
      </w:r>
    </w:p>
    <w:p w14:paraId="2EF540AE" w14:textId="77777777" w:rsidR="004371A0" w:rsidRPr="004371A0" w:rsidRDefault="004371A0" w:rsidP="00610279">
      <w:pPr>
        <w:numPr>
          <w:ilvl w:val="0"/>
          <w:numId w:val="81"/>
        </w:numPr>
        <w:spacing w:after="0" w:line="240" w:lineRule="auto"/>
        <w:ind w:left="2520" w:firstLine="0"/>
        <w:textAlignment w:val="baseline"/>
        <w:rPr>
          <w:szCs w:val="24"/>
          <w:lang w:val="en-IN" w:eastAsia="en-IN"/>
        </w:rPr>
      </w:pPr>
      <w:r w:rsidRPr="004371A0">
        <w:rPr>
          <w:color w:val="374151"/>
          <w:szCs w:val="24"/>
          <w:lang w:val="en-US" w:eastAsia="en-IN"/>
        </w:rPr>
        <w:t>Ensure appropriate line spacing (leading) for improved readability.</w:t>
      </w:r>
      <w:r w:rsidRPr="004371A0">
        <w:rPr>
          <w:color w:val="374151"/>
          <w:szCs w:val="24"/>
          <w:lang w:val="en-IN" w:eastAsia="en-IN"/>
        </w:rPr>
        <w:t> </w:t>
      </w:r>
    </w:p>
    <w:p w14:paraId="11BF1287"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lastRenderedPageBreak/>
        <w:t>Touch-Friendly Elements:</w:t>
      </w:r>
      <w:r w:rsidRPr="004371A0">
        <w:rPr>
          <w:color w:val="374151"/>
          <w:szCs w:val="24"/>
          <w:lang w:val="en-IN" w:eastAsia="en-IN"/>
        </w:rPr>
        <w:t> </w:t>
      </w:r>
    </w:p>
    <w:p w14:paraId="6A368B2C" w14:textId="77777777" w:rsidR="004371A0" w:rsidRPr="004371A0" w:rsidRDefault="004371A0" w:rsidP="00610279">
      <w:pPr>
        <w:numPr>
          <w:ilvl w:val="0"/>
          <w:numId w:val="82"/>
        </w:numPr>
        <w:spacing w:after="0" w:line="240" w:lineRule="auto"/>
        <w:ind w:left="2520" w:firstLine="0"/>
        <w:textAlignment w:val="baseline"/>
        <w:rPr>
          <w:szCs w:val="24"/>
          <w:lang w:val="en-IN" w:eastAsia="en-IN"/>
        </w:rPr>
      </w:pPr>
      <w:r w:rsidRPr="004371A0">
        <w:rPr>
          <w:color w:val="374151"/>
          <w:szCs w:val="24"/>
          <w:lang w:val="en-US" w:eastAsia="en-IN"/>
        </w:rPr>
        <w:t>Design buttons and interactive elements with a size and spacing that is touch-friendly, especially for mobile devices.</w:t>
      </w:r>
      <w:r w:rsidRPr="004371A0">
        <w:rPr>
          <w:color w:val="374151"/>
          <w:szCs w:val="24"/>
          <w:lang w:val="en-IN" w:eastAsia="en-IN"/>
        </w:rPr>
        <w:t> </w:t>
      </w:r>
    </w:p>
    <w:p w14:paraId="498617C9"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Error Handling:</w:t>
      </w:r>
      <w:r w:rsidRPr="004371A0">
        <w:rPr>
          <w:color w:val="374151"/>
          <w:szCs w:val="24"/>
          <w:lang w:val="en-IN" w:eastAsia="en-IN"/>
        </w:rPr>
        <w:t> </w:t>
      </w:r>
    </w:p>
    <w:p w14:paraId="384B5D13" w14:textId="77777777" w:rsidR="004371A0" w:rsidRPr="004371A0" w:rsidRDefault="004371A0" w:rsidP="00610279">
      <w:pPr>
        <w:numPr>
          <w:ilvl w:val="0"/>
          <w:numId w:val="83"/>
        </w:numPr>
        <w:spacing w:after="0" w:line="240" w:lineRule="auto"/>
        <w:ind w:left="2520" w:firstLine="0"/>
        <w:textAlignment w:val="baseline"/>
        <w:rPr>
          <w:szCs w:val="24"/>
          <w:lang w:val="en-IN" w:eastAsia="en-IN"/>
        </w:rPr>
      </w:pPr>
      <w:r w:rsidRPr="004371A0">
        <w:rPr>
          <w:color w:val="374151"/>
          <w:szCs w:val="24"/>
          <w:lang w:val="en-US" w:eastAsia="en-IN"/>
        </w:rPr>
        <w:t>Clearly communicate errors to users with descriptive error messages.</w:t>
      </w:r>
      <w:r w:rsidRPr="004371A0">
        <w:rPr>
          <w:color w:val="374151"/>
          <w:szCs w:val="24"/>
          <w:lang w:val="en-IN" w:eastAsia="en-IN"/>
        </w:rPr>
        <w:t> </w:t>
      </w:r>
    </w:p>
    <w:p w14:paraId="3E3E80B0" w14:textId="77777777" w:rsidR="004371A0" w:rsidRPr="004371A0" w:rsidRDefault="004371A0" w:rsidP="00610279">
      <w:pPr>
        <w:numPr>
          <w:ilvl w:val="0"/>
          <w:numId w:val="84"/>
        </w:numPr>
        <w:spacing w:after="0" w:line="240" w:lineRule="auto"/>
        <w:ind w:left="2520" w:firstLine="0"/>
        <w:textAlignment w:val="baseline"/>
        <w:rPr>
          <w:szCs w:val="24"/>
          <w:lang w:val="en-IN" w:eastAsia="en-IN"/>
        </w:rPr>
      </w:pPr>
      <w:r w:rsidRPr="004371A0">
        <w:rPr>
          <w:color w:val="374151"/>
          <w:szCs w:val="24"/>
          <w:lang w:val="en-US" w:eastAsia="en-IN"/>
        </w:rPr>
        <w:t>Suggest solutions or provide guidance on resolving errors.</w:t>
      </w:r>
      <w:r w:rsidRPr="004371A0">
        <w:rPr>
          <w:color w:val="374151"/>
          <w:szCs w:val="24"/>
          <w:lang w:val="en-IN" w:eastAsia="en-IN"/>
        </w:rPr>
        <w:t> </w:t>
      </w:r>
    </w:p>
    <w:p w14:paraId="7EDBB128"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Progress Indicators:</w:t>
      </w:r>
      <w:r w:rsidRPr="004371A0">
        <w:rPr>
          <w:color w:val="374151"/>
          <w:szCs w:val="24"/>
          <w:lang w:val="en-IN" w:eastAsia="en-IN"/>
        </w:rPr>
        <w:t> </w:t>
      </w:r>
    </w:p>
    <w:p w14:paraId="4D2847D6" w14:textId="77777777" w:rsidR="004371A0" w:rsidRPr="004371A0" w:rsidRDefault="004371A0" w:rsidP="00610279">
      <w:pPr>
        <w:numPr>
          <w:ilvl w:val="0"/>
          <w:numId w:val="85"/>
        </w:numPr>
        <w:spacing w:after="0" w:line="240" w:lineRule="auto"/>
        <w:ind w:left="2520" w:firstLine="0"/>
        <w:textAlignment w:val="baseline"/>
        <w:rPr>
          <w:szCs w:val="24"/>
          <w:lang w:val="en-IN" w:eastAsia="en-IN"/>
        </w:rPr>
      </w:pPr>
      <w:r w:rsidRPr="004371A0">
        <w:rPr>
          <w:color w:val="374151"/>
          <w:szCs w:val="24"/>
          <w:lang w:val="en-US" w:eastAsia="en-IN"/>
        </w:rPr>
        <w:t>Use progress bars to indicate ongoing processes, such as data synchronization.</w:t>
      </w:r>
      <w:r w:rsidRPr="004371A0">
        <w:rPr>
          <w:color w:val="374151"/>
          <w:szCs w:val="24"/>
          <w:lang w:val="en-IN" w:eastAsia="en-IN"/>
        </w:rPr>
        <w:t> </w:t>
      </w:r>
    </w:p>
    <w:p w14:paraId="1D58C3C5" w14:textId="77777777" w:rsidR="004371A0" w:rsidRPr="004371A0" w:rsidRDefault="004371A0" w:rsidP="00610279">
      <w:pPr>
        <w:numPr>
          <w:ilvl w:val="0"/>
          <w:numId w:val="85"/>
        </w:numPr>
        <w:spacing w:after="0" w:line="240" w:lineRule="auto"/>
        <w:ind w:left="2520" w:firstLine="0"/>
        <w:textAlignment w:val="baseline"/>
        <w:rPr>
          <w:szCs w:val="24"/>
          <w:lang w:val="en-IN" w:eastAsia="en-IN"/>
        </w:rPr>
      </w:pPr>
      <w:r w:rsidRPr="004371A0">
        <w:rPr>
          <w:color w:val="374151"/>
          <w:szCs w:val="24"/>
          <w:lang w:val="en-US" w:eastAsia="en-IN"/>
        </w:rPr>
        <w:t>Inform users of the progress.</w:t>
      </w:r>
      <w:r w:rsidRPr="004371A0">
        <w:rPr>
          <w:color w:val="374151"/>
          <w:szCs w:val="24"/>
          <w:lang w:val="en-IN" w:eastAsia="en-IN"/>
        </w:rPr>
        <w:t> </w:t>
      </w:r>
    </w:p>
    <w:p w14:paraId="715B2D09"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Responsive Design:</w:t>
      </w:r>
      <w:r w:rsidRPr="004371A0">
        <w:rPr>
          <w:color w:val="374151"/>
          <w:szCs w:val="24"/>
          <w:lang w:val="en-IN" w:eastAsia="en-IN"/>
        </w:rPr>
        <w:t> </w:t>
      </w:r>
    </w:p>
    <w:p w14:paraId="51DBB59E" w14:textId="77777777" w:rsidR="004371A0" w:rsidRPr="004371A0" w:rsidRDefault="004371A0" w:rsidP="00610279">
      <w:pPr>
        <w:numPr>
          <w:ilvl w:val="0"/>
          <w:numId w:val="86"/>
        </w:numPr>
        <w:spacing w:after="0" w:line="240" w:lineRule="auto"/>
        <w:ind w:left="2520" w:firstLine="0"/>
        <w:textAlignment w:val="baseline"/>
        <w:rPr>
          <w:szCs w:val="24"/>
          <w:lang w:val="en-IN" w:eastAsia="en-IN"/>
        </w:rPr>
      </w:pPr>
      <w:r w:rsidRPr="004371A0">
        <w:rPr>
          <w:color w:val="374151"/>
          <w:szCs w:val="24"/>
          <w:lang w:val="en-US" w:eastAsia="en-IN"/>
        </w:rPr>
        <w:t>Ensure the app's interface adapts to different screen sizes and orientations, especially for iPad devices.</w:t>
      </w:r>
      <w:r w:rsidRPr="004371A0">
        <w:rPr>
          <w:color w:val="374151"/>
          <w:szCs w:val="24"/>
          <w:lang w:val="en-IN" w:eastAsia="en-IN"/>
        </w:rPr>
        <w:t> </w:t>
      </w:r>
    </w:p>
    <w:p w14:paraId="74D35845" w14:textId="77777777" w:rsidR="004371A0" w:rsidRPr="004371A0" w:rsidRDefault="004371A0" w:rsidP="02829E04">
      <w:pPr>
        <w:spacing w:after="0" w:line="240" w:lineRule="auto"/>
        <w:ind w:left="1440"/>
        <w:textAlignment w:val="baseline"/>
        <w:rPr>
          <w:sz w:val="18"/>
          <w:szCs w:val="18"/>
          <w:lang w:val="en-IN" w:eastAsia="en-IN"/>
        </w:rPr>
      </w:pPr>
      <w:r w:rsidRPr="004371A0">
        <w:rPr>
          <w:b/>
          <w:bCs/>
          <w:color w:val="374151"/>
          <w:szCs w:val="24"/>
          <w:lang w:val="en-US" w:eastAsia="en-IN"/>
        </w:rPr>
        <w:t>Offline Experience:</w:t>
      </w:r>
      <w:r w:rsidRPr="004371A0">
        <w:rPr>
          <w:color w:val="374151"/>
          <w:szCs w:val="24"/>
          <w:lang w:val="en-IN" w:eastAsia="en-IN"/>
        </w:rPr>
        <w:t> </w:t>
      </w:r>
    </w:p>
    <w:p w14:paraId="6AEE4227" w14:textId="77777777" w:rsidR="004371A0" w:rsidRPr="004371A0" w:rsidRDefault="004371A0" w:rsidP="00610279">
      <w:pPr>
        <w:numPr>
          <w:ilvl w:val="0"/>
          <w:numId w:val="87"/>
        </w:numPr>
        <w:spacing w:after="0" w:line="240" w:lineRule="auto"/>
        <w:ind w:left="2520" w:firstLine="0"/>
        <w:textAlignment w:val="baseline"/>
        <w:rPr>
          <w:szCs w:val="24"/>
          <w:lang w:val="en-IN" w:eastAsia="en-IN"/>
        </w:rPr>
      </w:pPr>
      <w:r w:rsidRPr="004371A0">
        <w:rPr>
          <w:color w:val="374151"/>
          <w:szCs w:val="24"/>
          <w:lang w:val="en-US" w:eastAsia="en-IN"/>
        </w:rPr>
        <w:t>Design for an offline experience where possible, allowing users to perform critical tasks even without an internet connection.</w:t>
      </w:r>
      <w:r w:rsidRPr="004371A0">
        <w:rPr>
          <w:color w:val="374151"/>
          <w:szCs w:val="24"/>
          <w:lang w:val="en-IN" w:eastAsia="en-IN"/>
        </w:rPr>
        <w:t> </w:t>
      </w:r>
    </w:p>
    <w:p w14:paraId="516CD25F" w14:textId="77777777" w:rsidR="004371A0" w:rsidRPr="004371A0" w:rsidRDefault="004371A0" w:rsidP="02829E04">
      <w:pPr>
        <w:spacing w:after="0" w:line="240" w:lineRule="auto"/>
        <w:ind w:left="1065"/>
        <w:textAlignment w:val="baseline"/>
        <w:rPr>
          <w:sz w:val="18"/>
          <w:szCs w:val="18"/>
          <w:lang w:val="en-IN" w:eastAsia="en-IN"/>
        </w:rPr>
      </w:pPr>
      <w:r w:rsidRPr="004371A0">
        <w:rPr>
          <w:color w:val="FF0000"/>
          <w:szCs w:val="24"/>
          <w:lang w:val="en-IN" w:eastAsia="en-IN"/>
        </w:rPr>
        <w:t> </w:t>
      </w:r>
    </w:p>
    <w:p w14:paraId="56CF5842" w14:textId="77777777" w:rsidR="004371A0" w:rsidRPr="004371A0" w:rsidRDefault="004371A0" w:rsidP="02829E04">
      <w:pPr>
        <w:spacing w:after="0" w:line="240" w:lineRule="auto"/>
        <w:ind w:left="720"/>
        <w:textAlignment w:val="baseline"/>
        <w:rPr>
          <w:sz w:val="18"/>
          <w:szCs w:val="18"/>
          <w:lang w:val="en-IN" w:eastAsia="en-IN"/>
        </w:rPr>
      </w:pPr>
      <w:r w:rsidRPr="02829E04">
        <w:rPr>
          <w:color w:val="000000" w:themeColor="text1"/>
          <w:lang w:val="en-IN" w:eastAsia="en-IN"/>
        </w:rPr>
        <w:t> </w:t>
      </w:r>
    </w:p>
    <w:p w14:paraId="6B79BC55" w14:textId="77777777" w:rsidR="004371A0" w:rsidRPr="004371A0" w:rsidRDefault="004371A0" w:rsidP="00610279">
      <w:pPr>
        <w:numPr>
          <w:ilvl w:val="0"/>
          <w:numId w:val="88"/>
        </w:numPr>
        <w:spacing w:after="0" w:line="240" w:lineRule="auto"/>
        <w:ind w:left="1440" w:firstLine="720"/>
        <w:textAlignment w:val="baseline"/>
        <w:rPr>
          <w:sz w:val="28"/>
          <w:szCs w:val="28"/>
          <w:lang w:val="en-IN" w:eastAsia="en-IN"/>
        </w:rPr>
      </w:pPr>
      <w:r w:rsidRPr="02829E04">
        <w:rPr>
          <w:b/>
          <w:bCs/>
          <w:color w:val="000000" w:themeColor="text1"/>
          <w:sz w:val="28"/>
          <w:szCs w:val="28"/>
          <w:lang w:val="en-US" w:eastAsia="en-IN"/>
        </w:rPr>
        <w:t>GUI Components available</w:t>
      </w:r>
      <w:r w:rsidRPr="02829E04">
        <w:rPr>
          <w:color w:val="000000" w:themeColor="text1"/>
          <w:sz w:val="28"/>
          <w:szCs w:val="28"/>
          <w:lang w:val="en-IN" w:eastAsia="en-IN"/>
        </w:rPr>
        <w:t> </w:t>
      </w:r>
    </w:p>
    <w:p w14:paraId="383AF959" w14:textId="77777777" w:rsidR="004371A0" w:rsidRPr="004371A0" w:rsidRDefault="004371A0" w:rsidP="02829E04">
      <w:pPr>
        <w:spacing w:after="0" w:line="240" w:lineRule="auto"/>
        <w:ind w:left="720"/>
        <w:textAlignment w:val="baseline"/>
        <w:rPr>
          <w:sz w:val="18"/>
          <w:szCs w:val="18"/>
          <w:lang w:val="en-IN" w:eastAsia="en-IN"/>
        </w:rPr>
      </w:pPr>
      <w:proofErr w:type="gramStart"/>
      <w:r w:rsidRPr="004371A0">
        <w:rPr>
          <w:color w:val="374151"/>
          <w:szCs w:val="24"/>
          <w:lang w:val="en-US" w:eastAsia="en-IN"/>
        </w:rPr>
        <w:t>GUI(</w:t>
      </w:r>
      <w:proofErr w:type="gramEnd"/>
      <w:r w:rsidRPr="004371A0">
        <w:rPr>
          <w:color w:val="374151"/>
          <w:szCs w:val="24"/>
          <w:lang w:val="en-US" w:eastAsia="en-IN"/>
        </w:rPr>
        <w:t xml:space="preserve">Graphical User Interface) components serve different purposes within your application and contribute to its usability and functionality. The selection of components should align with the specific needs of each screen and user interaction, providing an intuitive and efficient user experience. </w:t>
      </w:r>
      <w:r w:rsidRPr="004371A0">
        <w:rPr>
          <w:color w:val="374151"/>
          <w:szCs w:val="24"/>
          <w:lang w:val="en-IN" w:eastAsia="en-IN"/>
        </w:rPr>
        <w:t> </w:t>
      </w:r>
      <w:r>
        <w:br/>
      </w:r>
      <w:r w:rsidRPr="004371A0">
        <w:rPr>
          <w:color w:val="374151"/>
          <w:szCs w:val="24"/>
          <w:lang w:val="en-US" w:eastAsia="en-IN"/>
        </w:rPr>
        <w:t xml:space="preserve">Below are some of the GUI components which is going to be used in </w:t>
      </w:r>
      <w:proofErr w:type="spellStart"/>
      <w:r w:rsidRPr="004371A0">
        <w:rPr>
          <w:color w:val="374151"/>
          <w:szCs w:val="24"/>
          <w:lang w:val="en-US" w:eastAsia="en-IN"/>
        </w:rPr>
        <w:t>MyForce</w:t>
      </w:r>
      <w:proofErr w:type="spellEnd"/>
      <w:r w:rsidRPr="004371A0">
        <w:rPr>
          <w:color w:val="374151"/>
          <w:szCs w:val="24"/>
          <w:lang w:val="en-US" w:eastAsia="en-IN"/>
        </w:rPr>
        <w:t xml:space="preserve"> application:</w:t>
      </w:r>
      <w:r w:rsidRPr="004371A0">
        <w:rPr>
          <w:color w:val="374151"/>
          <w:szCs w:val="24"/>
          <w:lang w:val="en-IN" w:eastAsia="en-IN"/>
        </w:rPr>
        <w:t> </w:t>
      </w:r>
    </w:p>
    <w:p w14:paraId="497C9789" w14:textId="77777777" w:rsidR="004371A0" w:rsidRPr="004371A0" w:rsidRDefault="004371A0" w:rsidP="02829E04">
      <w:pPr>
        <w:spacing w:after="0" w:line="240" w:lineRule="auto"/>
        <w:ind w:left="720"/>
        <w:textAlignment w:val="baseline"/>
        <w:rPr>
          <w:sz w:val="18"/>
          <w:szCs w:val="18"/>
          <w:lang w:val="en-IN" w:eastAsia="en-IN"/>
        </w:rPr>
      </w:pPr>
      <w:r w:rsidRPr="004371A0">
        <w:rPr>
          <w:b/>
          <w:bCs/>
          <w:color w:val="374151"/>
          <w:szCs w:val="24"/>
          <w:lang w:val="en-US" w:eastAsia="en-IN"/>
        </w:rPr>
        <w:t>Text Fields:</w:t>
      </w:r>
      <w:r w:rsidRPr="004371A0">
        <w:rPr>
          <w:color w:val="374151"/>
          <w:szCs w:val="24"/>
          <w:lang w:val="en-IN" w:eastAsia="en-IN"/>
        </w:rPr>
        <w:t> </w:t>
      </w:r>
    </w:p>
    <w:p w14:paraId="4BCE3231" w14:textId="77777777" w:rsidR="004371A0" w:rsidRPr="004371A0" w:rsidRDefault="004371A0" w:rsidP="00610279">
      <w:pPr>
        <w:numPr>
          <w:ilvl w:val="0"/>
          <w:numId w:val="89"/>
        </w:numPr>
        <w:spacing w:after="0" w:line="240" w:lineRule="auto"/>
        <w:ind w:left="1800" w:firstLine="0"/>
        <w:textAlignment w:val="baseline"/>
        <w:rPr>
          <w:szCs w:val="24"/>
          <w:lang w:val="en-IN" w:eastAsia="en-IN"/>
        </w:rPr>
      </w:pPr>
      <w:r w:rsidRPr="004371A0">
        <w:rPr>
          <w:color w:val="374151"/>
          <w:szCs w:val="24"/>
          <w:lang w:val="en-US" w:eastAsia="en-IN"/>
        </w:rPr>
        <w:t>Used for inputting text data, such as names, addresses, or notes.</w:t>
      </w:r>
      <w:r w:rsidRPr="004371A0">
        <w:rPr>
          <w:color w:val="374151"/>
          <w:szCs w:val="24"/>
          <w:lang w:val="en-IN" w:eastAsia="en-IN"/>
        </w:rPr>
        <w:t> </w:t>
      </w:r>
    </w:p>
    <w:p w14:paraId="40687052" w14:textId="77777777" w:rsidR="004371A0" w:rsidRPr="004371A0" w:rsidRDefault="004371A0" w:rsidP="00610279">
      <w:pPr>
        <w:numPr>
          <w:ilvl w:val="0"/>
          <w:numId w:val="89"/>
        </w:numPr>
        <w:spacing w:after="0" w:line="240" w:lineRule="auto"/>
        <w:ind w:left="1800" w:firstLine="0"/>
        <w:textAlignment w:val="baseline"/>
        <w:rPr>
          <w:szCs w:val="24"/>
          <w:lang w:val="en-IN" w:eastAsia="en-IN"/>
        </w:rPr>
      </w:pPr>
      <w:r w:rsidRPr="004371A0">
        <w:rPr>
          <w:color w:val="374151"/>
          <w:szCs w:val="24"/>
          <w:lang w:val="en-US" w:eastAsia="en-IN"/>
        </w:rPr>
        <w:t>May include options for single-line or multi-line input.</w:t>
      </w:r>
      <w:r w:rsidRPr="004371A0">
        <w:rPr>
          <w:color w:val="374151"/>
          <w:szCs w:val="24"/>
          <w:lang w:val="en-IN" w:eastAsia="en-IN"/>
        </w:rPr>
        <w:t> </w:t>
      </w:r>
      <w:r>
        <w:br/>
      </w:r>
      <w:r w:rsidRPr="004371A0">
        <w:rPr>
          <w:color w:val="374151"/>
          <w:szCs w:val="24"/>
          <w:lang w:val="en-IN" w:eastAsia="en-IN"/>
        </w:rPr>
        <w:t> </w:t>
      </w:r>
    </w:p>
    <w:p w14:paraId="01A9D08F" w14:textId="77777777" w:rsidR="004371A0" w:rsidRPr="004371A0" w:rsidRDefault="004371A0" w:rsidP="02829E04">
      <w:pPr>
        <w:spacing w:after="0" w:line="240" w:lineRule="auto"/>
        <w:ind w:left="720"/>
        <w:textAlignment w:val="baseline"/>
        <w:rPr>
          <w:sz w:val="18"/>
          <w:szCs w:val="18"/>
          <w:lang w:val="en-IN" w:eastAsia="en-IN"/>
        </w:rPr>
      </w:pPr>
      <w:r w:rsidRPr="004371A0">
        <w:rPr>
          <w:b/>
          <w:bCs/>
          <w:color w:val="374151"/>
          <w:szCs w:val="24"/>
          <w:lang w:val="en-US" w:eastAsia="en-IN"/>
        </w:rPr>
        <w:t>Buttons:</w:t>
      </w:r>
      <w:r w:rsidRPr="004371A0">
        <w:rPr>
          <w:color w:val="374151"/>
          <w:szCs w:val="24"/>
          <w:lang w:val="en-IN" w:eastAsia="en-IN"/>
        </w:rPr>
        <w:t> </w:t>
      </w:r>
    </w:p>
    <w:p w14:paraId="6AB2BE76" w14:textId="77777777" w:rsidR="004371A0" w:rsidRPr="004371A0" w:rsidRDefault="004371A0" w:rsidP="00610279">
      <w:pPr>
        <w:numPr>
          <w:ilvl w:val="0"/>
          <w:numId w:val="90"/>
        </w:numPr>
        <w:spacing w:after="0" w:line="240" w:lineRule="auto"/>
        <w:ind w:left="1770" w:firstLine="0"/>
        <w:textAlignment w:val="baseline"/>
        <w:rPr>
          <w:szCs w:val="24"/>
          <w:lang w:val="en-IN" w:eastAsia="en-IN"/>
        </w:rPr>
      </w:pPr>
      <w:r w:rsidRPr="004371A0">
        <w:rPr>
          <w:color w:val="374151"/>
          <w:szCs w:val="24"/>
          <w:lang w:val="en-US" w:eastAsia="en-IN"/>
        </w:rPr>
        <w:t>Various types of buttons for actions like "Save," "Submit," "Delete," and "Cancel."</w:t>
      </w:r>
      <w:r w:rsidRPr="004371A0">
        <w:rPr>
          <w:color w:val="374151"/>
          <w:szCs w:val="24"/>
          <w:lang w:val="en-IN" w:eastAsia="en-IN"/>
        </w:rPr>
        <w:t> </w:t>
      </w:r>
    </w:p>
    <w:p w14:paraId="66419DC4" w14:textId="77777777" w:rsidR="004371A0" w:rsidRPr="004371A0" w:rsidRDefault="004371A0" w:rsidP="00610279">
      <w:pPr>
        <w:numPr>
          <w:ilvl w:val="0"/>
          <w:numId w:val="90"/>
        </w:numPr>
        <w:spacing w:after="0" w:line="240" w:lineRule="auto"/>
        <w:ind w:left="1770" w:firstLine="0"/>
        <w:textAlignment w:val="baseline"/>
        <w:rPr>
          <w:szCs w:val="24"/>
          <w:lang w:val="en-IN" w:eastAsia="en-IN"/>
        </w:rPr>
      </w:pPr>
      <w:r w:rsidRPr="004371A0">
        <w:rPr>
          <w:color w:val="374151"/>
          <w:szCs w:val="24"/>
          <w:lang w:val="en-US" w:eastAsia="en-IN"/>
        </w:rPr>
        <w:t>Icon buttons for quick actions.</w:t>
      </w:r>
      <w:r w:rsidRPr="004371A0">
        <w:rPr>
          <w:color w:val="374151"/>
          <w:szCs w:val="24"/>
          <w:lang w:val="en-IN" w:eastAsia="en-IN"/>
        </w:rPr>
        <w:t> </w:t>
      </w:r>
      <w:r>
        <w:br/>
      </w:r>
      <w:r w:rsidRPr="004371A0">
        <w:rPr>
          <w:szCs w:val="24"/>
          <w:lang w:val="en-IN" w:eastAsia="en-IN"/>
        </w:rPr>
        <w:t> </w:t>
      </w:r>
      <w:r>
        <w:br/>
      </w:r>
      <w:r w:rsidRPr="004371A0">
        <w:rPr>
          <w:color w:val="374151"/>
          <w:szCs w:val="24"/>
          <w:lang w:val="en-IN" w:eastAsia="en-IN"/>
        </w:rPr>
        <w:t> </w:t>
      </w:r>
    </w:p>
    <w:p w14:paraId="7E4E58E4" w14:textId="77777777" w:rsidR="004371A0" w:rsidRPr="004371A0" w:rsidRDefault="004371A0" w:rsidP="02829E04">
      <w:pPr>
        <w:spacing w:after="0" w:line="240" w:lineRule="auto"/>
        <w:ind w:left="720"/>
        <w:textAlignment w:val="baseline"/>
        <w:rPr>
          <w:sz w:val="18"/>
          <w:szCs w:val="18"/>
          <w:lang w:val="en-IN" w:eastAsia="en-IN"/>
        </w:rPr>
      </w:pPr>
      <w:r w:rsidRPr="004371A0">
        <w:rPr>
          <w:b/>
          <w:bCs/>
          <w:color w:val="374151"/>
          <w:szCs w:val="24"/>
          <w:lang w:val="en-US" w:eastAsia="en-IN"/>
        </w:rPr>
        <w:t>Dropdown Menus/Select Boxes:</w:t>
      </w:r>
      <w:r w:rsidRPr="004371A0">
        <w:rPr>
          <w:color w:val="374151"/>
          <w:szCs w:val="24"/>
          <w:lang w:val="en-IN" w:eastAsia="en-IN"/>
        </w:rPr>
        <w:t> </w:t>
      </w:r>
    </w:p>
    <w:p w14:paraId="1EB52A3A" w14:textId="77777777" w:rsidR="004371A0" w:rsidRPr="004371A0" w:rsidRDefault="004371A0" w:rsidP="00610279">
      <w:pPr>
        <w:numPr>
          <w:ilvl w:val="0"/>
          <w:numId w:val="91"/>
        </w:numPr>
        <w:spacing w:after="0" w:line="240" w:lineRule="auto"/>
        <w:ind w:left="2160" w:firstLine="0"/>
        <w:textAlignment w:val="baseline"/>
        <w:rPr>
          <w:szCs w:val="24"/>
          <w:lang w:val="en-IN" w:eastAsia="en-IN"/>
        </w:rPr>
      </w:pPr>
      <w:r w:rsidRPr="004371A0">
        <w:rPr>
          <w:color w:val="374151"/>
          <w:szCs w:val="24"/>
          <w:lang w:val="en-US" w:eastAsia="en-IN"/>
        </w:rPr>
        <w:t xml:space="preserve">Allow users to select from a list of options, such as </w:t>
      </w:r>
      <w:proofErr w:type="gramStart"/>
      <w:r w:rsidRPr="004371A0">
        <w:rPr>
          <w:color w:val="374151"/>
          <w:szCs w:val="24"/>
          <w:lang w:val="en-US" w:eastAsia="en-IN"/>
        </w:rPr>
        <w:t>currency</w:t>
      </w:r>
      <w:proofErr w:type="gramEnd"/>
      <w:r w:rsidRPr="004371A0">
        <w:rPr>
          <w:color w:val="374151"/>
          <w:szCs w:val="24"/>
          <w:lang w:val="en-IN" w:eastAsia="en-IN"/>
        </w:rPr>
        <w:t> </w:t>
      </w:r>
    </w:p>
    <w:p w14:paraId="2721AF3D" w14:textId="77777777" w:rsidR="004371A0" w:rsidRPr="004371A0" w:rsidRDefault="004371A0" w:rsidP="00610279">
      <w:pPr>
        <w:numPr>
          <w:ilvl w:val="0"/>
          <w:numId w:val="92"/>
        </w:numPr>
        <w:spacing w:after="0" w:line="240" w:lineRule="auto"/>
        <w:ind w:left="2160" w:firstLine="0"/>
        <w:textAlignment w:val="baseline"/>
        <w:rPr>
          <w:szCs w:val="24"/>
          <w:lang w:val="en-IN" w:eastAsia="en-IN"/>
        </w:rPr>
      </w:pPr>
      <w:r w:rsidRPr="004371A0">
        <w:rPr>
          <w:b/>
          <w:bCs/>
          <w:color w:val="374151"/>
          <w:szCs w:val="24"/>
          <w:lang w:val="en-US" w:eastAsia="en-IN"/>
        </w:rPr>
        <w:t>Lists and Tables:</w:t>
      </w:r>
      <w:r w:rsidRPr="004371A0">
        <w:rPr>
          <w:color w:val="374151"/>
          <w:szCs w:val="24"/>
          <w:lang w:val="en-IN" w:eastAsia="en-IN"/>
        </w:rPr>
        <w:t> </w:t>
      </w:r>
    </w:p>
    <w:p w14:paraId="524C8B87" w14:textId="77777777" w:rsidR="004371A0" w:rsidRPr="004371A0" w:rsidRDefault="004371A0" w:rsidP="00610279">
      <w:pPr>
        <w:numPr>
          <w:ilvl w:val="0"/>
          <w:numId w:val="93"/>
        </w:numPr>
        <w:spacing w:after="0" w:line="240" w:lineRule="auto"/>
        <w:ind w:left="2520" w:firstLine="0"/>
        <w:textAlignment w:val="baseline"/>
        <w:rPr>
          <w:szCs w:val="24"/>
          <w:lang w:val="en-IN" w:eastAsia="en-IN"/>
        </w:rPr>
      </w:pPr>
      <w:r w:rsidRPr="004371A0">
        <w:rPr>
          <w:color w:val="374151"/>
          <w:szCs w:val="24"/>
          <w:lang w:val="en-US" w:eastAsia="en-IN"/>
        </w:rPr>
        <w:t xml:space="preserve">Display lists of items, such as ID, </w:t>
      </w:r>
      <w:proofErr w:type="spellStart"/>
      <w:proofErr w:type="gramStart"/>
      <w:r w:rsidRPr="004371A0">
        <w:rPr>
          <w:color w:val="374151"/>
          <w:szCs w:val="24"/>
          <w:lang w:val="en-US" w:eastAsia="en-IN"/>
        </w:rPr>
        <w:t>Name,Version</w:t>
      </w:r>
      <w:proofErr w:type="gramEnd"/>
      <w:r w:rsidRPr="004371A0">
        <w:rPr>
          <w:color w:val="374151"/>
          <w:szCs w:val="24"/>
          <w:lang w:val="en-US" w:eastAsia="en-IN"/>
        </w:rPr>
        <w:t>,Currency</w:t>
      </w:r>
      <w:proofErr w:type="spellEnd"/>
      <w:r w:rsidRPr="004371A0">
        <w:rPr>
          <w:color w:val="374151"/>
          <w:szCs w:val="24"/>
          <w:lang w:val="en-US" w:eastAsia="en-IN"/>
        </w:rPr>
        <w:t>, Upload icon or notifications.</w:t>
      </w:r>
      <w:r w:rsidRPr="004371A0">
        <w:rPr>
          <w:color w:val="374151"/>
          <w:szCs w:val="24"/>
          <w:lang w:val="en-IN" w:eastAsia="en-IN"/>
        </w:rPr>
        <w:t> </w:t>
      </w:r>
    </w:p>
    <w:p w14:paraId="5D91A81C" w14:textId="77777777" w:rsidR="004371A0" w:rsidRPr="004371A0" w:rsidRDefault="004371A0" w:rsidP="00610279">
      <w:pPr>
        <w:numPr>
          <w:ilvl w:val="0"/>
          <w:numId w:val="93"/>
        </w:numPr>
        <w:spacing w:after="0" w:line="240" w:lineRule="auto"/>
        <w:ind w:left="2520" w:firstLine="0"/>
        <w:textAlignment w:val="baseline"/>
        <w:rPr>
          <w:szCs w:val="24"/>
          <w:lang w:val="en-IN" w:eastAsia="en-IN"/>
        </w:rPr>
      </w:pPr>
      <w:r w:rsidRPr="004371A0">
        <w:rPr>
          <w:color w:val="374151"/>
          <w:szCs w:val="24"/>
          <w:lang w:val="en-US" w:eastAsia="en-IN"/>
        </w:rPr>
        <w:t>Tables for structured data presentation with columns and rows.</w:t>
      </w:r>
      <w:r w:rsidRPr="004371A0">
        <w:rPr>
          <w:color w:val="374151"/>
          <w:szCs w:val="24"/>
          <w:lang w:val="en-IN" w:eastAsia="en-IN"/>
        </w:rPr>
        <w:t> </w:t>
      </w:r>
      <w:r>
        <w:br/>
      </w:r>
      <w:r w:rsidRPr="004371A0">
        <w:rPr>
          <w:color w:val="374151"/>
          <w:szCs w:val="24"/>
          <w:lang w:val="en-IN" w:eastAsia="en-IN"/>
        </w:rPr>
        <w:t> </w:t>
      </w:r>
    </w:p>
    <w:p w14:paraId="37EB33DB" w14:textId="77777777" w:rsidR="004371A0" w:rsidRPr="004371A0" w:rsidRDefault="004371A0" w:rsidP="02829E04">
      <w:pPr>
        <w:spacing w:after="0" w:line="240" w:lineRule="auto"/>
        <w:ind w:left="720"/>
        <w:textAlignment w:val="baseline"/>
        <w:rPr>
          <w:sz w:val="18"/>
          <w:szCs w:val="18"/>
          <w:lang w:val="en-IN" w:eastAsia="en-IN"/>
        </w:rPr>
      </w:pPr>
      <w:r w:rsidRPr="004371A0">
        <w:rPr>
          <w:b/>
          <w:bCs/>
          <w:color w:val="374151"/>
          <w:szCs w:val="24"/>
          <w:lang w:val="en-US" w:eastAsia="en-IN"/>
        </w:rPr>
        <w:t>Alerts and Modals:</w:t>
      </w:r>
      <w:r w:rsidRPr="004371A0">
        <w:rPr>
          <w:color w:val="374151"/>
          <w:szCs w:val="24"/>
          <w:lang w:val="en-IN" w:eastAsia="en-IN"/>
        </w:rPr>
        <w:t> </w:t>
      </w:r>
    </w:p>
    <w:p w14:paraId="553131CC" w14:textId="77777777" w:rsidR="004371A0" w:rsidRPr="004371A0" w:rsidRDefault="004371A0" w:rsidP="00610279">
      <w:pPr>
        <w:numPr>
          <w:ilvl w:val="0"/>
          <w:numId w:val="94"/>
        </w:numPr>
        <w:spacing w:after="0" w:line="240" w:lineRule="auto"/>
        <w:ind w:left="1800" w:firstLine="0"/>
        <w:textAlignment w:val="baseline"/>
        <w:rPr>
          <w:szCs w:val="24"/>
          <w:lang w:val="en-IN" w:eastAsia="en-IN"/>
        </w:rPr>
      </w:pPr>
      <w:r w:rsidRPr="004371A0">
        <w:rPr>
          <w:color w:val="374151"/>
          <w:szCs w:val="24"/>
          <w:lang w:val="en-US" w:eastAsia="en-IN"/>
        </w:rPr>
        <w:lastRenderedPageBreak/>
        <w:t>Display important messages, confirmations, or error notifications in pop-up dialogs.</w:t>
      </w:r>
      <w:r w:rsidRPr="004371A0">
        <w:rPr>
          <w:color w:val="374151"/>
          <w:szCs w:val="24"/>
          <w:lang w:val="en-IN" w:eastAsia="en-IN"/>
        </w:rPr>
        <w:t> </w:t>
      </w:r>
      <w:r>
        <w:br/>
      </w:r>
      <w:r w:rsidRPr="004371A0">
        <w:rPr>
          <w:color w:val="374151"/>
          <w:szCs w:val="24"/>
          <w:lang w:val="en-IN" w:eastAsia="en-IN"/>
        </w:rPr>
        <w:t> </w:t>
      </w:r>
    </w:p>
    <w:p w14:paraId="5B5045C3" w14:textId="77777777" w:rsidR="004371A0" w:rsidRPr="004371A0" w:rsidRDefault="004371A0" w:rsidP="02829E04">
      <w:pPr>
        <w:spacing w:after="0" w:line="240" w:lineRule="auto"/>
        <w:ind w:left="720"/>
        <w:textAlignment w:val="baseline"/>
        <w:rPr>
          <w:sz w:val="18"/>
          <w:szCs w:val="18"/>
          <w:lang w:val="en-IN" w:eastAsia="en-IN"/>
        </w:rPr>
      </w:pPr>
      <w:r w:rsidRPr="004371A0">
        <w:rPr>
          <w:b/>
          <w:bCs/>
          <w:color w:val="374151"/>
          <w:szCs w:val="24"/>
          <w:lang w:val="en-US" w:eastAsia="en-IN"/>
        </w:rPr>
        <w:t xml:space="preserve">Icons, </w:t>
      </w:r>
      <w:proofErr w:type="gramStart"/>
      <w:r w:rsidRPr="004371A0">
        <w:rPr>
          <w:b/>
          <w:bCs/>
          <w:color w:val="374151"/>
          <w:szCs w:val="24"/>
          <w:lang w:val="en-US" w:eastAsia="en-IN"/>
        </w:rPr>
        <w:t>Images :</w:t>
      </w:r>
      <w:proofErr w:type="gramEnd"/>
      <w:r w:rsidRPr="004371A0">
        <w:rPr>
          <w:color w:val="374151"/>
          <w:szCs w:val="24"/>
          <w:lang w:val="en-IN" w:eastAsia="en-IN"/>
        </w:rPr>
        <w:t> </w:t>
      </w:r>
    </w:p>
    <w:p w14:paraId="31911DD6" w14:textId="77777777" w:rsidR="004371A0" w:rsidRPr="004371A0" w:rsidRDefault="004371A0" w:rsidP="00610279">
      <w:pPr>
        <w:numPr>
          <w:ilvl w:val="0"/>
          <w:numId w:val="95"/>
        </w:numPr>
        <w:spacing w:after="0" w:line="240" w:lineRule="auto"/>
        <w:ind w:left="1800" w:firstLine="0"/>
        <w:textAlignment w:val="baseline"/>
        <w:rPr>
          <w:szCs w:val="24"/>
          <w:lang w:val="en-IN" w:eastAsia="en-IN"/>
        </w:rPr>
      </w:pPr>
      <w:r w:rsidRPr="004371A0">
        <w:rPr>
          <w:color w:val="374151"/>
          <w:szCs w:val="24"/>
          <w:lang w:val="en-US" w:eastAsia="en-IN"/>
        </w:rPr>
        <w:t>Use icons for visual cues and branding.</w:t>
      </w:r>
      <w:r w:rsidRPr="004371A0">
        <w:rPr>
          <w:color w:val="374151"/>
          <w:szCs w:val="24"/>
          <w:lang w:val="en-IN" w:eastAsia="en-IN"/>
        </w:rPr>
        <w:t> </w:t>
      </w:r>
    </w:p>
    <w:p w14:paraId="273265F9" w14:textId="77777777" w:rsidR="004371A0" w:rsidRPr="004371A0" w:rsidRDefault="004371A0" w:rsidP="00610279">
      <w:pPr>
        <w:numPr>
          <w:ilvl w:val="0"/>
          <w:numId w:val="95"/>
        </w:numPr>
        <w:spacing w:after="0" w:line="240" w:lineRule="auto"/>
        <w:ind w:left="1800" w:firstLine="0"/>
        <w:textAlignment w:val="baseline"/>
        <w:rPr>
          <w:szCs w:val="24"/>
          <w:lang w:val="en-IN" w:eastAsia="en-IN"/>
        </w:rPr>
      </w:pPr>
      <w:r w:rsidRPr="004371A0">
        <w:rPr>
          <w:szCs w:val="24"/>
          <w:lang w:val="en-IN" w:eastAsia="en-IN"/>
        </w:rPr>
        <w:t> </w:t>
      </w:r>
    </w:p>
    <w:p w14:paraId="537EC305" w14:textId="77777777" w:rsidR="004371A0" w:rsidRPr="004371A0" w:rsidRDefault="004371A0" w:rsidP="02829E04">
      <w:pPr>
        <w:spacing w:after="0" w:line="240" w:lineRule="auto"/>
        <w:ind w:left="720"/>
        <w:textAlignment w:val="baseline"/>
        <w:rPr>
          <w:sz w:val="18"/>
          <w:szCs w:val="18"/>
          <w:lang w:val="en-IN" w:eastAsia="en-IN"/>
        </w:rPr>
      </w:pPr>
      <w:r w:rsidRPr="004371A0">
        <w:rPr>
          <w:b/>
          <w:bCs/>
          <w:color w:val="374151"/>
          <w:szCs w:val="24"/>
          <w:lang w:val="en-US" w:eastAsia="en-IN"/>
        </w:rPr>
        <w:t>Text Labels and Headings:</w:t>
      </w:r>
      <w:r w:rsidRPr="004371A0">
        <w:rPr>
          <w:color w:val="374151"/>
          <w:szCs w:val="24"/>
          <w:lang w:val="en-IN" w:eastAsia="en-IN"/>
        </w:rPr>
        <w:t> </w:t>
      </w:r>
    </w:p>
    <w:p w14:paraId="410C6E2F" w14:textId="77777777" w:rsidR="004371A0" w:rsidRPr="004371A0" w:rsidRDefault="004371A0" w:rsidP="00610279">
      <w:pPr>
        <w:numPr>
          <w:ilvl w:val="0"/>
          <w:numId w:val="96"/>
        </w:numPr>
        <w:spacing w:after="0" w:line="240" w:lineRule="auto"/>
        <w:ind w:left="1800" w:firstLine="0"/>
        <w:textAlignment w:val="baseline"/>
        <w:rPr>
          <w:szCs w:val="24"/>
          <w:lang w:val="en-IN" w:eastAsia="en-IN"/>
        </w:rPr>
      </w:pPr>
      <w:r w:rsidRPr="004371A0">
        <w:rPr>
          <w:color w:val="374151"/>
          <w:szCs w:val="24"/>
          <w:lang w:val="en-US" w:eastAsia="en-IN"/>
        </w:rPr>
        <w:t>Display static text or headings to provide context and information.</w:t>
      </w:r>
      <w:r w:rsidRPr="004371A0">
        <w:rPr>
          <w:color w:val="374151"/>
          <w:szCs w:val="24"/>
          <w:lang w:val="en-IN" w:eastAsia="en-IN"/>
        </w:rPr>
        <w:t> </w:t>
      </w:r>
    </w:p>
    <w:p w14:paraId="14EBD2F9" w14:textId="77777777" w:rsidR="004371A0" w:rsidRPr="004371A0" w:rsidRDefault="004371A0" w:rsidP="02829E04">
      <w:pPr>
        <w:spacing w:after="0" w:line="240" w:lineRule="auto"/>
        <w:textAlignment w:val="baseline"/>
        <w:rPr>
          <w:sz w:val="18"/>
          <w:szCs w:val="18"/>
          <w:lang w:val="en-IN" w:eastAsia="en-IN"/>
        </w:rPr>
      </w:pPr>
      <w:r w:rsidRPr="02829E04">
        <w:rPr>
          <w:color w:val="000000" w:themeColor="text1"/>
          <w:sz w:val="28"/>
          <w:szCs w:val="28"/>
          <w:lang w:val="en-IN" w:eastAsia="en-IN"/>
        </w:rPr>
        <w:t> </w:t>
      </w:r>
    </w:p>
    <w:p w14:paraId="36096264" w14:textId="77777777" w:rsidR="004371A0" w:rsidRPr="004371A0" w:rsidRDefault="004371A0" w:rsidP="02829E04">
      <w:pPr>
        <w:spacing w:after="0" w:line="240" w:lineRule="auto"/>
        <w:textAlignment w:val="baseline"/>
        <w:rPr>
          <w:sz w:val="18"/>
          <w:szCs w:val="18"/>
          <w:lang w:val="en-IN" w:eastAsia="en-IN"/>
        </w:rPr>
      </w:pPr>
      <w:r w:rsidRPr="02829E04">
        <w:rPr>
          <w:b/>
          <w:bCs/>
          <w:color w:val="000000" w:themeColor="text1"/>
          <w:sz w:val="28"/>
          <w:szCs w:val="28"/>
          <w:lang w:val="en-US" w:eastAsia="en-IN"/>
        </w:rPr>
        <w:t>Notifications and Error Handling</w:t>
      </w:r>
      <w:r w:rsidRPr="02829E04">
        <w:rPr>
          <w:color w:val="000000" w:themeColor="text1"/>
          <w:sz w:val="28"/>
          <w:szCs w:val="28"/>
          <w:lang w:val="en-IN" w:eastAsia="en-IN"/>
        </w:rPr>
        <w:t> </w:t>
      </w:r>
    </w:p>
    <w:p w14:paraId="21105831" w14:textId="77777777" w:rsidR="004371A0" w:rsidRPr="004371A0" w:rsidRDefault="004371A0" w:rsidP="02829E04">
      <w:pPr>
        <w:spacing w:after="0" w:line="240" w:lineRule="auto"/>
        <w:ind w:left="720"/>
        <w:textAlignment w:val="baseline"/>
        <w:rPr>
          <w:sz w:val="18"/>
          <w:szCs w:val="18"/>
          <w:lang w:val="en-IN" w:eastAsia="en-IN"/>
        </w:rPr>
      </w:pPr>
      <w:r w:rsidRPr="004371A0">
        <w:rPr>
          <w:color w:val="374151"/>
          <w:szCs w:val="24"/>
          <w:lang w:val="en-IN" w:eastAsia="en-IN"/>
        </w:rPr>
        <w:t> </w:t>
      </w:r>
    </w:p>
    <w:p w14:paraId="0B141CAE" w14:textId="77777777" w:rsidR="004371A0" w:rsidRPr="004371A0" w:rsidRDefault="004371A0" w:rsidP="02829E04">
      <w:pPr>
        <w:spacing w:after="0" w:line="240" w:lineRule="auto"/>
        <w:ind w:left="720"/>
        <w:textAlignment w:val="baseline"/>
        <w:rPr>
          <w:sz w:val="18"/>
          <w:szCs w:val="18"/>
          <w:lang w:val="en-IN" w:eastAsia="en-IN"/>
        </w:rPr>
      </w:pPr>
      <w:r w:rsidRPr="004371A0">
        <w:rPr>
          <w:b/>
          <w:bCs/>
          <w:color w:val="374151"/>
          <w:szCs w:val="24"/>
          <w:lang w:val="en-US" w:eastAsia="en-IN"/>
        </w:rPr>
        <w:t>Notifications:  N/A</w:t>
      </w:r>
      <w:r w:rsidRPr="004371A0">
        <w:rPr>
          <w:color w:val="374151"/>
          <w:szCs w:val="24"/>
          <w:lang w:val="en-IN" w:eastAsia="en-IN"/>
        </w:rPr>
        <w:t> </w:t>
      </w:r>
    </w:p>
    <w:p w14:paraId="1D9D00A0" w14:textId="77777777" w:rsidR="004371A0" w:rsidRPr="004371A0" w:rsidRDefault="004371A0" w:rsidP="02829E04">
      <w:pPr>
        <w:spacing w:after="0" w:line="240" w:lineRule="auto"/>
        <w:textAlignment w:val="baseline"/>
        <w:rPr>
          <w:sz w:val="18"/>
          <w:szCs w:val="18"/>
          <w:lang w:val="en-IN" w:eastAsia="en-IN"/>
        </w:rPr>
      </w:pPr>
      <w:r w:rsidRPr="004371A0">
        <w:rPr>
          <w:color w:val="374151"/>
          <w:szCs w:val="24"/>
          <w:lang w:val="en-US" w:eastAsia="en-IN"/>
        </w:rPr>
        <w:t>Here's how you can structure documentation for these components:</w:t>
      </w:r>
      <w:r w:rsidRPr="004371A0">
        <w:rPr>
          <w:color w:val="374151"/>
          <w:szCs w:val="24"/>
          <w:lang w:val="en-IN" w:eastAsia="en-IN"/>
        </w:rPr>
        <w:t> </w:t>
      </w:r>
    </w:p>
    <w:p w14:paraId="2B2DC38E" w14:textId="77777777" w:rsidR="004371A0" w:rsidRPr="004371A0" w:rsidRDefault="004371A0" w:rsidP="02829E04">
      <w:pPr>
        <w:spacing w:after="0" w:line="240" w:lineRule="auto"/>
        <w:ind w:firstLine="720"/>
        <w:textAlignment w:val="baseline"/>
        <w:rPr>
          <w:sz w:val="18"/>
          <w:szCs w:val="18"/>
          <w:lang w:val="en-IN" w:eastAsia="en-IN"/>
        </w:rPr>
      </w:pPr>
      <w:r w:rsidRPr="004371A0">
        <w:rPr>
          <w:b/>
          <w:bCs/>
          <w:color w:val="374151"/>
          <w:szCs w:val="24"/>
          <w:lang w:val="en-US" w:eastAsia="en-IN"/>
        </w:rPr>
        <w:t>Network Connection Errors:</w:t>
      </w:r>
      <w:r w:rsidRPr="004371A0">
        <w:rPr>
          <w:color w:val="374151"/>
          <w:szCs w:val="24"/>
          <w:lang w:val="en-IN" w:eastAsia="en-IN"/>
        </w:rPr>
        <w:t> </w:t>
      </w:r>
    </w:p>
    <w:p w14:paraId="15B3F8BA" w14:textId="77777777" w:rsidR="004371A0" w:rsidRPr="004371A0" w:rsidRDefault="004371A0" w:rsidP="00610279">
      <w:pPr>
        <w:numPr>
          <w:ilvl w:val="0"/>
          <w:numId w:val="97"/>
        </w:numPr>
        <w:spacing w:after="0" w:line="240" w:lineRule="auto"/>
        <w:ind w:left="1485" w:firstLine="0"/>
        <w:textAlignment w:val="baseline"/>
        <w:rPr>
          <w:szCs w:val="24"/>
          <w:lang w:val="en-IN" w:eastAsia="en-IN"/>
        </w:rPr>
      </w:pPr>
      <w:r w:rsidRPr="004371A0">
        <w:rPr>
          <w:b/>
          <w:bCs/>
          <w:color w:val="374151"/>
          <w:szCs w:val="24"/>
          <w:lang w:val="en-US" w:eastAsia="en-IN"/>
        </w:rPr>
        <w:t>Description:</w:t>
      </w:r>
      <w:r w:rsidRPr="004371A0">
        <w:rPr>
          <w:color w:val="374151"/>
          <w:szCs w:val="24"/>
          <w:lang w:val="en-US" w:eastAsia="en-IN"/>
        </w:rPr>
        <w:t xml:space="preserve"> Handle errors related to unstable or lost network connections.</w:t>
      </w:r>
      <w:r w:rsidRPr="004371A0">
        <w:rPr>
          <w:color w:val="374151"/>
          <w:szCs w:val="24"/>
          <w:lang w:val="en-IN" w:eastAsia="en-IN"/>
        </w:rPr>
        <w:t> </w:t>
      </w:r>
    </w:p>
    <w:p w14:paraId="3459BEC1" w14:textId="77777777" w:rsidR="004371A0" w:rsidRPr="004371A0" w:rsidRDefault="004371A0" w:rsidP="00610279">
      <w:pPr>
        <w:numPr>
          <w:ilvl w:val="0"/>
          <w:numId w:val="97"/>
        </w:numPr>
        <w:spacing w:after="0" w:line="240" w:lineRule="auto"/>
        <w:ind w:left="1485" w:firstLine="0"/>
        <w:textAlignment w:val="baseline"/>
        <w:rPr>
          <w:szCs w:val="24"/>
          <w:lang w:val="en-IN" w:eastAsia="en-IN"/>
        </w:rPr>
      </w:pPr>
      <w:r w:rsidRPr="004371A0">
        <w:rPr>
          <w:b/>
          <w:bCs/>
          <w:color w:val="374151"/>
          <w:szCs w:val="24"/>
          <w:lang w:val="en-US" w:eastAsia="en-IN"/>
        </w:rPr>
        <w:t>Response:</w:t>
      </w:r>
      <w:r w:rsidRPr="004371A0">
        <w:rPr>
          <w:color w:val="374151"/>
          <w:szCs w:val="24"/>
          <w:lang w:val="en-US" w:eastAsia="en-IN"/>
        </w:rPr>
        <w:t xml:space="preserve"> Display an appropriate error message and provide guidance on re-establishing a connection.</w:t>
      </w:r>
      <w:r w:rsidRPr="004371A0">
        <w:rPr>
          <w:color w:val="374151"/>
          <w:szCs w:val="24"/>
          <w:lang w:val="en-IN" w:eastAsia="en-IN"/>
        </w:rPr>
        <w:t> </w:t>
      </w:r>
      <w:r>
        <w:br/>
      </w:r>
      <w:r w:rsidRPr="02829E04">
        <w:rPr>
          <w:color w:val="FFFFFF" w:themeColor="background1"/>
          <w:lang w:val="en-IN" w:eastAsia="en-IN"/>
        </w:rPr>
        <w:t> </w:t>
      </w:r>
    </w:p>
    <w:p w14:paraId="71F7BB04" w14:textId="77777777" w:rsidR="004371A0" w:rsidRPr="004371A0" w:rsidRDefault="004371A0" w:rsidP="02829E04">
      <w:pPr>
        <w:spacing w:after="0" w:line="240" w:lineRule="auto"/>
        <w:ind w:firstLine="720"/>
        <w:textAlignment w:val="baseline"/>
        <w:rPr>
          <w:sz w:val="18"/>
          <w:szCs w:val="18"/>
          <w:lang w:val="en-IN" w:eastAsia="en-IN"/>
        </w:rPr>
      </w:pPr>
      <w:r w:rsidRPr="004371A0">
        <w:rPr>
          <w:b/>
          <w:bCs/>
          <w:color w:val="374151"/>
          <w:szCs w:val="24"/>
          <w:lang w:val="en-US" w:eastAsia="en-IN"/>
        </w:rPr>
        <w:t>Data Sync Failures:</w:t>
      </w:r>
      <w:r w:rsidRPr="004371A0">
        <w:rPr>
          <w:color w:val="374151"/>
          <w:szCs w:val="24"/>
          <w:lang w:val="en-IN" w:eastAsia="en-IN"/>
        </w:rPr>
        <w:t> </w:t>
      </w:r>
    </w:p>
    <w:p w14:paraId="47CE7E8A" w14:textId="77777777" w:rsidR="004371A0" w:rsidRPr="004371A0" w:rsidRDefault="004371A0" w:rsidP="00610279">
      <w:pPr>
        <w:numPr>
          <w:ilvl w:val="0"/>
          <w:numId w:val="98"/>
        </w:numPr>
        <w:spacing w:after="0" w:line="240" w:lineRule="auto"/>
        <w:ind w:left="1485" w:firstLine="0"/>
        <w:textAlignment w:val="baseline"/>
        <w:rPr>
          <w:szCs w:val="24"/>
          <w:lang w:val="en-IN" w:eastAsia="en-IN"/>
        </w:rPr>
      </w:pPr>
      <w:r w:rsidRPr="004371A0">
        <w:rPr>
          <w:b/>
          <w:bCs/>
          <w:color w:val="374151"/>
          <w:szCs w:val="24"/>
          <w:lang w:val="en-US" w:eastAsia="en-IN"/>
        </w:rPr>
        <w:t>Description:</w:t>
      </w:r>
      <w:r w:rsidRPr="004371A0">
        <w:rPr>
          <w:color w:val="374151"/>
          <w:szCs w:val="24"/>
          <w:lang w:val="en-US" w:eastAsia="en-IN"/>
        </w:rPr>
        <w:t xml:space="preserve"> Address errors occurring during data synchronization with Salesforce.</w:t>
      </w:r>
      <w:r w:rsidRPr="004371A0">
        <w:rPr>
          <w:color w:val="374151"/>
          <w:szCs w:val="24"/>
          <w:lang w:val="en-IN" w:eastAsia="en-IN"/>
        </w:rPr>
        <w:t> </w:t>
      </w:r>
    </w:p>
    <w:p w14:paraId="57D95829" w14:textId="77777777" w:rsidR="004371A0" w:rsidRPr="004371A0" w:rsidRDefault="004371A0" w:rsidP="00610279">
      <w:pPr>
        <w:numPr>
          <w:ilvl w:val="0"/>
          <w:numId w:val="98"/>
        </w:numPr>
        <w:spacing w:after="0" w:line="240" w:lineRule="auto"/>
        <w:ind w:left="1485" w:firstLine="0"/>
        <w:textAlignment w:val="baseline"/>
        <w:rPr>
          <w:szCs w:val="24"/>
          <w:lang w:val="en-IN" w:eastAsia="en-IN"/>
        </w:rPr>
      </w:pPr>
      <w:r w:rsidRPr="004371A0">
        <w:rPr>
          <w:b/>
          <w:bCs/>
          <w:color w:val="374151"/>
          <w:szCs w:val="24"/>
          <w:lang w:val="en-US" w:eastAsia="en-IN"/>
        </w:rPr>
        <w:t>Response:</w:t>
      </w:r>
      <w:r w:rsidRPr="004371A0">
        <w:rPr>
          <w:color w:val="374151"/>
          <w:szCs w:val="24"/>
          <w:lang w:val="en-US" w:eastAsia="en-IN"/>
        </w:rPr>
        <w:t xml:space="preserve"> Log the error, attempt retries, and notify the user of the issue.</w:t>
      </w:r>
      <w:r w:rsidRPr="02829E04">
        <w:rPr>
          <w:color w:val="FFFFFF" w:themeColor="background1"/>
          <w:lang w:val="en-US" w:eastAsia="en-IN"/>
        </w:rPr>
        <w:t xml:space="preserve"> // </w:t>
      </w:r>
      <w:r w:rsidRPr="02829E04">
        <w:rPr>
          <w:color w:val="FFFFFF" w:themeColor="background1"/>
          <w:lang w:val="en-IN" w:eastAsia="en-IN"/>
        </w:rPr>
        <w:t> </w:t>
      </w:r>
      <w:r>
        <w:br/>
      </w:r>
      <w:r w:rsidRPr="02829E04">
        <w:rPr>
          <w:color w:val="FFFFFF" w:themeColor="background1"/>
          <w:lang w:val="en-IN" w:eastAsia="en-IN"/>
        </w:rPr>
        <w:t> </w:t>
      </w:r>
    </w:p>
    <w:p w14:paraId="4818098A" w14:textId="77777777" w:rsidR="004371A0" w:rsidRPr="004371A0" w:rsidRDefault="004371A0" w:rsidP="02829E04">
      <w:pPr>
        <w:spacing w:after="0" w:line="240" w:lineRule="auto"/>
        <w:ind w:firstLine="720"/>
        <w:textAlignment w:val="baseline"/>
        <w:rPr>
          <w:sz w:val="18"/>
          <w:szCs w:val="18"/>
          <w:lang w:val="en-IN" w:eastAsia="en-IN"/>
        </w:rPr>
      </w:pPr>
      <w:r w:rsidRPr="004371A0">
        <w:rPr>
          <w:b/>
          <w:bCs/>
          <w:color w:val="374151"/>
          <w:szCs w:val="24"/>
          <w:lang w:val="en-US" w:eastAsia="en-IN"/>
        </w:rPr>
        <w:t>Invalid User Input:</w:t>
      </w:r>
      <w:r w:rsidRPr="004371A0">
        <w:rPr>
          <w:color w:val="374151"/>
          <w:szCs w:val="24"/>
          <w:lang w:val="en-IN" w:eastAsia="en-IN"/>
        </w:rPr>
        <w:t> </w:t>
      </w:r>
    </w:p>
    <w:p w14:paraId="5D32DB82" w14:textId="77777777" w:rsidR="004371A0" w:rsidRPr="004371A0" w:rsidRDefault="004371A0" w:rsidP="00610279">
      <w:pPr>
        <w:numPr>
          <w:ilvl w:val="0"/>
          <w:numId w:val="99"/>
        </w:numPr>
        <w:spacing w:after="0" w:line="240" w:lineRule="auto"/>
        <w:ind w:left="1485" w:firstLine="0"/>
        <w:textAlignment w:val="baseline"/>
        <w:rPr>
          <w:szCs w:val="24"/>
          <w:lang w:val="en-IN" w:eastAsia="en-IN"/>
        </w:rPr>
      </w:pPr>
      <w:r w:rsidRPr="004371A0">
        <w:rPr>
          <w:b/>
          <w:bCs/>
          <w:color w:val="374151"/>
          <w:szCs w:val="24"/>
          <w:lang w:val="en-US" w:eastAsia="en-IN"/>
        </w:rPr>
        <w:t>Description:</w:t>
      </w:r>
      <w:r w:rsidRPr="004371A0">
        <w:rPr>
          <w:color w:val="374151"/>
          <w:szCs w:val="24"/>
          <w:lang w:val="en-US" w:eastAsia="en-IN"/>
        </w:rPr>
        <w:t xml:space="preserve"> Handle user input errors, such as missing or incorrect data.</w:t>
      </w:r>
      <w:r w:rsidRPr="004371A0">
        <w:rPr>
          <w:color w:val="374151"/>
          <w:szCs w:val="24"/>
          <w:lang w:val="en-IN" w:eastAsia="en-IN"/>
        </w:rPr>
        <w:t> </w:t>
      </w:r>
    </w:p>
    <w:p w14:paraId="031BE50B" w14:textId="77777777" w:rsidR="004371A0" w:rsidRPr="004371A0" w:rsidRDefault="004371A0" w:rsidP="00610279">
      <w:pPr>
        <w:numPr>
          <w:ilvl w:val="0"/>
          <w:numId w:val="99"/>
        </w:numPr>
        <w:spacing w:after="0" w:line="240" w:lineRule="auto"/>
        <w:ind w:left="1485" w:firstLine="0"/>
        <w:textAlignment w:val="baseline"/>
        <w:rPr>
          <w:szCs w:val="24"/>
          <w:lang w:val="en-IN" w:eastAsia="en-IN"/>
        </w:rPr>
      </w:pPr>
      <w:r w:rsidRPr="004371A0">
        <w:rPr>
          <w:b/>
          <w:bCs/>
          <w:color w:val="374151"/>
          <w:szCs w:val="24"/>
          <w:lang w:val="en-US" w:eastAsia="en-IN"/>
        </w:rPr>
        <w:t>Response:</w:t>
      </w:r>
      <w:r w:rsidRPr="004371A0">
        <w:rPr>
          <w:color w:val="374151"/>
          <w:szCs w:val="24"/>
          <w:lang w:val="en-US" w:eastAsia="en-IN"/>
        </w:rPr>
        <w:t xml:space="preserve"> Highlight the erroneous input fields and provide guidance on correction.</w:t>
      </w:r>
      <w:r w:rsidRPr="02829E04">
        <w:rPr>
          <w:color w:val="FFFFFF" w:themeColor="background1"/>
          <w:lang w:val="en-US" w:eastAsia="en-IN"/>
        </w:rPr>
        <w:t xml:space="preserve"> /</w:t>
      </w:r>
      <w:r w:rsidRPr="02829E04">
        <w:rPr>
          <w:color w:val="FFFFFF" w:themeColor="background1"/>
          <w:lang w:val="en-IN" w:eastAsia="en-IN"/>
        </w:rPr>
        <w:t> </w:t>
      </w:r>
      <w:r>
        <w:br/>
      </w:r>
      <w:r w:rsidRPr="02829E04">
        <w:rPr>
          <w:color w:val="FFFFFF" w:themeColor="background1"/>
          <w:lang w:val="en-IN" w:eastAsia="en-IN"/>
        </w:rPr>
        <w:t> </w:t>
      </w:r>
    </w:p>
    <w:p w14:paraId="602E902A" w14:textId="77777777" w:rsidR="004371A0" w:rsidRPr="004371A0" w:rsidRDefault="004371A0" w:rsidP="02829E04">
      <w:pPr>
        <w:spacing w:after="0" w:line="240" w:lineRule="auto"/>
        <w:ind w:left="720"/>
        <w:textAlignment w:val="baseline"/>
        <w:rPr>
          <w:sz w:val="18"/>
          <w:szCs w:val="18"/>
          <w:lang w:val="en-IN" w:eastAsia="en-IN"/>
        </w:rPr>
      </w:pPr>
      <w:r w:rsidRPr="004371A0">
        <w:rPr>
          <w:color w:val="374151"/>
          <w:szCs w:val="24"/>
          <w:lang w:val="en-IN" w:eastAsia="en-IN"/>
        </w:rPr>
        <w:t> </w:t>
      </w:r>
    </w:p>
    <w:p w14:paraId="755D8BCD" w14:textId="77777777" w:rsidR="004371A0" w:rsidRPr="004371A0" w:rsidRDefault="004371A0" w:rsidP="02829E04">
      <w:pPr>
        <w:spacing w:after="0" w:line="240" w:lineRule="auto"/>
        <w:ind w:left="720"/>
        <w:textAlignment w:val="baseline"/>
        <w:rPr>
          <w:sz w:val="18"/>
          <w:szCs w:val="18"/>
          <w:lang w:val="en-IN" w:eastAsia="en-IN"/>
        </w:rPr>
      </w:pPr>
      <w:r w:rsidRPr="004371A0">
        <w:rPr>
          <w:b/>
          <w:bCs/>
          <w:color w:val="374151"/>
          <w:szCs w:val="24"/>
          <w:lang w:val="en-US" w:eastAsia="en-IN"/>
        </w:rPr>
        <w:t>User-Friendly Messages:</w:t>
      </w:r>
      <w:r w:rsidRPr="004371A0">
        <w:rPr>
          <w:color w:val="374151"/>
          <w:szCs w:val="24"/>
          <w:lang w:val="en-IN" w:eastAsia="en-IN"/>
        </w:rPr>
        <w:t> </w:t>
      </w:r>
    </w:p>
    <w:p w14:paraId="20C92193" w14:textId="77777777" w:rsidR="004371A0" w:rsidRPr="004371A0" w:rsidRDefault="004371A0" w:rsidP="00610279">
      <w:pPr>
        <w:numPr>
          <w:ilvl w:val="0"/>
          <w:numId w:val="100"/>
        </w:numPr>
        <w:spacing w:after="0" w:line="240" w:lineRule="auto"/>
        <w:ind w:left="1485" w:firstLine="0"/>
        <w:textAlignment w:val="baseline"/>
        <w:rPr>
          <w:szCs w:val="24"/>
          <w:lang w:val="en-IN" w:eastAsia="en-IN"/>
        </w:rPr>
      </w:pPr>
      <w:r w:rsidRPr="004371A0">
        <w:rPr>
          <w:color w:val="374151"/>
          <w:szCs w:val="24"/>
          <w:lang w:val="en-US" w:eastAsia="en-IN"/>
        </w:rPr>
        <w:t>Ensure that error messages are user-friendly, concise, and provide actionable guidance to help users understand and resolve issues.</w:t>
      </w:r>
      <w:r w:rsidRPr="004371A0">
        <w:rPr>
          <w:color w:val="374151"/>
          <w:szCs w:val="24"/>
          <w:lang w:val="en-IN" w:eastAsia="en-IN"/>
        </w:rPr>
        <w:t> </w:t>
      </w:r>
    </w:p>
    <w:p w14:paraId="4FA93397" w14:textId="2B2C1FFB" w:rsidR="004371A0" w:rsidRPr="004371A0" w:rsidRDefault="004371A0" w:rsidP="34A0B2FB">
      <w:pPr>
        <w:spacing w:after="0" w:line="240" w:lineRule="auto"/>
        <w:ind w:left="720"/>
        <w:textAlignment w:val="baseline"/>
        <w:rPr>
          <w:lang w:val="en-IN" w:eastAsia="en-IN"/>
        </w:rPr>
      </w:pPr>
      <w:r w:rsidRPr="34A0B2FB">
        <w:rPr>
          <w:lang w:val="en-IN" w:eastAsia="en-IN"/>
        </w:rPr>
        <w:t> </w:t>
      </w:r>
      <w:r>
        <w:br/>
      </w:r>
    </w:p>
    <w:p w14:paraId="37BD32CA" w14:textId="479280D6" w:rsidR="004371A0" w:rsidRPr="004371A0" w:rsidRDefault="004371A0" w:rsidP="34A0B2FB">
      <w:pPr>
        <w:spacing w:after="0" w:line="240" w:lineRule="auto"/>
        <w:ind w:left="720"/>
        <w:textAlignment w:val="baseline"/>
        <w:rPr>
          <w:b/>
          <w:bCs/>
          <w:color w:val="374151"/>
          <w:lang w:val="en-US" w:eastAsia="en-IN"/>
        </w:rPr>
      </w:pPr>
    </w:p>
    <w:p w14:paraId="2C250337" w14:textId="19B306D7" w:rsidR="004371A0" w:rsidRPr="004371A0" w:rsidRDefault="004371A0" w:rsidP="34A0B2FB">
      <w:pPr>
        <w:spacing w:after="0" w:line="240" w:lineRule="auto"/>
        <w:ind w:left="720"/>
        <w:textAlignment w:val="baseline"/>
        <w:rPr>
          <w:lang w:val="en-IN" w:eastAsia="en-IN"/>
        </w:rPr>
      </w:pPr>
      <w:r w:rsidRPr="34A0B2FB">
        <w:rPr>
          <w:b/>
          <w:bCs/>
          <w:color w:val="374151"/>
          <w:lang w:val="en-US" w:eastAsia="en-IN"/>
        </w:rPr>
        <w:t>Documentation:</w:t>
      </w:r>
      <w:r w:rsidRPr="34A0B2FB">
        <w:rPr>
          <w:color w:val="374151"/>
          <w:lang w:val="en-IN" w:eastAsia="en-IN"/>
        </w:rPr>
        <w:t> </w:t>
      </w:r>
    </w:p>
    <w:p w14:paraId="79DAF6F5" w14:textId="6EABDEF5" w:rsidR="004371A0" w:rsidRPr="004371A0" w:rsidRDefault="004371A0" w:rsidP="34A0B2FB">
      <w:pPr>
        <w:spacing w:after="0" w:line="240" w:lineRule="auto"/>
        <w:ind w:left="720" w:firstLine="720"/>
        <w:textAlignment w:val="baseline"/>
        <w:rPr>
          <w:lang w:val="en-IN" w:eastAsia="en-IN"/>
        </w:rPr>
      </w:pPr>
      <w:r w:rsidRPr="34A0B2FB">
        <w:rPr>
          <w:color w:val="374151"/>
          <w:lang w:val="en-US" w:eastAsia="en-IN"/>
        </w:rPr>
        <w:t>Maintain a log of common errors, their causes, and resolutions for reference by support and development teams.</w:t>
      </w:r>
      <w:r w:rsidRPr="34A0B2FB">
        <w:rPr>
          <w:color w:val="374151"/>
          <w:lang w:val="en-IN" w:eastAsia="en-IN"/>
        </w:rPr>
        <w:t> </w:t>
      </w:r>
    </w:p>
    <w:p w14:paraId="60410E29" w14:textId="77777777" w:rsidR="004371A0" w:rsidRPr="004371A0" w:rsidRDefault="004371A0" w:rsidP="02829E04">
      <w:pPr>
        <w:spacing w:after="0" w:line="240" w:lineRule="auto"/>
        <w:ind w:left="1065"/>
        <w:textAlignment w:val="baseline"/>
        <w:rPr>
          <w:sz w:val="18"/>
          <w:szCs w:val="18"/>
          <w:lang w:val="en-IN" w:eastAsia="en-IN"/>
        </w:rPr>
      </w:pPr>
      <w:r w:rsidRPr="004371A0">
        <w:rPr>
          <w:color w:val="FF0000"/>
          <w:szCs w:val="24"/>
          <w:lang w:val="en-IN" w:eastAsia="en-IN"/>
        </w:rPr>
        <w:t> </w:t>
      </w:r>
    </w:p>
    <w:p w14:paraId="3AC93028" w14:textId="77777777" w:rsidR="004371A0" w:rsidRPr="004371A0" w:rsidRDefault="004371A0" w:rsidP="00610279">
      <w:pPr>
        <w:numPr>
          <w:ilvl w:val="0"/>
          <w:numId w:val="101"/>
        </w:numPr>
        <w:spacing w:after="0" w:line="240" w:lineRule="auto"/>
        <w:ind w:left="1065" w:firstLine="0"/>
        <w:textAlignment w:val="baseline"/>
        <w:rPr>
          <w:sz w:val="28"/>
          <w:szCs w:val="28"/>
          <w:lang w:val="en-IN" w:eastAsia="en-IN"/>
        </w:rPr>
      </w:pPr>
      <w:r w:rsidRPr="02829E04">
        <w:rPr>
          <w:b/>
          <w:bCs/>
          <w:color w:val="000000" w:themeColor="text1"/>
          <w:sz w:val="28"/>
          <w:szCs w:val="28"/>
          <w:lang w:val="en-US" w:eastAsia="en-IN"/>
        </w:rPr>
        <w:t>Reports</w:t>
      </w:r>
      <w:r w:rsidRPr="02829E04">
        <w:rPr>
          <w:color w:val="000000" w:themeColor="text1"/>
          <w:sz w:val="28"/>
          <w:szCs w:val="28"/>
          <w:lang w:val="en-IN" w:eastAsia="en-IN"/>
        </w:rPr>
        <w:t> </w:t>
      </w:r>
    </w:p>
    <w:p w14:paraId="534952A2" w14:textId="77777777" w:rsidR="004371A0" w:rsidRPr="004371A0" w:rsidRDefault="004371A0" w:rsidP="02829E04">
      <w:pPr>
        <w:spacing w:after="0" w:line="240" w:lineRule="auto"/>
        <w:ind w:left="1065"/>
        <w:textAlignment w:val="baseline"/>
        <w:rPr>
          <w:sz w:val="18"/>
          <w:szCs w:val="18"/>
          <w:lang w:val="en-IN" w:eastAsia="en-IN"/>
        </w:rPr>
      </w:pPr>
      <w:r w:rsidRPr="004371A0">
        <w:rPr>
          <w:szCs w:val="24"/>
          <w:lang w:val="en-US" w:eastAsia="en-IN"/>
        </w:rPr>
        <w:t>N/A</w:t>
      </w:r>
      <w:r w:rsidRPr="004371A0">
        <w:rPr>
          <w:szCs w:val="24"/>
          <w:lang w:val="en-IN" w:eastAsia="en-IN"/>
        </w:rPr>
        <w:t> </w:t>
      </w:r>
      <w:r>
        <w:br/>
      </w:r>
      <w:r w:rsidRPr="004371A0">
        <w:rPr>
          <w:szCs w:val="24"/>
          <w:lang w:val="en-IN" w:eastAsia="en-IN"/>
        </w:rPr>
        <w:t> </w:t>
      </w:r>
    </w:p>
    <w:p w14:paraId="3EF40477" w14:textId="77777777" w:rsidR="004371A0" w:rsidRPr="004371A0" w:rsidRDefault="004371A0" w:rsidP="00610279">
      <w:pPr>
        <w:numPr>
          <w:ilvl w:val="0"/>
          <w:numId w:val="102"/>
        </w:numPr>
        <w:spacing w:after="0" w:line="240" w:lineRule="auto"/>
        <w:ind w:firstLine="0"/>
        <w:textAlignment w:val="baseline"/>
        <w:rPr>
          <w:b/>
          <w:bCs/>
          <w:szCs w:val="24"/>
          <w:lang w:val="en-IN" w:eastAsia="en-IN"/>
        </w:rPr>
      </w:pPr>
      <w:r w:rsidRPr="02829E04">
        <w:rPr>
          <w:b/>
          <w:bCs/>
          <w:color w:val="000000" w:themeColor="text1"/>
          <w:lang w:val="en-US" w:eastAsia="en-IN"/>
        </w:rPr>
        <w:lastRenderedPageBreak/>
        <w:t>REFERENCES</w:t>
      </w:r>
      <w:r w:rsidRPr="02829E04">
        <w:rPr>
          <w:b/>
          <w:bCs/>
          <w:color w:val="000000" w:themeColor="text1"/>
          <w:lang w:val="en-IN" w:eastAsia="en-IN"/>
        </w:rPr>
        <w:t> </w:t>
      </w:r>
    </w:p>
    <w:p w14:paraId="325C2D7C" w14:textId="77777777" w:rsidR="004371A0" w:rsidRPr="004371A0" w:rsidRDefault="004371A0" w:rsidP="02829E04">
      <w:pPr>
        <w:spacing w:after="0" w:line="240" w:lineRule="auto"/>
        <w:textAlignment w:val="baseline"/>
        <w:rPr>
          <w:i/>
          <w:iCs/>
          <w:color w:val="44546A"/>
          <w:sz w:val="18"/>
          <w:szCs w:val="18"/>
          <w:lang w:val="en-IN" w:eastAsia="en-IN"/>
        </w:rPr>
      </w:pPr>
      <w:r w:rsidRPr="02829E04">
        <w:rPr>
          <w:i/>
          <w:iCs/>
          <w:color w:val="44546A" w:themeColor="text2"/>
          <w:lang w:val="en-US" w:eastAsia="en-IN"/>
        </w:rPr>
        <w:t xml:space="preserve">   Table </w:t>
      </w:r>
      <w:proofErr w:type="gramStart"/>
      <w:r w:rsidRPr="02829E04">
        <w:rPr>
          <w:i/>
          <w:iCs/>
          <w:color w:val="44546A" w:themeColor="text2"/>
          <w:lang w:val="en-US" w:eastAsia="en-IN"/>
        </w:rPr>
        <w:t>7</w:t>
      </w:r>
      <w:r w:rsidRPr="02829E04">
        <w:rPr>
          <w:i/>
          <w:iCs/>
          <w:color w:val="44546A" w:themeColor="text2"/>
          <w:sz w:val="18"/>
          <w:szCs w:val="18"/>
          <w:lang w:val="en-US" w:eastAsia="en-IN"/>
        </w:rPr>
        <w:t xml:space="preserve">  </w:t>
      </w:r>
      <w:r w:rsidRPr="02829E04">
        <w:rPr>
          <w:i/>
          <w:iCs/>
          <w:color w:val="44546A" w:themeColor="text2"/>
          <w:lang w:val="en-US" w:eastAsia="en-IN"/>
        </w:rPr>
        <w:t>References</w:t>
      </w:r>
      <w:proofErr w:type="gramEnd"/>
      <w:r w:rsidRPr="02829E04">
        <w:rPr>
          <w:i/>
          <w:iCs/>
          <w:color w:val="44546A" w:themeColor="text2"/>
          <w:lang w:val="en-IN" w:eastAsia="en-IN"/>
        </w:rPr>
        <w:t> </w:t>
      </w:r>
    </w:p>
    <w:tbl>
      <w:tblPr>
        <w:tblW w:w="0"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4371A0" w:rsidRPr="004371A0" w14:paraId="57A58723" w14:textId="77777777" w:rsidTr="02829E0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549C93D" w14:textId="77777777" w:rsidR="004371A0" w:rsidRPr="004371A0" w:rsidRDefault="004371A0" w:rsidP="02829E04">
            <w:pPr>
              <w:spacing w:after="0" w:line="240" w:lineRule="auto"/>
              <w:textAlignment w:val="baseline"/>
              <w:rPr>
                <w:szCs w:val="24"/>
                <w:lang w:val="en-IN" w:eastAsia="en-IN"/>
              </w:rPr>
            </w:pPr>
            <w:r w:rsidRPr="004371A0">
              <w:rPr>
                <w:b/>
                <w:bCs/>
                <w:szCs w:val="24"/>
                <w:lang w:val="en-US" w:eastAsia="en-IN"/>
              </w:rPr>
              <w:t>Document Name</w:t>
            </w:r>
            <w:r w:rsidRPr="004371A0">
              <w:rPr>
                <w:szCs w:val="24"/>
                <w:lang w:val="en-IN"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AB9DECF" w14:textId="77777777" w:rsidR="004371A0" w:rsidRPr="004371A0" w:rsidRDefault="004371A0" w:rsidP="02829E04">
            <w:pPr>
              <w:spacing w:after="0" w:line="240" w:lineRule="auto"/>
              <w:textAlignment w:val="baseline"/>
              <w:rPr>
                <w:szCs w:val="24"/>
                <w:lang w:val="en-IN" w:eastAsia="en-IN"/>
              </w:rPr>
            </w:pPr>
            <w:r w:rsidRPr="004371A0">
              <w:rPr>
                <w:b/>
                <w:bCs/>
                <w:szCs w:val="24"/>
                <w:lang w:val="en-US" w:eastAsia="en-IN"/>
              </w:rPr>
              <w:t>Title</w:t>
            </w:r>
            <w:r w:rsidRPr="004371A0">
              <w:rPr>
                <w:szCs w:val="24"/>
                <w:lang w:val="en-IN" w:eastAsia="en-IN"/>
              </w:rPr>
              <w:t> </w:t>
            </w:r>
          </w:p>
        </w:tc>
      </w:tr>
      <w:tr w:rsidR="004371A0" w:rsidRPr="004371A0" w14:paraId="57EF6A79" w14:textId="77777777" w:rsidTr="02829E0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43E1EB0"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SOP-000477729</w:t>
            </w:r>
            <w:r w:rsidRPr="02829E04">
              <w:rPr>
                <w:color w:val="000000" w:themeColor="text1"/>
                <w:lang w:val="en-IN"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E2BF8AA"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ITQMS Glossary Standard</w:t>
            </w:r>
            <w:r w:rsidRPr="02829E04">
              <w:rPr>
                <w:color w:val="000000" w:themeColor="text1"/>
                <w:lang w:val="en-IN" w:eastAsia="en-IN"/>
              </w:rPr>
              <w:t> </w:t>
            </w:r>
          </w:p>
        </w:tc>
      </w:tr>
      <w:tr w:rsidR="004371A0" w:rsidRPr="004371A0" w14:paraId="438C2A8C" w14:textId="77777777" w:rsidTr="02829E0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D48032"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SOP-000482185</w:t>
            </w:r>
            <w:r w:rsidRPr="02829E04">
              <w:rPr>
                <w:color w:val="000000" w:themeColor="text1"/>
                <w:lang w:val="en-IN"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46C8A4"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Preparation of Specifications</w:t>
            </w:r>
            <w:r w:rsidRPr="02829E04">
              <w:rPr>
                <w:color w:val="000000" w:themeColor="text1"/>
                <w:lang w:val="en-IN" w:eastAsia="en-IN"/>
              </w:rPr>
              <w:t> </w:t>
            </w:r>
          </w:p>
        </w:tc>
      </w:tr>
    </w:tbl>
    <w:p w14:paraId="73491725" w14:textId="77777777" w:rsidR="004371A0" w:rsidRPr="004371A0" w:rsidRDefault="004371A0" w:rsidP="02829E04">
      <w:pPr>
        <w:spacing w:after="0" w:line="240" w:lineRule="auto"/>
        <w:ind w:left="1065"/>
        <w:textAlignment w:val="baseline"/>
        <w:rPr>
          <w:sz w:val="18"/>
          <w:szCs w:val="18"/>
          <w:lang w:val="en-US" w:eastAsia="en-IN"/>
        </w:rPr>
      </w:pPr>
      <w:r w:rsidRPr="004371A0">
        <w:rPr>
          <w:szCs w:val="24"/>
          <w:lang w:val="en-US" w:eastAsia="en-IN"/>
        </w:rPr>
        <w:t> </w:t>
      </w:r>
    </w:p>
    <w:p w14:paraId="5609E1EC" w14:textId="77777777" w:rsidR="004371A0" w:rsidRPr="004371A0" w:rsidRDefault="004371A0" w:rsidP="02829E04">
      <w:pPr>
        <w:spacing w:after="0" w:line="240" w:lineRule="auto"/>
        <w:textAlignment w:val="baseline"/>
        <w:rPr>
          <w:sz w:val="18"/>
          <w:szCs w:val="18"/>
          <w:lang w:val="en-IN" w:eastAsia="en-IN"/>
        </w:rPr>
      </w:pPr>
      <w:r w:rsidRPr="004371A0">
        <w:rPr>
          <w:szCs w:val="24"/>
          <w:lang w:val="en-IN" w:eastAsia="en-IN"/>
        </w:rPr>
        <w:t> </w:t>
      </w:r>
    </w:p>
    <w:p w14:paraId="542D01C3" w14:textId="77777777" w:rsidR="004371A0" w:rsidRPr="004371A0" w:rsidRDefault="004371A0" w:rsidP="02829E04">
      <w:pPr>
        <w:spacing w:after="0" w:line="240" w:lineRule="auto"/>
        <w:textAlignment w:val="baseline"/>
        <w:rPr>
          <w:sz w:val="18"/>
          <w:szCs w:val="18"/>
          <w:lang w:val="en-IN" w:eastAsia="en-IN"/>
        </w:rPr>
      </w:pPr>
      <w:r w:rsidRPr="02829E04">
        <w:rPr>
          <w:i/>
          <w:iCs/>
          <w:color w:val="44546A" w:themeColor="text2"/>
          <w:sz w:val="18"/>
          <w:szCs w:val="18"/>
          <w:lang w:val="en-US" w:eastAsia="en-IN"/>
        </w:rPr>
        <w:t>Table 2</w:t>
      </w:r>
      <w:r>
        <w:tab/>
      </w:r>
      <w:r w:rsidRPr="02829E04">
        <w:rPr>
          <w:i/>
          <w:iCs/>
          <w:color w:val="44546A" w:themeColor="text2"/>
          <w:sz w:val="18"/>
          <w:szCs w:val="18"/>
          <w:lang w:val="en-US" w:eastAsia="en-IN"/>
        </w:rPr>
        <w:t>References</w:t>
      </w:r>
      <w:r w:rsidRPr="02829E04">
        <w:rPr>
          <w:color w:val="44546A" w:themeColor="text2"/>
          <w:sz w:val="18"/>
          <w:szCs w:val="18"/>
          <w:lang w:val="en-IN" w:eastAsia="en-IN"/>
        </w:rPr>
        <w:t> </w:t>
      </w:r>
    </w:p>
    <w:p w14:paraId="5DA96650" w14:textId="77777777" w:rsidR="004371A0" w:rsidRPr="004371A0" w:rsidRDefault="004371A0" w:rsidP="00610279">
      <w:pPr>
        <w:numPr>
          <w:ilvl w:val="0"/>
          <w:numId w:val="103"/>
        </w:numPr>
        <w:spacing w:after="0" w:line="240" w:lineRule="auto"/>
        <w:ind w:left="1080" w:firstLine="0"/>
        <w:textAlignment w:val="baseline"/>
        <w:rPr>
          <w:sz w:val="28"/>
          <w:szCs w:val="28"/>
          <w:lang w:val="en-IN" w:eastAsia="en-IN"/>
        </w:rPr>
      </w:pPr>
      <w:r w:rsidRPr="02829E04">
        <w:rPr>
          <w:b/>
          <w:bCs/>
          <w:color w:val="000000" w:themeColor="text1"/>
          <w:sz w:val="28"/>
          <w:szCs w:val="28"/>
          <w:lang w:val="en-US" w:eastAsia="en-IN"/>
        </w:rPr>
        <w:t>ADDENDUMS, SUPPLEMENTS, REVISIONS</w:t>
      </w:r>
      <w:r w:rsidRPr="02829E04">
        <w:rPr>
          <w:color w:val="000000" w:themeColor="text1"/>
          <w:sz w:val="28"/>
          <w:szCs w:val="28"/>
          <w:lang w:val="en-IN" w:eastAsia="en-IN"/>
        </w:rPr>
        <w:t> </w:t>
      </w:r>
    </w:p>
    <w:p w14:paraId="46C6E80C" w14:textId="77777777" w:rsidR="004371A0" w:rsidRPr="004371A0" w:rsidRDefault="004371A0" w:rsidP="02829E04">
      <w:pPr>
        <w:spacing w:after="0" w:line="240" w:lineRule="auto"/>
        <w:ind w:left="720"/>
        <w:textAlignment w:val="baseline"/>
        <w:rPr>
          <w:sz w:val="18"/>
          <w:szCs w:val="18"/>
          <w:lang w:val="en-IN" w:eastAsia="en-IN"/>
        </w:rPr>
      </w:pPr>
      <w:r w:rsidRPr="02829E04">
        <w:rPr>
          <w:color w:val="000000" w:themeColor="text1"/>
          <w:lang w:val="en-US" w:eastAsia="en-IN"/>
        </w:rPr>
        <w:t>Addendums, supplements, and revisions to this document are permitted. A description of the change must be entered into the Revision History at the end of this document.</w:t>
      </w:r>
      <w:r w:rsidRPr="02829E04">
        <w:rPr>
          <w:color w:val="000000" w:themeColor="text1"/>
          <w:lang w:val="en-IN" w:eastAsia="en-IN"/>
        </w:rPr>
        <w:t> </w:t>
      </w:r>
    </w:p>
    <w:p w14:paraId="57C0FE28" w14:textId="77777777" w:rsidR="004371A0" w:rsidRPr="004371A0" w:rsidRDefault="004371A0" w:rsidP="02829E04">
      <w:pPr>
        <w:spacing w:after="0" w:line="240" w:lineRule="auto"/>
        <w:ind w:left="720"/>
        <w:textAlignment w:val="baseline"/>
        <w:rPr>
          <w:sz w:val="18"/>
          <w:szCs w:val="18"/>
          <w:lang w:val="en-IN" w:eastAsia="en-IN"/>
        </w:rPr>
      </w:pPr>
      <w:proofErr w:type="gramStart"/>
      <w:r w:rsidRPr="02829E04">
        <w:rPr>
          <w:color w:val="000000" w:themeColor="text1"/>
          <w:lang w:val="en-US" w:eastAsia="en-IN"/>
        </w:rPr>
        <w:t>During the course of</w:t>
      </w:r>
      <w:proofErr w:type="gramEnd"/>
      <w:r w:rsidRPr="02829E04">
        <w:rPr>
          <w:color w:val="000000" w:themeColor="text1"/>
          <w:lang w:val="en-US" w:eastAsia="en-IN"/>
        </w:rPr>
        <w:t xml:space="preserve"> this endeavor, if it becomes necessary to amend, supplement, or revise this document, these changes will be prepared in the format of this document and will be reviewed and approved by those individuals specified in the last revision of the original plan or an appointed designee.</w:t>
      </w:r>
      <w:r w:rsidRPr="02829E04">
        <w:rPr>
          <w:color w:val="000000" w:themeColor="text1"/>
          <w:lang w:val="en-IN" w:eastAsia="en-IN"/>
        </w:rPr>
        <w:t> </w:t>
      </w:r>
    </w:p>
    <w:p w14:paraId="21E330A8" w14:textId="77777777" w:rsidR="004371A0" w:rsidRPr="004371A0" w:rsidRDefault="004371A0" w:rsidP="00610279">
      <w:pPr>
        <w:numPr>
          <w:ilvl w:val="0"/>
          <w:numId w:val="104"/>
        </w:numPr>
        <w:spacing w:after="0" w:line="240" w:lineRule="auto"/>
        <w:ind w:left="1080" w:firstLine="0"/>
        <w:textAlignment w:val="baseline"/>
        <w:rPr>
          <w:sz w:val="28"/>
          <w:szCs w:val="28"/>
          <w:lang w:val="en-IN" w:eastAsia="en-IN"/>
        </w:rPr>
      </w:pPr>
      <w:r w:rsidRPr="02829E04">
        <w:rPr>
          <w:b/>
          <w:bCs/>
          <w:color w:val="000000" w:themeColor="text1"/>
          <w:sz w:val="28"/>
          <w:szCs w:val="28"/>
          <w:lang w:val="en-US" w:eastAsia="en-IN"/>
        </w:rPr>
        <w:t>REVISION HISTORY</w:t>
      </w:r>
      <w:r w:rsidRPr="02829E04">
        <w:rPr>
          <w:color w:val="000000" w:themeColor="text1"/>
          <w:sz w:val="28"/>
          <w:szCs w:val="28"/>
          <w:lang w:val="en-IN" w:eastAsia="en-IN"/>
        </w:rPr>
        <w:t> </w:t>
      </w:r>
    </w:p>
    <w:p w14:paraId="23CE54A1" w14:textId="77777777" w:rsidR="004371A0" w:rsidRPr="004371A0" w:rsidRDefault="004371A0" w:rsidP="02829E04">
      <w:pPr>
        <w:spacing w:after="0" w:line="240" w:lineRule="auto"/>
        <w:ind w:left="720"/>
        <w:textAlignment w:val="baseline"/>
        <w:rPr>
          <w:sz w:val="18"/>
          <w:szCs w:val="18"/>
          <w:lang w:val="en-IN" w:eastAsia="en-IN"/>
        </w:rPr>
      </w:pPr>
      <w:r w:rsidRPr="004371A0">
        <w:rPr>
          <w:i/>
          <w:iCs/>
          <w:color w:val="FF0000"/>
          <w:szCs w:val="24"/>
          <w:lang w:val="en-US" w:eastAsia="en-IN"/>
        </w:rPr>
        <w:t>[Note: In the revision history, list the reasons for change.</w:t>
      </w:r>
      <w:r w:rsidRPr="004371A0">
        <w:rPr>
          <w:color w:val="FF0000"/>
          <w:szCs w:val="24"/>
          <w:lang w:val="en-IN" w:eastAsia="en-IN"/>
        </w:rPr>
        <w:t> </w:t>
      </w:r>
    </w:p>
    <w:p w14:paraId="3D9175C9" w14:textId="77777777" w:rsidR="004371A0" w:rsidRPr="004371A0" w:rsidRDefault="004371A0" w:rsidP="02829E04">
      <w:pPr>
        <w:spacing w:after="0" w:line="240" w:lineRule="auto"/>
        <w:ind w:left="720"/>
        <w:textAlignment w:val="baseline"/>
        <w:rPr>
          <w:sz w:val="18"/>
          <w:szCs w:val="18"/>
          <w:lang w:val="en-IN" w:eastAsia="en-IN"/>
        </w:rPr>
      </w:pPr>
      <w:r w:rsidRPr="004371A0">
        <w:rPr>
          <w:i/>
          <w:iCs/>
          <w:color w:val="FF0000"/>
          <w:szCs w:val="24"/>
          <w:lang w:val="en-US" w:eastAsia="en-IN"/>
        </w:rPr>
        <w:t>The revision history should be entered in descending order.</w:t>
      </w:r>
      <w:r w:rsidRPr="004371A0">
        <w:rPr>
          <w:color w:val="FF0000"/>
          <w:szCs w:val="24"/>
          <w:lang w:val="en-IN" w:eastAsia="en-IN"/>
        </w:rPr>
        <w:t> </w:t>
      </w:r>
    </w:p>
    <w:p w14:paraId="10607CEF" w14:textId="77777777" w:rsidR="004371A0" w:rsidRPr="004371A0" w:rsidRDefault="004371A0" w:rsidP="02829E04">
      <w:pPr>
        <w:spacing w:after="0" w:line="240" w:lineRule="auto"/>
        <w:ind w:left="720"/>
        <w:textAlignment w:val="baseline"/>
        <w:rPr>
          <w:sz w:val="18"/>
          <w:szCs w:val="18"/>
          <w:lang w:val="en-IN" w:eastAsia="en-IN"/>
        </w:rPr>
      </w:pPr>
      <w:r w:rsidRPr="004371A0">
        <w:rPr>
          <w:i/>
          <w:iCs/>
          <w:color w:val="FF0000"/>
          <w:szCs w:val="24"/>
          <w:lang w:val="en-US" w:eastAsia="en-IN"/>
        </w:rPr>
        <w:t>Keep only the last five versions of the document in the revision history table.]</w:t>
      </w:r>
      <w:r w:rsidRPr="004371A0">
        <w:rPr>
          <w:color w:val="FF0000"/>
          <w:szCs w:val="24"/>
          <w:lang w:val="en-IN"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4485"/>
        <w:gridCol w:w="2880"/>
      </w:tblGrid>
      <w:tr w:rsidR="004371A0" w:rsidRPr="004371A0" w14:paraId="2961CD70" w14:textId="77777777" w:rsidTr="02829E04">
        <w:trPr>
          <w:trHeight w:val="39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60A5994A" w14:textId="77777777" w:rsidR="004371A0" w:rsidRPr="004371A0" w:rsidRDefault="004371A0" w:rsidP="02829E04">
            <w:pPr>
              <w:spacing w:after="0" w:line="240" w:lineRule="auto"/>
              <w:textAlignment w:val="baseline"/>
              <w:rPr>
                <w:szCs w:val="24"/>
                <w:lang w:val="en-IN" w:eastAsia="en-IN"/>
              </w:rPr>
            </w:pPr>
            <w:r w:rsidRPr="004371A0">
              <w:rPr>
                <w:b/>
                <w:bCs/>
                <w:szCs w:val="24"/>
                <w:lang w:val="en-US" w:eastAsia="en-IN"/>
              </w:rPr>
              <w:t>Version</w:t>
            </w:r>
            <w:r w:rsidRPr="004371A0">
              <w:rPr>
                <w:szCs w:val="24"/>
                <w:lang w:val="en-IN" w:eastAsia="en-IN"/>
              </w:rPr>
              <w:t> </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4BF69C20" w14:textId="77777777" w:rsidR="004371A0" w:rsidRPr="004371A0" w:rsidRDefault="004371A0" w:rsidP="02829E04">
            <w:pPr>
              <w:spacing w:after="0" w:line="240" w:lineRule="auto"/>
              <w:textAlignment w:val="baseline"/>
              <w:rPr>
                <w:szCs w:val="24"/>
                <w:lang w:val="en-IN" w:eastAsia="en-IN"/>
              </w:rPr>
            </w:pPr>
            <w:r w:rsidRPr="004371A0">
              <w:rPr>
                <w:b/>
                <w:bCs/>
                <w:szCs w:val="24"/>
                <w:lang w:val="en-US" w:eastAsia="en-IN"/>
              </w:rPr>
              <w:t>Description of Change</w:t>
            </w:r>
            <w:r w:rsidRPr="004371A0">
              <w:rPr>
                <w:szCs w:val="24"/>
                <w:lang w:val="en-IN" w:eastAsia="en-IN"/>
              </w:rPr>
              <w:t>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4ED05536" w14:textId="77777777" w:rsidR="004371A0" w:rsidRPr="004371A0" w:rsidRDefault="004371A0" w:rsidP="02829E04">
            <w:pPr>
              <w:spacing w:after="0" w:line="240" w:lineRule="auto"/>
              <w:textAlignment w:val="baseline"/>
              <w:rPr>
                <w:szCs w:val="24"/>
                <w:lang w:val="en-IN" w:eastAsia="en-IN"/>
              </w:rPr>
            </w:pPr>
            <w:r w:rsidRPr="004371A0">
              <w:rPr>
                <w:b/>
                <w:bCs/>
                <w:szCs w:val="24"/>
                <w:lang w:val="en-US" w:eastAsia="en-IN"/>
              </w:rPr>
              <w:t>Revised By</w:t>
            </w:r>
            <w:r w:rsidRPr="004371A0">
              <w:rPr>
                <w:szCs w:val="24"/>
                <w:lang w:val="en-IN" w:eastAsia="en-IN"/>
              </w:rPr>
              <w:t> </w:t>
            </w:r>
          </w:p>
        </w:tc>
      </w:tr>
      <w:tr w:rsidR="004371A0" w:rsidRPr="004371A0" w14:paraId="09E5D593" w14:textId="77777777" w:rsidTr="02829E04">
        <w:trPr>
          <w:trHeight w:val="270"/>
        </w:trPr>
        <w:tc>
          <w:tcPr>
            <w:tcW w:w="1425" w:type="dxa"/>
            <w:tcBorders>
              <w:top w:val="nil"/>
              <w:left w:val="single" w:sz="6" w:space="0" w:color="000000" w:themeColor="text1"/>
              <w:bottom w:val="single" w:sz="6" w:space="0" w:color="000000" w:themeColor="text1"/>
              <w:right w:val="single" w:sz="6" w:space="0" w:color="000000" w:themeColor="text1"/>
            </w:tcBorders>
            <w:shd w:val="clear" w:color="auto" w:fill="auto"/>
            <w:vAlign w:val="center"/>
            <w:hideMark/>
          </w:tcPr>
          <w:p w14:paraId="28130CD8" w14:textId="77777777" w:rsidR="004371A0" w:rsidRPr="004371A0" w:rsidRDefault="004371A0" w:rsidP="02829E04">
            <w:pPr>
              <w:spacing w:after="0" w:line="240" w:lineRule="auto"/>
              <w:textAlignment w:val="baseline"/>
              <w:rPr>
                <w:szCs w:val="24"/>
                <w:lang w:val="en-IN" w:eastAsia="en-IN"/>
              </w:rPr>
            </w:pPr>
            <w:r w:rsidRPr="004371A0">
              <w:rPr>
                <w:szCs w:val="24"/>
                <w:lang w:val="en-US" w:eastAsia="en-IN"/>
              </w:rPr>
              <w:t>1.0</w:t>
            </w:r>
            <w:r w:rsidRPr="004371A0">
              <w:rPr>
                <w:szCs w:val="24"/>
                <w:lang w:val="en-IN" w:eastAsia="en-IN"/>
              </w:rPr>
              <w:t> </w:t>
            </w:r>
          </w:p>
        </w:tc>
        <w:tc>
          <w:tcPr>
            <w:tcW w:w="4485" w:type="dxa"/>
            <w:tcBorders>
              <w:top w:val="nil"/>
              <w:left w:val="single" w:sz="6" w:space="0" w:color="000000" w:themeColor="text1"/>
              <w:bottom w:val="single" w:sz="6" w:space="0" w:color="000000" w:themeColor="text1"/>
              <w:right w:val="single" w:sz="6" w:space="0" w:color="000000" w:themeColor="text1"/>
            </w:tcBorders>
            <w:shd w:val="clear" w:color="auto" w:fill="auto"/>
            <w:vAlign w:val="center"/>
            <w:hideMark/>
          </w:tcPr>
          <w:p w14:paraId="7DE0750F" w14:textId="77777777" w:rsidR="004371A0" w:rsidRPr="004371A0" w:rsidRDefault="004371A0" w:rsidP="02829E04">
            <w:pPr>
              <w:spacing w:after="0" w:line="240" w:lineRule="auto"/>
              <w:textAlignment w:val="baseline"/>
              <w:rPr>
                <w:szCs w:val="24"/>
                <w:lang w:val="en-IN" w:eastAsia="en-IN"/>
              </w:rPr>
            </w:pPr>
            <w:r w:rsidRPr="02829E04">
              <w:rPr>
                <w:color w:val="000000" w:themeColor="text1"/>
                <w:lang w:val="en-US" w:eastAsia="en-IN"/>
              </w:rPr>
              <w:t>Original</w:t>
            </w:r>
            <w:r w:rsidRPr="02829E04">
              <w:rPr>
                <w:color w:val="000000" w:themeColor="text1"/>
                <w:lang w:val="en-IN" w:eastAsia="en-IN"/>
              </w:rPr>
              <w:t> </w:t>
            </w:r>
          </w:p>
        </w:tc>
        <w:tc>
          <w:tcPr>
            <w:tcW w:w="2880" w:type="dxa"/>
            <w:tcBorders>
              <w:top w:val="nil"/>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F7C24D" w14:textId="77777777" w:rsidR="004371A0" w:rsidRPr="004371A0" w:rsidRDefault="004371A0" w:rsidP="02829E04">
            <w:pPr>
              <w:spacing w:after="0" w:line="240" w:lineRule="auto"/>
              <w:textAlignment w:val="baseline"/>
              <w:rPr>
                <w:szCs w:val="24"/>
                <w:lang w:val="en-IN" w:eastAsia="en-IN"/>
              </w:rPr>
            </w:pPr>
            <w:r w:rsidRPr="004371A0">
              <w:rPr>
                <w:i/>
                <w:iCs/>
                <w:color w:val="FF0000"/>
                <w:szCs w:val="24"/>
                <w:lang w:val="en-US" w:eastAsia="en-IN"/>
              </w:rPr>
              <w:t>Shridhar Kakkeri</w:t>
            </w:r>
            <w:r w:rsidRPr="004371A0">
              <w:rPr>
                <w:color w:val="FF0000"/>
                <w:szCs w:val="24"/>
                <w:lang w:val="en-IN" w:eastAsia="en-IN"/>
              </w:rPr>
              <w:t> </w:t>
            </w:r>
          </w:p>
        </w:tc>
      </w:tr>
    </w:tbl>
    <w:p w14:paraId="2FE3260A" w14:textId="573B2762" w:rsidR="00E961C2" w:rsidRPr="00CB2ED9" w:rsidRDefault="00E961C2" w:rsidP="4815302F">
      <w:pPr>
        <w:spacing w:after="0" w:line="240" w:lineRule="auto"/>
        <w:textAlignment w:val="baseline"/>
        <w:rPr>
          <w:ins w:id="176" w:author="Ishwar Singh" w:date="2023-10-03T13:40:00Z"/>
          <w:lang w:val="en-IN" w:eastAsia="en-IN"/>
        </w:rPr>
      </w:pPr>
    </w:p>
    <w:p w14:paraId="341A30B7" w14:textId="1E8A90FA" w:rsidR="00E961C2" w:rsidRPr="00CB2ED9" w:rsidRDefault="00E961C2" w:rsidP="02829E04">
      <w:pPr>
        <w:spacing w:after="0" w:line="240" w:lineRule="auto"/>
        <w:textAlignment w:val="baseline"/>
        <w:rPr>
          <w:ins w:id="177" w:author="Ishwar Singh" w:date="2023-10-03T13:06:00Z"/>
          <w:szCs w:val="24"/>
          <w:lang w:val="en-US" w:eastAsia="en-GB"/>
          <w:rPrChange w:id="178" w:author="Sarvepalli Mallikarjuna Rao" w:date="2023-10-03T14:24:00Z">
            <w:rPr>
              <w:ins w:id="179" w:author="Ishwar Singh" w:date="2023-10-03T13:06:00Z"/>
              <w:lang w:val="en-IN" w:eastAsia="en-GB"/>
            </w:rPr>
          </w:rPrChange>
        </w:rPr>
      </w:pPr>
    </w:p>
    <w:p w14:paraId="6BCBBA4A" w14:textId="4FB591E8" w:rsidR="00E961C2" w:rsidRPr="00CB2ED9" w:rsidRDefault="00E961C2" w:rsidP="02829E04">
      <w:pPr>
        <w:spacing w:after="0" w:line="240" w:lineRule="auto"/>
        <w:textAlignment w:val="baseline"/>
        <w:rPr>
          <w:ins w:id="180" w:author="Ishwar Singh" w:date="2023-10-03T13:06:00Z"/>
          <w:szCs w:val="24"/>
          <w:lang w:val="en-US" w:eastAsia="en-GB"/>
          <w:rPrChange w:id="181" w:author="Sarvepalli Mallikarjuna Rao" w:date="2023-10-03T14:24:00Z">
            <w:rPr>
              <w:ins w:id="182" w:author="Ishwar Singh" w:date="2023-10-03T13:06:00Z"/>
              <w:lang w:val="en-IN" w:eastAsia="en-GB"/>
            </w:rPr>
          </w:rPrChange>
        </w:rPr>
      </w:pPr>
      <w:ins w:id="183" w:author="Ishwar Singh" w:date="2023-10-03T13:06:00Z">
        <w:r w:rsidRPr="00CB2ED9">
          <w:rPr>
            <w:color w:val="0078D4"/>
            <w:szCs w:val="24"/>
            <w:lang w:val="en-US" w:eastAsia="en-GB"/>
            <w:rPrChange w:id="184" w:author="Sarvepalli Mallikarjuna Rao" w:date="2023-10-03T14:24:00Z">
              <w:rPr>
                <w:color w:val="0078D4"/>
                <w:lang w:val="en-IN" w:eastAsia="en-GB"/>
              </w:rPr>
            </w:rPrChange>
          </w:rPr>
          <w:t> </w:t>
        </w:r>
      </w:ins>
    </w:p>
    <w:p w14:paraId="2410491D" w14:textId="4ADAA642" w:rsidR="00E961C2" w:rsidRPr="00CB2ED9" w:rsidRDefault="00E961C2" w:rsidP="02829E04">
      <w:pPr>
        <w:spacing w:after="0" w:line="240" w:lineRule="auto"/>
        <w:textAlignment w:val="baseline"/>
        <w:rPr>
          <w:ins w:id="185" w:author="Ishwar Singh" w:date="2023-10-03T13:06:00Z"/>
          <w:szCs w:val="24"/>
          <w:lang w:val="en-US" w:eastAsia="en-GB"/>
          <w:rPrChange w:id="186" w:author="Sarvepalli Mallikarjuna Rao" w:date="2023-10-03T14:24:00Z">
            <w:rPr>
              <w:ins w:id="187" w:author="Ishwar Singh" w:date="2023-10-03T13:06:00Z"/>
              <w:lang w:val="en-IN" w:eastAsia="en-GB"/>
            </w:rPr>
          </w:rPrChange>
        </w:rPr>
      </w:pPr>
      <w:ins w:id="188" w:author="Ishwar Singh" w:date="2023-10-03T13:06:00Z">
        <w:r w:rsidRPr="00CB2ED9">
          <w:rPr>
            <w:color w:val="0078D4"/>
            <w:szCs w:val="24"/>
            <w:lang w:val="en-US" w:eastAsia="en-GB"/>
            <w:rPrChange w:id="189" w:author="Sarvepalli Mallikarjuna Rao" w:date="2023-10-03T14:24:00Z">
              <w:rPr>
                <w:color w:val="0078D4"/>
                <w:lang w:val="en-IN" w:eastAsia="en-GB"/>
              </w:rPr>
            </w:rPrChange>
          </w:rPr>
          <w:t> </w:t>
        </w:r>
      </w:ins>
    </w:p>
    <w:p w14:paraId="1FD1AB03" w14:textId="4AD2CFC7" w:rsidR="00E961C2" w:rsidRPr="00CB2ED9" w:rsidRDefault="00E961C2">
      <w:pPr>
        <w:spacing w:after="0" w:line="240" w:lineRule="auto"/>
        <w:ind w:left="630" w:hanging="630"/>
        <w:textAlignment w:val="baseline"/>
        <w:rPr>
          <w:ins w:id="190" w:author="Ishwar Singh" w:date="2023-10-03T13:06:00Z"/>
          <w:szCs w:val="24"/>
          <w:lang w:val="en-US" w:eastAsia="en-GB"/>
          <w:rPrChange w:id="191" w:author="Sarvepalli Mallikarjuna Rao" w:date="2023-10-03T14:24:00Z">
            <w:rPr>
              <w:ins w:id="192" w:author="Ishwar Singh" w:date="2023-10-03T13:06:00Z"/>
              <w:lang w:val="en-IN" w:eastAsia="en-GB"/>
            </w:rPr>
          </w:rPrChange>
        </w:rPr>
        <w:pPrChange w:id="193" w:author="Ishwar Singh" w:date="2023-10-03T13:40:00Z">
          <w:pPr>
            <w:spacing w:after="0" w:line="240" w:lineRule="auto"/>
            <w:ind w:left="630" w:hanging="1755"/>
            <w:textAlignment w:val="baseline"/>
          </w:pPr>
        </w:pPrChange>
      </w:pPr>
      <w:ins w:id="194" w:author="Ishwar Singh" w:date="2023-10-03T13:06:00Z">
        <w:r w:rsidRPr="00CB2ED9">
          <w:rPr>
            <w:color w:val="172B4D"/>
            <w:szCs w:val="24"/>
            <w:lang w:val="en-US" w:eastAsia="en-GB"/>
            <w:rPrChange w:id="195" w:author="Sarvepalli Mallikarjuna Rao" w:date="2023-10-03T14:24:00Z">
              <w:rPr>
                <w:color w:val="172B4D"/>
                <w:lang w:val="en-IN" w:eastAsia="en-GB"/>
              </w:rPr>
            </w:rPrChange>
          </w:rPr>
          <w:t> </w:t>
        </w:r>
      </w:ins>
    </w:p>
    <w:p w14:paraId="499A64E3" w14:textId="1785C900" w:rsidR="003C34E7" w:rsidRPr="00CB2ED9" w:rsidDel="00E961C2" w:rsidRDefault="00E961C2" w:rsidP="02829E04">
      <w:pPr>
        <w:spacing w:after="0" w:line="240" w:lineRule="auto"/>
        <w:textAlignment w:val="baseline"/>
        <w:rPr>
          <w:color w:val="374151"/>
          <w:lang w:val="en-US"/>
        </w:rPr>
      </w:pPr>
      <w:ins w:id="196" w:author="Ishwar Singh" w:date="2023-10-03T13:06:00Z">
        <w:r w:rsidRPr="00CB2ED9">
          <w:rPr>
            <w:color w:val="FF0000"/>
            <w:szCs w:val="24"/>
            <w:lang w:val="en-US" w:eastAsia="en-GB"/>
            <w:rPrChange w:id="197" w:author="Sarvepalli Mallikarjuna Rao" w:date="2023-10-03T14:24:00Z">
              <w:rPr>
                <w:color w:val="FF0000"/>
                <w:lang w:val="en-IN" w:eastAsia="en-GB"/>
              </w:rPr>
            </w:rPrChange>
          </w:rPr>
          <w:t> </w:t>
        </w:r>
      </w:ins>
    </w:p>
    <w:sectPr w:rsidR="003C34E7" w:rsidRPr="00CB2ED9" w:rsidDel="00E961C2" w:rsidSect="004371A0">
      <w:headerReference w:type="default" r:id="rId11"/>
      <w:footerReference w:type="default" r:id="rId12"/>
      <w:type w:val="continuous"/>
      <w:pgSz w:w="11906" w:h="16838"/>
      <w:pgMar w:top="1440" w:right="1080" w:bottom="1440" w:left="1080" w:header="851" w:footer="93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F185B" w14:textId="77777777" w:rsidR="00FD5638" w:rsidRDefault="00FD5638">
      <w:pPr>
        <w:spacing w:after="0" w:line="240" w:lineRule="auto"/>
      </w:pPr>
      <w:r>
        <w:separator/>
      </w:r>
    </w:p>
  </w:endnote>
  <w:endnote w:type="continuationSeparator" w:id="0">
    <w:p w14:paraId="4AD3E8C6" w14:textId="77777777" w:rsidR="00FD5638" w:rsidRDefault="00FD5638">
      <w:pPr>
        <w:spacing w:after="0" w:line="240" w:lineRule="auto"/>
      </w:pPr>
      <w:r>
        <w:continuationSeparator/>
      </w:r>
    </w:p>
  </w:endnote>
  <w:endnote w:type="continuationNotice" w:id="1">
    <w:p w14:paraId="134618C7" w14:textId="77777777" w:rsidR="00FD5638" w:rsidRDefault="00FD56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E5A27" w14:textId="0CA02826" w:rsidR="00CE685F" w:rsidRDefault="0001242E">
    <w:pPr>
      <w:pBdr>
        <w:top w:val="single" w:sz="4" w:space="1" w:color="000000"/>
        <w:left w:val="nil"/>
        <w:bottom w:val="nil"/>
        <w:right w:val="nil"/>
        <w:between w:val="nil"/>
      </w:pBdr>
      <w:tabs>
        <w:tab w:val="center" w:pos="4680"/>
        <w:tab w:val="right" w:pos="9360"/>
        <w:tab w:val="center" w:pos="4111"/>
        <w:tab w:val="left" w:pos="7655"/>
      </w:tabs>
      <w:spacing w:after="0" w:line="240" w:lineRule="auto"/>
      <w:rPr>
        <w:color w:val="000000"/>
        <w:szCs w:val="24"/>
      </w:rPr>
    </w:pPr>
    <w:r>
      <w:rPr>
        <w:color w:val="000000"/>
        <w:szCs w:val="24"/>
      </w:rPr>
      <w:tab/>
      <w:t xml:space="preserve">This information </w:t>
    </w:r>
    <w:proofErr w:type="spellStart"/>
    <w:r>
      <w:rPr>
        <w:color w:val="000000"/>
        <w:szCs w:val="24"/>
      </w:rPr>
      <w:t>is</w:t>
    </w:r>
    <w:proofErr w:type="spellEnd"/>
    <w:r>
      <w:rPr>
        <w:color w:val="000000"/>
        <w:szCs w:val="24"/>
      </w:rPr>
      <w:t xml:space="preserve"> </w:t>
    </w:r>
    <w:proofErr w:type="spellStart"/>
    <w:r>
      <w:rPr>
        <w:color w:val="000000"/>
        <w:szCs w:val="24"/>
      </w:rPr>
      <w:t>confidential</w:t>
    </w:r>
    <w:proofErr w:type="spellEnd"/>
    <w:r>
      <w:rPr>
        <w:color w:val="000000"/>
        <w:szCs w:val="24"/>
      </w:rPr>
      <w:t xml:space="preserve"> to </w:t>
    </w:r>
    <w:proofErr w:type="spellStart"/>
    <w:r>
      <w:rPr>
        <w:color w:val="000000"/>
        <w:szCs w:val="24"/>
      </w:rPr>
      <w:t>Viatris</w:t>
    </w:r>
    <w:proofErr w:type="spellEnd"/>
    <w:r>
      <w:rPr>
        <w:color w:val="000000"/>
        <w:szCs w:val="24"/>
      </w:rPr>
      <w:t xml:space="preserve">.  </w:t>
    </w:r>
    <w:r>
      <w:rPr>
        <w:color w:val="000000"/>
        <w:szCs w:val="24"/>
      </w:rPr>
      <w:tab/>
      <w:t xml:space="preserve">Page </w:t>
    </w:r>
    <w:r>
      <w:rPr>
        <w:color w:val="000000"/>
        <w:szCs w:val="24"/>
      </w:rPr>
      <w:fldChar w:fldCharType="begin"/>
    </w:r>
    <w:r>
      <w:rPr>
        <w:color w:val="000000"/>
        <w:szCs w:val="24"/>
      </w:rPr>
      <w:instrText>PAGE</w:instrText>
    </w:r>
    <w:r>
      <w:rPr>
        <w:color w:val="000000"/>
        <w:szCs w:val="24"/>
      </w:rPr>
      <w:fldChar w:fldCharType="separate"/>
    </w:r>
    <w:r w:rsidR="003859A7">
      <w:rPr>
        <w:color w:val="000000"/>
        <w:szCs w:val="24"/>
      </w:rPr>
      <w:t>1</w:t>
    </w:r>
    <w:r>
      <w:rPr>
        <w:color w:val="000000"/>
        <w:szCs w:val="24"/>
      </w:rPr>
      <w:fldChar w:fldCharType="end"/>
    </w:r>
    <w:r>
      <w:rPr>
        <w:color w:val="000000"/>
        <w:szCs w:val="24"/>
      </w:rPr>
      <w:t xml:space="preserve"> of </w:t>
    </w:r>
    <w:r>
      <w:rPr>
        <w:color w:val="000000"/>
        <w:szCs w:val="24"/>
      </w:rPr>
      <w:fldChar w:fldCharType="begin"/>
    </w:r>
    <w:r>
      <w:rPr>
        <w:color w:val="000000"/>
        <w:szCs w:val="24"/>
      </w:rPr>
      <w:instrText>NUMPAGES</w:instrText>
    </w:r>
    <w:r>
      <w:rPr>
        <w:color w:val="000000"/>
        <w:szCs w:val="24"/>
      </w:rPr>
      <w:fldChar w:fldCharType="separate"/>
    </w:r>
    <w:r w:rsidR="003859A7">
      <w:rPr>
        <w:color w:val="000000"/>
        <w:szCs w:val="24"/>
      </w:rPr>
      <w:t>2</w:t>
    </w:r>
    <w:r>
      <w:rPr>
        <w:color w:val="000000"/>
        <w:szCs w:val="24"/>
      </w:rPr>
      <w:fldChar w:fldCharType="end"/>
    </w:r>
  </w:p>
  <w:p w14:paraId="1F72F646" w14:textId="77777777" w:rsidR="00CE685F" w:rsidRDefault="00CE685F">
    <w:pPr>
      <w:widowControl w:val="0"/>
      <w:pBdr>
        <w:top w:val="nil"/>
        <w:left w:val="nil"/>
        <w:bottom w:val="nil"/>
        <w:right w:val="nil"/>
        <w:between w:val="nil"/>
      </w:pBdr>
      <w:spacing w:after="0" w:line="276" w:lineRule="auto"/>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10AD" w14:textId="77777777" w:rsidR="00FD5638" w:rsidRDefault="00FD5638">
      <w:pPr>
        <w:spacing w:after="0" w:line="240" w:lineRule="auto"/>
      </w:pPr>
      <w:r>
        <w:separator/>
      </w:r>
    </w:p>
  </w:footnote>
  <w:footnote w:type="continuationSeparator" w:id="0">
    <w:p w14:paraId="076892B8" w14:textId="77777777" w:rsidR="00FD5638" w:rsidRDefault="00FD5638">
      <w:pPr>
        <w:spacing w:after="0" w:line="240" w:lineRule="auto"/>
      </w:pPr>
      <w:r>
        <w:continuationSeparator/>
      </w:r>
    </w:p>
  </w:footnote>
  <w:footnote w:type="continuationNotice" w:id="1">
    <w:p w14:paraId="66A14459" w14:textId="77777777" w:rsidR="00FD5638" w:rsidRDefault="00FD56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0A41" w14:textId="77777777" w:rsidR="00CE685F" w:rsidRDefault="00CE685F">
    <w:pPr>
      <w:widowControl w:val="0"/>
      <w:pBdr>
        <w:top w:val="nil"/>
        <w:left w:val="nil"/>
        <w:bottom w:val="nil"/>
        <w:right w:val="nil"/>
        <w:between w:val="nil"/>
      </w:pBdr>
      <w:spacing w:after="0" w:line="276" w:lineRule="auto"/>
      <w:rPr>
        <w:color w:val="000000"/>
        <w:szCs w:val="24"/>
      </w:rPr>
    </w:pPr>
  </w:p>
  <w:tbl>
    <w:tblPr>
      <w:tblW w:w="9072" w:type="dxa"/>
      <w:tblInd w:w="108" w:type="dxa"/>
      <w:tblBorders>
        <w:top w:val="single" w:sz="4" w:space="0" w:color="000000"/>
        <w:left w:val="single" w:sz="4" w:space="0" w:color="000000"/>
        <w:bottom w:val="single" w:sz="4" w:space="0" w:color="000000"/>
        <w:right w:val="single" w:sz="4" w:space="0" w:color="000000"/>
      </w:tblBorders>
      <w:tblLayout w:type="fixed"/>
      <w:tblCellMar>
        <w:left w:w="115" w:type="dxa"/>
        <w:right w:w="115" w:type="dxa"/>
      </w:tblCellMar>
      <w:tblLook w:val="0000" w:firstRow="0" w:lastRow="0" w:firstColumn="0" w:lastColumn="0" w:noHBand="0" w:noVBand="0"/>
    </w:tblPr>
    <w:tblGrid>
      <w:gridCol w:w="2268"/>
      <w:gridCol w:w="2029"/>
      <w:gridCol w:w="4775"/>
    </w:tblGrid>
    <w:tr w:rsidR="00CE685F" w14:paraId="2391D6B0" w14:textId="77777777">
      <w:trPr>
        <w:trHeight w:val="348"/>
      </w:trPr>
      <w:tc>
        <w:tcPr>
          <w:tcW w:w="2268" w:type="dxa"/>
          <w:vMerge w:val="restart"/>
          <w:tcBorders>
            <w:top w:val="single" w:sz="4" w:space="0" w:color="000000"/>
            <w:left w:val="single" w:sz="4" w:space="0" w:color="000000"/>
            <w:right w:val="single" w:sz="4" w:space="0" w:color="000000"/>
          </w:tcBorders>
          <w:vAlign w:val="center"/>
        </w:tcPr>
        <w:p w14:paraId="62EBF3C5" w14:textId="77777777" w:rsidR="00CE685F" w:rsidRDefault="0001242E">
          <w:pPr>
            <w:spacing w:before="60" w:after="0" w:line="240" w:lineRule="auto"/>
            <w:jc w:val="center"/>
          </w:pPr>
          <w:r>
            <w:rPr>
              <w:noProof/>
            </w:rPr>
            <w:drawing>
              <wp:inline distT="0" distB="0" distL="0" distR="0" wp14:anchorId="18E79D73" wp14:editId="07777777">
                <wp:extent cx="1322808" cy="357834"/>
                <wp:effectExtent l="0" t="0" r="0" b="0"/>
                <wp:docPr id="1" name="Picture 1" descr="A picture containing drawing,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 food&#10;&#10;Description automatically generated"/>
                        <pic:cNvPicPr preferRelativeResize="0"/>
                      </pic:nvPicPr>
                      <pic:blipFill>
                        <a:blip r:embed="rId1"/>
                        <a:srcRect l="7651" t="22361" r="4335" b="21871"/>
                        <a:stretch>
                          <a:fillRect/>
                        </a:stretch>
                      </pic:blipFill>
                      <pic:spPr>
                        <a:xfrm>
                          <a:off x="0" y="0"/>
                          <a:ext cx="1322808" cy="357834"/>
                        </a:xfrm>
                        <a:prstGeom prst="rect">
                          <a:avLst/>
                        </a:prstGeom>
                        <a:ln/>
                      </pic:spPr>
                    </pic:pic>
                  </a:graphicData>
                </a:graphic>
              </wp:inline>
            </w:drawing>
          </w:r>
        </w:p>
      </w:tc>
      <w:tc>
        <w:tcPr>
          <w:tcW w:w="6804" w:type="dxa"/>
          <w:gridSpan w:val="2"/>
          <w:tcBorders>
            <w:top w:val="single" w:sz="4" w:space="0" w:color="000000"/>
            <w:left w:val="single" w:sz="4" w:space="0" w:color="000000"/>
            <w:bottom w:val="single" w:sz="4" w:space="0" w:color="000000"/>
            <w:right w:val="single" w:sz="4" w:space="0" w:color="000000"/>
          </w:tcBorders>
        </w:tcPr>
        <w:p w14:paraId="61E89224" w14:textId="77777777" w:rsidR="00CE685F" w:rsidRDefault="0001242E">
          <w:pPr>
            <w:spacing w:before="60" w:after="0" w:line="240" w:lineRule="auto"/>
            <w:jc w:val="center"/>
            <w:rPr>
              <w:b/>
            </w:rPr>
          </w:pPr>
          <w:proofErr w:type="spellStart"/>
          <w:proofErr w:type="gramStart"/>
          <w:r>
            <w:rPr>
              <w:b/>
            </w:rPr>
            <w:t>myl</w:t>
          </w:r>
          <w:proofErr w:type="gramEnd"/>
          <w:r>
            <w:rPr>
              <w:b/>
            </w:rPr>
            <w:t>_owning_site</w:t>
          </w:r>
          <w:proofErr w:type="spellEnd"/>
        </w:p>
      </w:tc>
    </w:tr>
    <w:tr w:rsidR="00CE685F" w14:paraId="6F283CEF" w14:textId="77777777">
      <w:trPr>
        <w:trHeight w:val="417"/>
      </w:trPr>
      <w:tc>
        <w:tcPr>
          <w:tcW w:w="2268" w:type="dxa"/>
          <w:vMerge/>
          <w:tcBorders>
            <w:top w:val="single" w:sz="4" w:space="0" w:color="000000"/>
            <w:left w:val="single" w:sz="4" w:space="0" w:color="000000"/>
            <w:right w:val="single" w:sz="4" w:space="0" w:color="000000"/>
          </w:tcBorders>
          <w:vAlign w:val="center"/>
        </w:tcPr>
        <w:p w14:paraId="6D98A12B" w14:textId="77777777" w:rsidR="00CE685F" w:rsidRDefault="00CE685F">
          <w:pPr>
            <w:widowControl w:val="0"/>
            <w:pBdr>
              <w:top w:val="nil"/>
              <w:left w:val="nil"/>
              <w:bottom w:val="nil"/>
              <w:right w:val="nil"/>
              <w:between w:val="nil"/>
            </w:pBdr>
            <w:spacing w:after="0" w:line="276" w:lineRule="auto"/>
            <w:rPr>
              <w:b/>
            </w:rPr>
          </w:pPr>
        </w:p>
      </w:tc>
      <w:tc>
        <w:tcPr>
          <w:tcW w:w="6804" w:type="dxa"/>
          <w:gridSpan w:val="2"/>
          <w:tcBorders>
            <w:top w:val="single" w:sz="4" w:space="0" w:color="000000"/>
            <w:left w:val="single" w:sz="4" w:space="0" w:color="000000"/>
            <w:bottom w:val="single" w:sz="4" w:space="0" w:color="000000"/>
            <w:right w:val="single" w:sz="4" w:space="0" w:color="000000"/>
          </w:tcBorders>
        </w:tcPr>
        <w:p w14:paraId="46BD8586" w14:textId="77777777" w:rsidR="00CE685F" w:rsidRDefault="0001242E">
          <w:pPr>
            <w:spacing w:before="60" w:after="0" w:line="240" w:lineRule="auto"/>
            <w:jc w:val="center"/>
            <w:rPr>
              <w:b/>
            </w:rPr>
          </w:pPr>
          <w:proofErr w:type="spellStart"/>
          <w:proofErr w:type="gramStart"/>
          <w:r>
            <w:rPr>
              <w:b/>
            </w:rPr>
            <w:t>primary</w:t>
          </w:r>
          <w:proofErr w:type="gramEnd"/>
          <w:r>
            <w:rPr>
              <w:b/>
            </w:rPr>
            <w:t>_group</w:t>
          </w:r>
          <w:proofErr w:type="spellEnd"/>
        </w:p>
      </w:tc>
    </w:tr>
    <w:tr w:rsidR="00CE685F" w14:paraId="5E605BAA" w14:textId="77777777">
      <w:trPr>
        <w:trHeight w:val="698"/>
      </w:trPr>
      <w:tc>
        <w:tcPr>
          <w:tcW w:w="9072" w:type="dxa"/>
          <w:gridSpan w:val="3"/>
          <w:tcBorders>
            <w:top w:val="single" w:sz="4" w:space="0" w:color="000000"/>
            <w:left w:val="single" w:sz="4" w:space="0" w:color="000000"/>
            <w:bottom w:val="single" w:sz="4" w:space="0" w:color="000000"/>
            <w:right w:val="single" w:sz="4" w:space="0" w:color="000000"/>
          </w:tcBorders>
        </w:tcPr>
        <w:p w14:paraId="247CDCAA" w14:textId="77777777" w:rsidR="00CE685F" w:rsidRDefault="0001242E">
          <w:pPr>
            <w:spacing w:before="60" w:after="0" w:line="240" w:lineRule="auto"/>
            <w:jc w:val="center"/>
            <w:rPr>
              <w:b/>
            </w:rPr>
          </w:pPr>
          <w:proofErr w:type="spellStart"/>
          <w:proofErr w:type="gramStart"/>
          <w:r>
            <w:rPr>
              <w:b/>
            </w:rPr>
            <w:t>title</w:t>
          </w:r>
          <w:proofErr w:type="spellEnd"/>
          <w:proofErr w:type="gramEnd"/>
        </w:p>
        <w:p w14:paraId="43A14C82" w14:textId="77777777" w:rsidR="00CE685F" w:rsidRDefault="0001242E">
          <w:pPr>
            <w:spacing w:before="60" w:after="0" w:line="240" w:lineRule="auto"/>
            <w:jc w:val="center"/>
            <w:rPr>
              <w:b/>
            </w:rPr>
          </w:pPr>
          <w:proofErr w:type="spellStart"/>
          <w:proofErr w:type="gramStart"/>
          <w:r>
            <w:rPr>
              <w:b/>
            </w:rPr>
            <w:t>object</w:t>
          </w:r>
          <w:proofErr w:type="gramEnd"/>
          <w:r>
            <w:rPr>
              <w:b/>
            </w:rPr>
            <w:t>_name</w:t>
          </w:r>
          <w:proofErr w:type="spellEnd"/>
        </w:p>
      </w:tc>
    </w:tr>
    <w:tr w:rsidR="00CE685F" w14:paraId="7B783CBE" w14:textId="77777777">
      <w:trPr>
        <w:trHeight w:val="332"/>
      </w:trPr>
      <w:tc>
        <w:tcPr>
          <w:tcW w:w="4297" w:type="dxa"/>
          <w:gridSpan w:val="2"/>
          <w:tcBorders>
            <w:top w:val="single" w:sz="4" w:space="0" w:color="000000"/>
            <w:left w:val="single" w:sz="4" w:space="0" w:color="000000"/>
            <w:bottom w:val="single" w:sz="4" w:space="0" w:color="000000"/>
            <w:right w:val="single" w:sz="4" w:space="0" w:color="000000"/>
          </w:tcBorders>
        </w:tcPr>
        <w:p w14:paraId="3EF78DEB" w14:textId="77777777" w:rsidR="00CE685F" w:rsidRDefault="0001242E">
          <w:pPr>
            <w:spacing w:before="60" w:after="0" w:line="240" w:lineRule="auto"/>
            <w:jc w:val="center"/>
            <w:rPr>
              <w:b/>
            </w:rPr>
          </w:pPr>
          <w:proofErr w:type="spellStart"/>
          <w:proofErr w:type="gramStart"/>
          <w:r>
            <w:rPr>
              <w:b/>
            </w:rPr>
            <w:t>a</w:t>
          </w:r>
          <w:proofErr w:type="gramEnd"/>
          <w:r>
            <w:rPr>
              <w:b/>
            </w:rPr>
            <w:t>_status</w:t>
          </w:r>
          <w:proofErr w:type="spellEnd"/>
        </w:p>
      </w:tc>
      <w:tc>
        <w:tcPr>
          <w:tcW w:w="4775" w:type="dxa"/>
          <w:tcBorders>
            <w:top w:val="single" w:sz="4" w:space="0" w:color="000000"/>
            <w:left w:val="single" w:sz="4" w:space="0" w:color="000000"/>
            <w:bottom w:val="single" w:sz="4" w:space="0" w:color="000000"/>
            <w:right w:val="single" w:sz="4" w:space="0" w:color="000000"/>
          </w:tcBorders>
        </w:tcPr>
        <w:p w14:paraId="0C96C718" w14:textId="77777777" w:rsidR="00CE685F" w:rsidRDefault="0001242E">
          <w:pPr>
            <w:spacing w:before="60" w:after="0" w:line="240" w:lineRule="auto"/>
            <w:jc w:val="center"/>
            <w:rPr>
              <w:b/>
            </w:rPr>
          </w:pPr>
          <w:proofErr w:type="spellStart"/>
          <w:proofErr w:type="gramStart"/>
          <w:r>
            <w:rPr>
              <w:b/>
            </w:rPr>
            <w:t>r</w:t>
          </w:r>
          <w:proofErr w:type="gramEnd"/>
          <w:r>
            <w:rPr>
              <w:b/>
            </w:rPr>
            <w:t>_version_label</w:t>
          </w:r>
          <w:proofErr w:type="spellEnd"/>
        </w:p>
      </w:tc>
    </w:tr>
  </w:tbl>
  <w:p w14:paraId="2946DB82" w14:textId="77777777" w:rsidR="00CE685F" w:rsidRDefault="00CE685F">
    <w:pPr>
      <w:pBdr>
        <w:top w:val="nil"/>
        <w:left w:val="nil"/>
        <w:bottom w:val="nil"/>
        <w:right w:val="nil"/>
        <w:between w:val="nil"/>
      </w:pBdr>
      <w:tabs>
        <w:tab w:val="center" w:pos="4680"/>
        <w:tab w:val="right" w:pos="9360"/>
      </w:tabs>
      <w:spacing w:after="0" w:line="240" w:lineRule="auto"/>
      <w:rPr>
        <w:color w:val="000000"/>
        <w:szCs w:val="24"/>
      </w:rPr>
    </w:pPr>
  </w:p>
</w:hdr>
</file>

<file path=word/intelligence2.xml><?xml version="1.0" encoding="utf-8"?>
<int2:intelligence xmlns:int2="http://schemas.microsoft.com/office/intelligence/2020/intelligence" xmlns:oel="http://schemas.microsoft.com/office/2019/extlst">
  <int2:observations>
    <int2:textHash int2:hashCode="Y+7kpo5Tez033h" int2:id="eLPQRRD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40A"/>
    <w:multiLevelType w:val="multilevel"/>
    <w:tmpl w:val="A95E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D339A"/>
    <w:multiLevelType w:val="multilevel"/>
    <w:tmpl w:val="8D6CE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C422AA"/>
    <w:multiLevelType w:val="multilevel"/>
    <w:tmpl w:val="FFE4696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88762BD"/>
    <w:multiLevelType w:val="multilevel"/>
    <w:tmpl w:val="8F647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5350A4"/>
    <w:multiLevelType w:val="hybridMultilevel"/>
    <w:tmpl w:val="1AC6823A"/>
    <w:lvl w:ilvl="0" w:tplc="7FE86412">
      <w:start w:val="1"/>
      <w:numFmt w:val="lowerLetter"/>
      <w:lvlText w:val="(%1)"/>
      <w:lvlJc w:val="left"/>
      <w:pPr>
        <w:ind w:left="1440" w:hanging="360"/>
      </w:pPr>
    </w:lvl>
    <w:lvl w:ilvl="1" w:tplc="6158EE5C">
      <w:start w:val="1"/>
      <w:numFmt w:val="lowerLetter"/>
      <w:lvlText w:val="%2."/>
      <w:lvlJc w:val="left"/>
      <w:pPr>
        <w:ind w:left="2160" w:hanging="360"/>
      </w:pPr>
    </w:lvl>
    <w:lvl w:ilvl="2" w:tplc="0100D11C">
      <w:start w:val="1"/>
      <w:numFmt w:val="lowerRoman"/>
      <w:lvlText w:val="%3."/>
      <w:lvlJc w:val="right"/>
      <w:pPr>
        <w:ind w:left="2880" w:hanging="180"/>
      </w:pPr>
    </w:lvl>
    <w:lvl w:ilvl="3" w:tplc="C08EAED0">
      <w:start w:val="1"/>
      <w:numFmt w:val="decimal"/>
      <w:lvlText w:val="%4."/>
      <w:lvlJc w:val="left"/>
      <w:pPr>
        <w:ind w:left="3600" w:hanging="360"/>
      </w:pPr>
    </w:lvl>
    <w:lvl w:ilvl="4" w:tplc="DA6889D2">
      <w:start w:val="1"/>
      <w:numFmt w:val="lowerLetter"/>
      <w:lvlText w:val="%5."/>
      <w:lvlJc w:val="left"/>
      <w:pPr>
        <w:ind w:left="4320" w:hanging="360"/>
      </w:pPr>
    </w:lvl>
    <w:lvl w:ilvl="5" w:tplc="E9482FF0">
      <w:start w:val="1"/>
      <w:numFmt w:val="lowerRoman"/>
      <w:lvlText w:val="%6."/>
      <w:lvlJc w:val="right"/>
      <w:pPr>
        <w:ind w:left="5040" w:hanging="180"/>
      </w:pPr>
    </w:lvl>
    <w:lvl w:ilvl="6" w:tplc="51768860">
      <w:start w:val="1"/>
      <w:numFmt w:val="decimal"/>
      <w:lvlText w:val="%7."/>
      <w:lvlJc w:val="left"/>
      <w:pPr>
        <w:ind w:left="5760" w:hanging="360"/>
      </w:pPr>
    </w:lvl>
    <w:lvl w:ilvl="7" w:tplc="594AE88A">
      <w:start w:val="1"/>
      <w:numFmt w:val="lowerLetter"/>
      <w:lvlText w:val="%8."/>
      <w:lvlJc w:val="left"/>
      <w:pPr>
        <w:ind w:left="6480" w:hanging="360"/>
      </w:pPr>
    </w:lvl>
    <w:lvl w:ilvl="8" w:tplc="A8DC93A8">
      <w:start w:val="1"/>
      <w:numFmt w:val="lowerRoman"/>
      <w:lvlText w:val="%9."/>
      <w:lvlJc w:val="right"/>
      <w:pPr>
        <w:ind w:left="7200" w:hanging="180"/>
      </w:pPr>
    </w:lvl>
  </w:abstractNum>
  <w:abstractNum w:abstractNumId="5" w15:restartNumberingAfterBreak="0">
    <w:nsid w:val="0BC52F9C"/>
    <w:multiLevelType w:val="multilevel"/>
    <w:tmpl w:val="64CE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3D3231"/>
    <w:multiLevelType w:val="multilevel"/>
    <w:tmpl w:val="9CC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46AB8"/>
    <w:multiLevelType w:val="hybridMultilevel"/>
    <w:tmpl w:val="7B12036C"/>
    <w:lvl w:ilvl="0" w:tplc="B0982564">
      <w:start w:val="1"/>
      <w:numFmt w:val="bullet"/>
      <w:lvlText w:val=""/>
      <w:lvlJc w:val="left"/>
      <w:pPr>
        <w:ind w:left="720" w:hanging="360"/>
      </w:pPr>
      <w:rPr>
        <w:rFonts w:ascii="Symbol" w:hAnsi="Symbol" w:hint="default"/>
      </w:rPr>
    </w:lvl>
    <w:lvl w:ilvl="1" w:tplc="C38EBF0E">
      <w:start w:val="1"/>
      <w:numFmt w:val="bullet"/>
      <w:lvlText w:val="o"/>
      <w:lvlJc w:val="left"/>
      <w:pPr>
        <w:ind w:left="1440" w:hanging="360"/>
      </w:pPr>
      <w:rPr>
        <w:rFonts w:ascii="Courier New" w:hAnsi="Courier New" w:hint="default"/>
      </w:rPr>
    </w:lvl>
    <w:lvl w:ilvl="2" w:tplc="2946AC4C">
      <w:start w:val="1"/>
      <w:numFmt w:val="bullet"/>
      <w:lvlText w:val=""/>
      <w:lvlJc w:val="left"/>
      <w:pPr>
        <w:ind w:left="2160" w:hanging="360"/>
      </w:pPr>
      <w:rPr>
        <w:rFonts w:ascii="Wingdings" w:hAnsi="Wingdings" w:hint="default"/>
      </w:rPr>
    </w:lvl>
    <w:lvl w:ilvl="3" w:tplc="7180D3C6">
      <w:start w:val="1"/>
      <w:numFmt w:val="bullet"/>
      <w:lvlText w:val=""/>
      <w:lvlJc w:val="left"/>
      <w:pPr>
        <w:ind w:left="2880" w:hanging="360"/>
      </w:pPr>
      <w:rPr>
        <w:rFonts w:ascii="Symbol" w:hAnsi="Symbol" w:hint="default"/>
      </w:rPr>
    </w:lvl>
    <w:lvl w:ilvl="4" w:tplc="13EA71BA">
      <w:start w:val="1"/>
      <w:numFmt w:val="bullet"/>
      <w:lvlText w:val="o"/>
      <w:lvlJc w:val="left"/>
      <w:pPr>
        <w:ind w:left="3600" w:hanging="360"/>
      </w:pPr>
      <w:rPr>
        <w:rFonts w:ascii="Courier New" w:hAnsi="Courier New" w:hint="default"/>
      </w:rPr>
    </w:lvl>
    <w:lvl w:ilvl="5" w:tplc="6B66838A">
      <w:start w:val="1"/>
      <w:numFmt w:val="bullet"/>
      <w:lvlText w:val=""/>
      <w:lvlJc w:val="left"/>
      <w:pPr>
        <w:ind w:left="4320" w:hanging="360"/>
      </w:pPr>
      <w:rPr>
        <w:rFonts w:ascii="Wingdings" w:hAnsi="Wingdings" w:hint="default"/>
      </w:rPr>
    </w:lvl>
    <w:lvl w:ilvl="6" w:tplc="D01C7066">
      <w:start w:val="1"/>
      <w:numFmt w:val="bullet"/>
      <w:lvlText w:val=""/>
      <w:lvlJc w:val="left"/>
      <w:pPr>
        <w:ind w:left="5040" w:hanging="360"/>
      </w:pPr>
      <w:rPr>
        <w:rFonts w:ascii="Symbol" w:hAnsi="Symbol" w:hint="default"/>
      </w:rPr>
    </w:lvl>
    <w:lvl w:ilvl="7" w:tplc="816CAA86">
      <w:start w:val="1"/>
      <w:numFmt w:val="bullet"/>
      <w:lvlText w:val="o"/>
      <w:lvlJc w:val="left"/>
      <w:pPr>
        <w:ind w:left="5760" w:hanging="360"/>
      </w:pPr>
      <w:rPr>
        <w:rFonts w:ascii="Courier New" w:hAnsi="Courier New" w:hint="default"/>
      </w:rPr>
    </w:lvl>
    <w:lvl w:ilvl="8" w:tplc="8C621788">
      <w:start w:val="1"/>
      <w:numFmt w:val="bullet"/>
      <w:lvlText w:val=""/>
      <w:lvlJc w:val="left"/>
      <w:pPr>
        <w:ind w:left="6480" w:hanging="360"/>
      </w:pPr>
      <w:rPr>
        <w:rFonts w:ascii="Wingdings" w:hAnsi="Wingdings" w:hint="default"/>
      </w:rPr>
    </w:lvl>
  </w:abstractNum>
  <w:abstractNum w:abstractNumId="8" w15:restartNumberingAfterBreak="0">
    <w:nsid w:val="0FA71A2F"/>
    <w:multiLevelType w:val="multilevel"/>
    <w:tmpl w:val="617C5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E67A8"/>
    <w:multiLevelType w:val="multilevel"/>
    <w:tmpl w:val="DD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FB3168"/>
    <w:multiLevelType w:val="multilevel"/>
    <w:tmpl w:val="4BB84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65128"/>
    <w:multiLevelType w:val="multilevel"/>
    <w:tmpl w:val="5BCAC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3AC6CD6"/>
    <w:multiLevelType w:val="multilevel"/>
    <w:tmpl w:val="4B22B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3B41C60"/>
    <w:multiLevelType w:val="multilevel"/>
    <w:tmpl w:val="79A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A95A29"/>
    <w:multiLevelType w:val="multilevel"/>
    <w:tmpl w:val="28E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BA549B"/>
    <w:multiLevelType w:val="multilevel"/>
    <w:tmpl w:val="08C4B8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E22198"/>
    <w:multiLevelType w:val="multilevel"/>
    <w:tmpl w:val="DAFC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1368C0"/>
    <w:multiLevelType w:val="multilevel"/>
    <w:tmpl w:val="B9EE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3206C1"/>
    <w:multiLevelType w:val="multilevel"/>
    <w:tmpl w:val="B0E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380634"/>
    <w:multiLevelType w:val="multilevel"/>
    <w:tmpl w:val="457E6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74A19A7"/>
    <w:multiLevelType w:val="multilevel"/>
    <w:tmpl w:val="C51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66CAEE"/>
    <w:multiLevelType w:val="hybridMultilevel"/>
    <w:tmpl w:val="84BC9ABE"/>
    <w:lvl w:ilvl="0" w:tplc="D4B81F0A">
      <w:start w:val="1"/>
      <w:numFmt w:val="upperLetter"/>
      <w:lvlText w:val="%1."/>
      <w:lvlJc w:val="left"/>
      <w:pPr>
        <w:ind w:left="2160" w:hanging="360"/>
      </w:pPr>
    </w:lvl>
    <w:lvl w:ilvl="1" w:tplc="48C044C4">
      <w:start w:val="1"/>
      <w:numFmt w:val="lowerLetter"/>
      <w:lvlText w:val="%2."/>
      <w:lvlJc w:val="left"/>
      <w:pPr>
        <w:ind w:left="2880" w:hanging="360"/>
      </w:pPr>
    </w:lvl>
    <w:lvl w:ilvl="2" w:tplc="812E39FC">
      <w:start w:val="1"/>
      <w:numFmt w:val="lowerRoman"/>
      <w:lvlText w:val="%3."/>
      <w:lvlJc w:val="right"/>
      <w:pPr>
        <w:ind w:left="3600" w:hanging="180"/>
      </w:pPr>
    </w:lvl>
    <w:lvl w:ilvl="3" w:tplc="FFA291EC">
      <w:start w:val="1"/>
      <w:numFmt w:val="decimal"/>
      <w:lvlText w:val="%4."/>
      <w:lvlJc w:val="left"/>
      <w:pPr>
        <w:ind w:left="4320" w:hanging="360"/>
      </w:pPr>
    </w:lvl>
    <w:lvl w:ilvl="4" w:tplc="AAD2BFC0">
      <w:start w:val="1"/>
      <w:numFmt w:val="lowerLetter"/>
      <w:lvlText w:val="%5."/>
      <w:lvlJc w:val="left"/>
      <w:pPr>
        <w:ind w:left="5040" w:hanging="360"/>
      </w:pPr>
    </w:lvl>
    <w:lvl w:ilvl="5" w:tplc="D0028858">
      <w:start w:val="1"/>
      <w:numFmt w:val="lowerRoman"/>
      <w:lvlText w:val="%6."/>
      <w:lvlJc w:val="right"/>
      <w:pPr>
        <w:ind w:left="5760" w:hanging="180"/>
      </w:pPr>
    </w:lvl>
    <w:lvl w:ilvl="6" w:tplc="135AC0BE">
      <w:start w:val="1"/>
      <w:numFmt w:val="decimal"/>
      <w:lvlText w:val="%7."/>
      <w:lvlJc w:val="left"/>
      <w:pPr>
        <w:ind w:left="6480" w:hanging="360"/>
      </w:pPr>
    </w:lvl>
    <w:lvl w:ilvl="7" w:tplc="EAA681B0">
      <w:start w:val="1"/>
      <w:numFmt w:val="lowerLetter"/>
      <w:lvlText w:val="%8."/>
      <w:lvlJc w:val="left"/>
      <w:pPr>
        <w:ind w:left="7200" w:hanging="360"/>
      </w:pPr>
    </w:lvl>
    <w:lvl w:ilvl="8" w:tplc="D56C2722">
      <w:start w:val="1"/>
      <w:numFmt w:val="lowerRoman"/>
      <w:lvlText w:val="%9."/>
      <w:lvlJc w:val="right"/>
      <w:pPr>
        <w:ind w:left="7920" w:hanging="180"/>
      </w:pPr>
    </w:lvl>
  </w:abstractNum>
  <w:abstractNum w:abstractNumId="22" w15:restartNumberingAfterBreak="0">
    <w:nsid w:val="1A1B2732"/>
    <w:multiLevelType w:val="multilevel"/>
    <w:tmpl w:val="B3C04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6D7B95"/>
    <w:multiLevelType w:val="multilevel"/>
    <w:tmpl w:val="8D0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081087"/>
    <w:multiLevelType w:val="multilevel"/>
    <w:tmpl w:val="6D362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97E0A9"/>
    <w:multiLevelType w:val="hybridMultilevel"/>
    <w:tmpl w:val="F9AE3706"/>
    <w:lvl w:ilvl="0" w:tplc="461E3C68">
      <w:start w:val="1"/>
      <w:numFmt w:val="decimal"/>
      <w:lvlText w:val="%1."/>
      <w:lvlJc w:val="left"/>
      <w:pPr>
        <w:ind w:left="1800" w:hanging="360"/>
      </w:pPr>
    </w:lvl>
    <w:lvl w:ilvl="1" w:tplc="CD886472">
      <w:start w:val="1"/>
      <w:numFmt w:val="upperRoman"/>
      <w:lvlText w:val="%2."/>
      <w:lvlJc w:val="right"/>
      <w:pPr>
        <w:ind w:left="2520" w:hanging="360"/>
      </w:pPr>
    </w:lvl>
    <w:lvl w:ilvl="2" w:tplc="F1329254">
      <w:start w:val="1"/>
      <w:numFmt w:val="lowerRoman"/>
      <w:lvlText w:val="%3."/>
      <w:lvlJc w:val="right"/>
      <w:pPr>
        <w:ind w:left="3240" w:hanging="180"/>
      </w:pPr>
    </w:lvl>
    <w:lvl w:ilvl="3" w:tplc="23F61CA4">
      <w:start w:val="1"/>
      <w:numFmt w:val="decimal"/>
      <w:lvlText w:val="%4."/>
      <w:lvlJc w:val="left"/>
      <w:pPr>
        <w:ind w:left="3960" w:hanging="360"/>
      </w:pPr>
    </w:lvl>
    <w:lvl w:ilvl="4" w:tplc="15302FB0">
      <w:start w:val="1"/>
      <w:numFmt w:val="lowerLetter"/>
      <w:lvlText w:val="%5."/>
      <w:lvlJc w:val="left"/>
      <w:pPr>
        <w:ind w:left="4680" w:hanging="360"/>
      </w:pPr>
    </w:lvl>
    <w:lvl w:ilvl="5" w:tplc="D2B2803E">
      <w:start w:val="1"/>
      <w:numFmt w:val="lowerRoman"/>
      <w:lvlText w:val="%6."/>
      <w:lvlJc w:val="right"/>
      <w:pPr>
        <w:ind w:left="5400" w:hanging="180"/>
      </w:pPr>
    </w:lvl>
    <w:lvl w:ilvl="6" w:tplc="5ED23CA2">
      <w:start w:val="1"/>
      <w:numFmt w:val="decimal"/>
      <w:lvlText w:val="%7."/>
      <w:lvlJc w:val="left"/>
      <w:pPr>
        <w:ind w:left="6120" w:hanging="360"/>
      </w:pPr>
    </w:lvl>
    <w:lvl w:ilvl="7" w:tplc="A46A1DC0">
      <w:start w:val="1"/>
      <w:numFmt w:val="lowerLetter"/>
      <w:lvlText w:val="%8."/>
      <w:lvlJc w:val="left"/>
      <w:pPr>
        <w:ind w:left="6840" w:hanging="360"/>
      </w:pPr>
    </w:lvl>
    <w:lvl w:ilvl="8" w:tplc="C554A470">
      <w:start w:val="1"/>
      <w:numFmt w:val="lowerRoman"/>
      <w:lvlText w:val="%9."/>
      <w:lvlJc w:val="right"/>
      <w:pPr>
        <w:ind w:left="7560" w:hanging="180"/>
      </w:pPr>
    </w:lvl>
  </w:abstractNum>
  <w:abstractNum w:abstractNumId="26" w15:restartNumberingAfterBreak="0">
    <w:nsid w:val="1D573E6C"/>
    <w:multiLevelType w:val="multilevel"/>
    <w:tmpl w:val="FE9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767B7D"/>
    <w:multiLevelType w:val="multilevel"/>
    <w:tmpl w:val="5DCA9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D9F0F78"/>
    <w:multiLevelType w:val="multilevel"/>
    <w:tmpl w:val="564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5A2BEF"/>
    <w:multiLevelType w:val="multilevel"/>
    <w:tmpl w:val="6298E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5F6933"/>
    <w:multiLevelType w:val="multilevel"/>
    <w:tmpl w:val="11AC3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D47A3"/>
    <w:multiLevelType w:val="multilevel"/>
    <w:tmpl w:val="118461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AF2169"/>
    <w:multiLevelType w:val="multilevel"/>
    <w:tmpl w:val="C8F02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A4FB3"/>
    <w:multiLevelType w:val="multilevel"/>
    <w:tmpl w:val="980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14300F"/>
    <w:multiLevelType w:val="multilevel"/>
    <w:tmpl w:val="F9FE4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35ACC"/>
    <w:multiLevelType w:val="multilevel"/>
    <w:tmpl w:val="59D831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25CA7F65"/>
    <w:multiLevelType w:val="multilevel"/>
    <w:tmpl w:val="2096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5F30EE8"/>
    <w:multiLevelType w:val="multilevel"/>
    <w:tmpl w:val="012C2C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6035F1B"/>
    <w:multiLevelType w:val="multilevel"/>
    <w:tmpl w:val="39362CE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6315B8D"/>
    <w:multiLevelType w:val="multilevel"/>
    <w:tmpl w:val="EFAC50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7547BDB"/>
    <w:multiLevelType w:val="multilevel"/>
    <w:tmpl w:val="C10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073246"/>
    <w:multiLevelType w:val="multilevel"/>
    <w:tmpl w:val="BFDA8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2943A1"/>
    <w:multiLevelType w:val="multilevel"/>
    <w:tmpl w:val="78A82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2A4F65CC"/>
    <w:multiLevelType w:val="multilevel"/>
    <w:tmpl w:val="2E76E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5265A"/>
    <w:multiLevelType w:val="multilevel"/>
    <w:tmpl w:val="172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DA8447C"/>
    <w:multiLevelType w:val="multilevel"/>
    <w:tmpl w:val="2648E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0417AF3"/>
    <w:multiLevelType w:val="multilevel"/>
    <w:tmpl w:val="36E8D3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206380"/>
    <w:multiLevelType w:val="multilevel"/>
    <w:tmpl w:val="ECB20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8E5F9B"/>
    <w:multiLevelType w:val="multilevel"/>
    <w:tmpl w:val="03FE9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1612AA"/>
    <w:multiLevelType w:val="multilevel"/>
    <w:tmpl w:val="6F8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096906"/>
    <w:multiLevelType w:val="multilevel"/>
    <w:tmpl w:val="8E66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A5443F"/>
    <w:multiLevelType w:val="multilevel"/>
    <w:tmpl w:val="B86E0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66DCDD"/>
    <w:multiLevelType w:val="hybridMultilevel"/>
    <w:tmpl w:val="40AA19A0"/>
    <w:lvl w:ilvl="0" w:tplc="65561E50">
      <w:start w:val="1"/>
      <w:numFmt w:val="bullet"/>
      <w:lvlText w:val=""/>
      <w:lvlJc w:val="left"/>
      <w:pPr>
        <w:ind w:left="2160" w:hanging="360"/>
      </w:pPr>
      <w:rPr>
        <w:rFonts w:ascii="Symbol" w:hAnsi="Symbol" w:hint="default"/>
      </w:rPr>
    </w:lvl>
    <w:lvl w:ilvl="1" w:tplc="368E6E76">
      <w:start w:val="1"/>
      <w:numFmt w:val="bullet"/>
      <w:lvlText w:val="o"/>
      <w:lvlJc w:val="left"/>
      <w:pPr>
        <w:ind w:left="2880" w:hanging="360"/>
      </w:pPr>
      <w:rPr>
        <w:rFonts w:ascii="Courier New" w:hAnsi="Courier New" w:hint="default"/>
      </w:rPr>
    </w:lvl>
    <w:lvl w:ilvl="2" w:tplc="18D60D54">
      <w:start w:val="1"/>
      <w:numFmt w:val="bullet"/>
      <w:lvlText w:val=""/>
      <w:lvlJc w:val="left"/>
      <w:pPr>
        <w:ind w:left="3600" w:hanging="360"/>
      </w:pPr>
      <w:rPr>
        <w:rFonts w:ascii="Wingdings" w:hAnsi="Wingdings" w:hint="default"/>
      </w:rPr>
    </w:lvl>
    <w:lvl w:ilvl="3" w:tplc="91527270">
      <w:start w:val="1"/>
      <w:numFmt w:val="bullet"/>
      <w:lvlText w:val=""/>
      <w:lvlJc w:val="left"/>
      <w:pPr>
        <w:ind w:left="4320" w:hanging="360"/>
      </w:pPr>
      <w:rPr>
        <w:rFonts w:ascii="Symbol" w:hAnsi="Symbol" w:hint="default"/>
      </w:rPr>
    </w:lvl>
    <w:lvl w:ilvl="4" w:tplc="C93ED2EE">
      <w:start w:val="1"/>
      <w:numFmt w:val="bullet"/>
      <w:lvlText w:val="o"/>
      <w:lvlJc w:val="left"/>
      <w:pPr>
        <w:ind w:left="5040" w:hanging="360"/>
      </w:pPr>
      <w:rPr>
        <w:rFonts w:ascii="Courier New" w:hAnsi="Courier New" w:hint="default"/>
      </w:rPr>
    </w:lvl>
    <w:lvl w:ilvl="5" w:tplc="895ABB72">
      <w:start w:val="1"/>
      <w:numFmt w:val="bullet"/>
      <w:lvlText w:val=""/>
      <w:lvlJc w:val="left"/>
      <w:pPr>
        <w:ind w:left="5760" w:hanging="360"/>
      </w:pPr>
      <w:rPr>
        <w:rFonts w:ascii="Wingdings" w:hAnsi="Wingdings" w:hint="default"/>
      </w:rPr>
    </w:lvl>
    <w:lvl w:ilvl="6" w:tplc="7AF2FD7E">
      <w:start w:val="1"/>
      <w:numFmt w:val="bullet"/>
      <w:lvlText w:val=""/>
      <w:lvlJc w:val="left"/>
      <w:pPr>
        <w:ind w:left="6480" w:hanging="360"/>
      </w:pPr>
      <w:rPr>
        <w:rFonts w:ascii="Symbol" w:hAnsi="Symbol" w:hint="default"/>
      </w:rPr>
    </w:lvl>
    <w:lvl w:ilvl="7" w:tplc="5E32F9BA">
      <w:start w:val="1"/>
      <w:numFmt w:val="bullet"/>
      <w:lvlText w:val="o"/>
      <w:lvlJc w:val="left"/>
      <w:pPr>
        <w:ind w:left="7200" w:hanging="360"/>
      </w:pPr>
      <w:rPr>
        <w:rFonts w:ascii="Courier New" w:hAnsi="Courier New" w:hint="default"/>
      </w:rPr>
    </w:lvl>
    <w:lvl w:ilvl="8" w:tplc="0896BAE6">
      <w:start w:val="1"/>
      <w:numFmt w:val="bullet"/>
      <w:lvlText w:val=""/>
      <w:lvlJc w:val="left"/>
      <w:pPr>
        <w:ind w:left="7920" w:hanging="360"/>
      </w:pPr>
      <w:rPr>
        <w:rFonts w:ascii="Wingdings" w:hAnsi="Wingdings" w:hint="default"/>
      </w:rPr>
    </w:lvl>
  </w:abstractNum>
  <w:abstractNum w:abstractNumId="53" w15:restartNumberingAfterBreak="0">
    <w:nsid w:val="371A18F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b/>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397D3743"/>
    <w:multiLevelType w:val="multilevel"/>
    <w:tmpl w:val="91922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ADB30F8"/>
    <w:multiLevelType w:val="multilevel"/>
    <w:tmpl w:val="A8D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211F6C"/>
    <w:multiLevelType w:val="multilevel"/>
    <w:tmpl w:val="59687744"/>
    <w:lvl w:ilvl="0">
      <w:start w:val="1"/>
      <w:numFmt w:val="bullet"/>
      <w:lvlText w:val=""/>
      <w:lvlJc w:val="left"/>
      <w:pPr>
        <w:tabs>
          <w:tab w:val="num" w:pos="720"/>
        </w:tabs>
        <w:ind w:left="2160" w:hanging="360"/>
      </w:pPr>
      <w:rPr>
        <w:rFonts w:ascii="Symbol" w:hAnsi="Symbol" w:hint="default"/>
        <w:sz w:val="20"/>
      </w:rPr>
    </w:lvl>
    <w:lvl w:ilvl="1" w:tentative="1">
      <w:start w:val="1"/>
      <w:numFmt w:val="bullet"/>
      <w:lvlText w:val=""/>
      <w:lvlJc w:val="left"/>
      <w:pPr>
        <w:tabs>
          <w:tab w:val="num" w:pos="1440"/>
        </w:tabs>
        <w:ind w:left="2880" w:hanging="360"/>
      </w:pPr>
      <w:rPr>
        <w:rFonts w:ascii="Symbol" w:hAnsi="Symbol" w:hint="default"/>
        <w:sz w:val="20"/>
      </w:rPr>
    </w:lvl>
    <w:lvl w:ilvl="2" w:tentative="1">
      <w:start w:val="1"/>
      <w:numFmt w:val="bullet"/>
      <w:lvlText w:val=""/>
      <w:lvlJc w:val="left"/>
      <w:pPr>
        <w:tabs>
          <w:tab w:val="num" w:pos="2160"/>
        </w:tabs>
        <w:ind w:left="3600" w:hanging="360"/>
      </w:pPr>
      <w:rPr>
        <w:rFonts w:ascii="Symbol" w:hAnsi="Symbol" w:hint="default"/>
        <w:sz w:val="20"/>
      </w:rPr>
    </w:lvl>
    <w:lvl w:ilvl="3" w:tentative="1">
      <w:start w:val="1"/>
      <w:numFmt w:val="bullet"/>
      <w:lvlText w:val=""/>
      <w:lvlJc w:val="left"/>
      <w:pPr>
        <w:tabs>
          <w:tab w:val="num" w:pos="2880"/>
        </w:tabs>
        <w:ind w:left="4320" w:hanging="360"/>
      </w:pPr>
      <w:rPr>
        <w:rFonts w:ascii="Symbol" w:hAnsi="Symbol" w:hint="default"/>
        <w:sz w:val="20"/>
      </w:rPr>
    </w:lvl>
    <w:lvl w:ilvl="4" w:tentative="1">
      <w:start w:val="1"/>
      <w:numFmt w:val="bullet"/>
      <w:lvlText w:val=""/>
      <w:lvlJc w:val="left"/>
      <w:pPr>
        <w:tabs>
          <w:tab w:val="num" w:pos="3600"/>
        </w:tabs>
        <w:ind w:left="5040" w:hanging="360"/>
      </w:pPr>
      <w:rPr>
        <w:rFonts w:ascii="Symbol" w:hAnsi="Symbol" w:hint="default"/>
        <w:sz w:val="20"/>
      </w:rPr>
    </w:lvl>
    <w:lvl w:ilvl="5" w:tentative="1">
      <w:start w:val="1"/>
      <w:numFmt w:val="bullet"/>
      <w:lvlText w:val=""/>
      <w:lvlJc w:val="left"/>
      <w:pPr>
        <w:tabs>
          <w:tab w:val="num" w:pos="4320"/>
        </w:tabs>
        <w:ind w:left="5760" w:hanging="360"/>
      </w:pPr>
      <w:rPr>
        <w:rFonts w:ascii="Symbol" w:hAnsi="Symbol" w:hint="default"/>
        <w:sz w:val="20"/>
      </w:rPr>
    </w:lvl>
    <w:lvl w:ilvl="6" w:tentative="1">
      <w:start w:val="1"/>
      <w:numFmt w:val="bullet"/>
      <w:lvlText w:val=""/>
      <w:lvlJc w:val="left"/>
      <w:pPr>
        <w:tabs>
          <w:tab w:val="num" w:pos="5040"/>
        </w:tabs>
        <w:ind w:left="6480" w:hanging="360"/>
      </w:pPr>
      <w:rPr>
        <w:rFonts w:ascii="Symbol" w:hAnsi="Symbol" w:hint="default"/>
        <w:sz w:val="20"/>
      </w:rPr>
    </w:lvl>
    <w:lvl w:ilvl="7" w:tentative="1">
      <w:start w:val="1"/>
      <w:numFmt w:val="bullet"/>
      <w:lvlText w:val=""/>
      <w:lvlJc w:val="left"/>
      <w:pPr>
        <w:tabs>
          <w:tab w:val="num" w:pos="5760"/>
        </w:tabs>
        <w:ind w:left="7200" w:hanging="360"/>
      </w:pPr>
      <w:rPr>
        <w:rFonts w:ascii="Symbol" w:hAnsi="Symbol" w:hint="default"/>
        <w:sz w:val="20"/>
      </w:rPr>
    </w:lvl>
    <w:lvl w:ilvl="8" w:tentative="1">
      <w:start w:val="1"/>
      <w:numFmt w:val="bullet"/>
      <w:lvlText w:val=""/>
      <w:lvlJc w:val="left"/>
      <w:pPr>
        <w:tabs>
          <w:tab w:val="num" w:pos="6480"/>
        </w:tabs>
        <w:ind w:left="7920" w:hanging="360"/>
      </w:pPr>
      <w:rPr>
        <w:rFonts w:ascii="Symbol" w:hAnsi="Symbol" w:hint="default"/>
        <w:sz w:val="20"/>
      </w:rPr>
    </w:lvl>
  </w:abstractNum>
  <w:abstractNum w:abstractNumId="57" w15:restartNumberingAfterBreak="0">
    <w:nsid w:val="3F7C3C38"/>
    <w:multiLevelType w:val="multilevel"/>
    <w:tmpl w:val="C6C4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F920073"/>
    <w:multiLevelType w:val="multilevel"/>
    <w:tmpl w:val="EF82D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B716F5"/>
    <w:multiLevelType w:val="multilevel"/>
    <w:tmpl w:val="F50C9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3FD354D2"/>
    <w:multiLevelType w:val="multilevel"/>
    <w:tmpl w:val="55C6DF94"/>
    <w:styleLink w:val="CurrentList1"/>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b/>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ind w:left="3600" w:hanging="360"/>
      </w:pPr>
      <w:rPr>
        <w:rFonts w:hint="default"/>
        <w:b/>
        <w:color w:val="00000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42185469"/>
    <w:multiLevelType w:val="multilevel"/>
    <w:tmpl w:val="17E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51865AD"/>
    <w:multiLevelType w:val="multilevel"/>
    <w:tmpl w:val="BCB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7210872"/>
    <w:multiLevelType w:val="multilevel"/>
    <w:tmpl w:val="43A219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9E2D03"/>
    <w:multiLevelType w:val="multilevel"/>
    <w:tmpl w:val="233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94E6E0F"/>
    <w:multiLevelType w:val="multilevel"/>
    <w:tmpl w:val="05D64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BE3CF5"/>
    <w:multiLevelType w:val="multilevel"/>
    <w:tmpl w:val="9CEEF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351877"/>
    <w:multiLevelType w:val="multilevel"/>
    <w:tmpl w:val="6C101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5E3AB4"/>
    <w:multiLevelType w:val="multilevel"/>
    <w:tmpl w:val="746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722DD6"/>
    <w:multiLevelType w:val="multilevel"/>
    <w:tmpl w:val="540A9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4F746714"/>
    <w:multiLevelType w:val="multilevel"/>
    <w:tmpl w:val="86F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1684316"/>
    <w:multiLevelType w:val="multilevel"/>
    <w:tmpl w:val="D2EC3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7753B8"/>
    <w:multiLevelType w:val="multilevel"/>
    <w:tmpl w:val="1C8C6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8C3CB9"/>
    <w:multiLevelType w:val="multilevel"/>
    <w:tmpl w:val="B106C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55F2773A"/>
    <w:multiLevelType w:val="multilevel"/>
    <w:tmpl w:val="6270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98C1E78"/>
    <w:multiLevelType w:val="multilevel"/>
    <w:tmpl w:val="48C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9E1624B"/>
    <w:multiLevelType w:val="multilevel"/>
    <w:tmpl w:val="3E105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FA7778"/>
    <w:multiLevelType w:val="multilevel"/>
    <w:tmpl w:val="193ED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D94ECE"/>
    <w:multiLevelType w:val="multilevel"/>
    <w:tmpl w:val="E782E2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9" w15:restartNumberingAfterBreak="0">
    <w:nsid w:val="5FC673F7"/>
    <w:multiLevelType w:val="multilevel"/>
    <w:tmpl w:val="322416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62E54896"/>
    <w:multiLevelType w:val="multilevel"/>
    <w:tmpl w:val="C2860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32A13F2"/>
    <w:multiLevelType w:val="multilevel"/>
    <w:tmpl w:val="9CD2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4643CB"/>
    <w:multiLevelType w:val="multilevel"/>
    <w:tmpl w:val="0BA4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3F62525"/>
    <w:multiLevelType w:val="multilevel"/>
    <w:tmpl w:val="7E7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5680D37"/>
    <w:multiLevelType w:val="multilevel"/>
    <w:tmpl w:val="4610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01014D"/>
    <w:multiLevelType w:val="multilevel"/>
    <w:tmpl w:val="2D2C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6423004"/>
    <w:multiLevelType w:val="multilevel"/>
    <w:tmpl w:val="8B025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8BC7AB"/>
    <w:multiLevelType w:val="hybridMultilevel"/>
    <w:tmpl w:val="7C3A3B8E"/>
    <w:lvl w:ilvl="0" w:tplc="386AC222">
      <w:start w:val="1"/>
      <w:numFmt w:val="bullet"/>
      <w:lvlText w:val=""/>
      <w:lvlJc w:val="left"/>
      <w:pPr>
        <w:ind w:left="2160" w:hanging="360"/>
      </w:pPr>
      <w:rPr>
        <w:rFonts w:ascii="Symbol" w:hAnsi="Symbol" w:hint="default"/>
      </w:rPr>
    </w:lvl>
    <w:lvl w:ilvl="1" w:tplc="083A025A">
      <w:start w:val="1"/>
      <w:numFmt w:val="bullet"/>
      <w:lvlText w:val="o"/>
      <w:lvlJc w:val="left"/>
      <w:pPr>
        <w:ind w:left="2880" w:hanging="360"/>
      </w:pPr>
      <w:rPr>
        <w:rFonts w:ascii="Courier New" w:hAnsi="Courier New" w:hint="default"/>
      </w:rPr>
    </w:lvl>
    <w:lvl w:ilvl="2" w:tplc="6F9E6100">
      <w:start w:val="1"/>
      <w:numFmt w:val="bullet"/>
      <w:lvlText w:val=""/>
      <w:lvlJc w:val="left"/>
      <w:pPr>
        <w:ind w:left="3600" w:hanging="360"/>
      </w:pPr>
      <w:rPr>
        <w:rFonts w:ascii="Wingdings" w:hAnsi="Wingdings" w:hint="default"/>
      </w:rPr>
    </w:lvl>
    <w:lvl w:ilvl="3" w:tplc="CEF6308E">
      <w:start w:val="1"/>
      <w:numFmt w:val="bullet"/>
      <w:lvlText w:val=""/>
      <w:lvlJc w:val="left"/>
      <w:pPr>
        <w:ind w:left="4320" w:hanging="360"/>
      </w:pPr>
      <w:rPr>
        <w:rFonts w:ascii="Symbol" w:hAnsi="Symbol" w:hint="default"/>
      </w:rPr>
    </w:lvl>
    <w:lvl w:ilvl="4" w:tplc="3B3A9C24">
      <w:start w:val="1"/>
      <w:numFmt w:val="bullet"/>
      <w:lvlText w:val="o"/>
      <w:lvlJc w:val="left"/>
      <w:pPr>
        <w:ind w:left="5040" w:hanging="360"/>
      </w:pPr>
      <w:rPr>
        <w:rFonts w:ascii="Courier New" w:hAnsi="Courier New" w:hint="default"/>
      </w:rPr>
    </w:lvl>
    <w:lvl w:ilvl="5" w:tplc="BCF48B84">
      <w:start w:val="1"/>
      <w:numFmt w:val="bullet"/>
      <w:lvlText w:val=""/>
      <w:lvlJc w:val="left"/>
      <w:pPr>
        <w:ind w:left="5760" w:hanging="360"/>
      </w:pPr>
      <w:rPr>
        <w:rFonts w:ascii="Wingdings" w:hAnsi="Wingdings" w:hint="default"/>
      </w:rPr>
    </w:lvl>
    <w:lvl w:ilvl="6" w:tplc="DE367194">
      <w:start w:val="1"/>
      <w:numFmt w:val="bullet"/>
      <w:lvlText w:val=""/>
      <w:lvlJc w:val="left"/>
      <w:pPr>
        <w:ind w:left="6480" w:hanging="360"/>
      </w:pPr>
      <w:rPr>
        <w:rFonts w:ascii="Symbol" w:hAnsi="Symbol" w:hint="default"/>
      </w:rPr>
    </w:lvl>
    <w:lvl w:ilvl="7" w:tplc="AE86F8FA">
      <w:start w:val="1"/>
      <w:numFmt w:val="bullet"/>
      <w:lvlText w:val="o"/>
      <w:lvlJc w:val="left"/>
      <w:pPr>
        <w:ind w:left="7200" w:hanging="360"/>
      </w:pPr>
      <w:rPr>
        <w:rFonts w:ascii="Courier New" w:hAnsi="Courier New" w:hint="default"/>
      </w:rPr>
    </w:lvl>
    <w:lvl w:ilvl="8" w:tplc="2CCA9B06">
      <w:start w:val="1"/>
      <w:numFmt w:val="bullet"/>
      <w:lvlText w:val=""/>
      <w:lvlJc w:val="left"/>
      <w:pPr>
        <w:ind w:left="7920" w:hanging="360"/>
      </w:pPr>
      <w:rPr>
        <w:rFonts w:ascii="Wingdings" w:hAnsi="Wingdings" w:hint="default"/>
      </w:rPr>
    </w:lvl>
  </w:abstractNum>
  <w:abstractNum w:abstractNumId="88" w15:restartNumberingAfterBreak="0">
    <w:nsid w:val="685C9E69"/>
    <w:multiLevelType w:val="hybridMultilevel"/>
    <w:tmpl w:val="A6CC67E0"/>
    <w:lvl w:ilvl="0" w:tplc="6ADE2446">
      <w:start w:val="1"/>
      <w:numFmt w:val="bullet"/>
      <w:lvlText w:val=""/>
      <w:lvlJc w:val="left"/>
      <w:pPr>
        <w:ind w:left="720" w:hanging="360"/>
      </w:pPr>
      <w:rPr>
        <w:rFonts w:ascii="Symbol" w:hAnsi="Symbol" w:hint="default"/>
      </w:rPr>
    </w:lvl>
    <w:lvl w:ilvl="1" w:tplc="1D082246">
      <w:start w:val="1"/>
      <w:numFmt w:val="bullet"/>
      <w:lvlText w:val="o"/>
      <w:lvlJc w:val="left"/>
      <w:pPr>
        <w:ind w:left="1440" w:hanging="360"/>
      </w:pPr>
      <w:rPr>
        <w:rFonts w:ascii="Courier New" w:hAnsi="Courier New" w:hint="default"/>
      </w:rPr>
    </w:lvl>
    <w:lvl w:ilvl="2" w:tplc="3C46C1AC">
      <w:start w:val="1"/>
      <w:numFmt w:val="bullet"/>
      <w:lvlText w:val=""/>
      <w:lvlJc w:val="left"/>
      <w:pPr>
        <w:ind w:left="2160" w:hanging="360"/>
      </w:pPr>
      <w:rPr>
        <w:rFonts w:ascii="Symbol" w:hAnsi="Symbol" w:hint="default"/>
      </w:rPr>
    </w:lvl>
    <w:lvl w:ilvl="3" w:tplc="95DC8BB2">
      <w:start w:val="1"/>
      <w:numFmt w:val="bullet"/>
      <w:lvlText w:val=""/>
      <w:lvlJc w:val="left"/>
      <w:pPr>
        <w:ind w:left="2880" w:hanging="360"/>
      </w:pPr>
      <w:rPr>
        <w:rFonts w:ascii="Symbol" w:hAnsi="Symbol" w:hint="default"/>
      </w:rPr>
    </w:lvl>
    <w:lvl w:ilvl="4" w:tplc="98A6B206">
      <w:start w:val="1"/>
      <w:numFmt w:val="bullet"/>
      <w:lvlText w:val="o"/>
      <w:lvlJc w:val="left"/>
      <w:pPr>
        <w:ind w:left="3600" w:hanging="360"/>
      </w:pPr>
      <w:rPr>
        <w:rFonts w:ascii="Courier New" w:hAnsi="Courier New" w:hint="default"/>
      </w:rPr>
    </w:lvl>
    <w:lvl w:ilvl="5" w:tplc="09C65B10">
      <w:start w:val="1"/>
      <w:numFmt w:val="bullet"/>
      <w:lvlText w:val=""/>
      <w:lvlJc w:val="left"/>
      <w:pPr>
        <w:ind w:left="4320" w:hanging="360"/>
      </w:pPr>
      <w:rPr>
        <w:rFonts w:ascii="Wingdings" w:hAnsi="Wingdings" w:hint="default"/>
      </w:rPr>
    </w:lvl>
    <w:lvl w:ilvl="6" w:tplc="F350E222">
      <w:start w:val="1"/>
      <w:numFmt w:val="bullet"/>
      <w:lvlText w:val=""/>
      <w:lvlJc w:val="left"/>
      <w:pPr>
        <w:ind w:left="5040" w:hanging="360"/>
      </w:pPr>
      <w:rPr>
        <w:rFonts w:ascii="Symbol" w:hAnsi="Symbol" w:hint="default"/>
      </w:rPr>
    </w:lvl>
    <w:lvl w:ilvl="7" w:tplc="E33888CA">
      <w:start w:val="1"/>
      <w:numFmt w:val="bullet"/>
      <w:lvlText w:val="o"/>
      <w:lvlJc w:val="left"/>
      <w:pPr>
        <w:ind w:left="5760" w:hanging="360"/>
      </w:pPr>
      <w:rPr>
        <w:rFonts w:ascii="Courier New" w:hAnsi="Courier New" w:hint="default"/>
      </w:rPr>
    </w:lvl>
    <w:lvl w:ilvl="8" w:tplc="4DF665B8">
      <w:start w:val="1"/>
      <w:numFmt w:val="bullet"/>
      <w:lvlText w:val=""/>
      <w:lvlJc w:val="left"/>
      <w:pPr>
        <w:ind w:left="6480" w:hanging="360"/>
      </w:pPr>
      <w:rPr>
        <w:rFonts w:ascii="Wingdings" w:hAnsi="Wingdings" w:hint="default"/>
      </w:rPr>
    </w:lvl>
  </w:abstractNum>
  <w:abstractNum w:abstractNumId="89" w15:restartNumberingAfterBreak="0">
    <w:nsid w:val="6B137C50"/>
    <w:multiLevelType w:val="multilevel"/>
    <w:tmpl w:val="B3B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E41772B"/>
    <w:multiLevelType w:val="multilevel"/>
    <w:tmpl w:val="F490C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BD2134"/>
    <w:multiLevelType w:val="multilevel"/>
    <w:tmpl w:val="E2A801AA"/>
    <w:lvl w:ilvl="0">
      <w:start w:val="1"/>
      <w:numFmt w:val="decimal"/>
      <w:lvlText w:val="%1."/>
      <w:lvlJc w:val="left"/>
      <w:pPr>
        <w:tabs>
          <w:tab w:val="num" w:pos="720"/>
        </w:tabs>
        <w:ind w:left="1440" w:hanging="360"/>
      </w:pPr>
    </w:lvl>
    <w:lvl w:ilvl="1">
      <w:start w:val="2"/>
      <w:numFmt w:val="decimal"/>
      <w:lvlText w:val="%2"/>
      <w:lvlJc w:val="left"/>
      <w:pPr>
        <w:ind w:left="2160" w:hanging="360"/>
      </w:pPr>
      <w:rPr>
        <w:color w:val="000000"/>
      </w:rPr>
    </w:lvl>
    <w:lvl w:ilvl="2" w:tentative="1">
      <w:start w:val="1"/>
      <w:numFmt w:val="decimal"/>
      <w:lvlText w:val="%3."/>
      <w:lvlJc w:val="left"/>
      <w:pPr>
        <w:tabs>
          <w:tab w:val="num" w:pos="2160"/>
        </w:tabs>
        <w:ind w:left="2880" w:hanging="360"/>
      </w:pPr>
    </w:lvl>
    <w:lvl w:ilvl="3" w:tentative="1">
      <w:start w:val="1"/>
      <w:numFmt w:val="decimal"/>
      <w:lvlText w:val="%4."/>
      <w:lvlJc w:val="left"/>
      <w:pPr>
        <w:tabs>
          <w:tab w:val="num" w:pos="2880"/>
        </w:tabs>
        <w:ind w:left="3600" w:hanging="360"/>
      </w:pPr>
    </w:lvl>
    <w:lvl w:ilvl="4" w:tentative="1">
      <w:start w:val="1"/>
      <w:numFmt w:val="decimal"/>
      <w:lvlText w:val="%5."/>
      <w:lvlJc w:val="left"/>
      <w:pPr>
        <w:tabs>
          <w:tab w:val="num" w:pos="3600"/>
        </w:tabs>
        <w:ind w:left="4320" w:hanging="360"/>
      </w:pPr>
    </w:lvl>
    <w:lvl w:ilvl="5" w:tentative="1">
      <w:start w:val="1"/>
      <w:numFmt w:val="decimal"/>
      <w:lvlText w:val="%6."/>
      <w:lvlJc w:val="left"/>
      <w:pPr>
        <w:tabs>
          <w:tab w:val="num" w:pos="4320"/>
        </w:tabs>
        <w:ind w:left="5040" w:hanging="360"/>
      </w:pPr>
    </w:lvl>
    <w:lvl w:ilvl="6" w:tentative="1">
      <w:start w:val="1"/>
      <w:numFmt w:val="decimal"/>
      <w:lvlText w:val="%7."/>
      <w:lvlJc w:val="left"/>
      <w:pPr>
        <w:tabs>
          <w:tab w:val="num" w:pos="5040"/>
        </w:tabs>
        <w:ind w:left="5760" w:hanging="360"/>
      </w:pPr>
    </w:lvl>
    <w:lvl w:ilvl="7" w:tentative="1">
      <w:start w:val="1"/>
      <w:numFmt w:val="decimal"/>
      <w:lvlText w:val="%8."/>
      <w:lvlJc w:val="left"/>
      <w:pPr>
        <w:tabs>
          <w:tab w:val="num" w:pos="5760"/>
        </w:tabs>
        <w:ind w:left="6480" w:hanging="360"/>
      </w:pPr>
    </w:lvl>
    <w:lvl w:ilvl="8" w:tentative="1">
      <w:start w:val="1"/>
      <w:numFmt w:val="decimal"/>
      <w:lvlText w:val="%9."/>
      <w:lvlJc w:val="left"/>
      <w:pPr>
        <w:tabs>
          <w:tab w:val="num" w:pos="6480"/>
        </w:tabs>
        <w:ind w:left="7200" w:hanging="360"/>
      </w:pPr>
    </w:lvl>
  </w:abstractNum>
  <w:abstractNum w:abstractNumId="92" w15:restartNumberingAfterBreak="0">
    <w:nsid w:val="7170190A"/>
    <w:multiLevelType w:val="multilevel"/>
    <w:tmpl w:val="AD4830D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3" w15:restartNumberingAfterBreak="0">
    <w:nsid w:val="72173CFC"/>
    <w:multiLevelType w:val="multilevel"/>
    <w:tmpl w:val="C4C2E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72625E57"/>
    <w:multiLevelType w:val="multilevel"/>
    <w:tmpl w:val="EE3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2E3325A"/>
    <w:multiLevelType w:val="multilevel"/>
    <w:tmpl w:val="CF0A6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5246CA"/>
    <w:multiLevelType w:val="multilevel"/>
    <w:tmpl w:val="CE9CD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7A22393C"/>
    <w:multiLevelType w:val="multilevel"/>
    <w:tmpl w:val="CFF68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7C226BBE"/>
    <w:multiLevelType w:val="multilevel"/>
    <w:tmpl w:val="42B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C422183"/>
    <w:multiLevelType w:val="hybridMultilevel"/>
    <w:tmpl w:val="9FFAB79A"/>
    <w:lvl w:ilvl="0" w:tplc="06A0A1C6">
      <w:start w:val="1"/>
      <w:numFmt w:val="upperLetter"/>
      <w:lvlText w:val="%1."/>
      <w:lvlJc w:val="left"/>
      <w:pPr>
        <w:ind w:left="2160" w:hanging="360"/>
      </w:pPr>
    </w:lvl>
    <w:lvl w:ilvl="1" w:tplc="CF4E969C">
      <w:start w:val="1"/>
      <w:numFmt w:val="lowerLetter"/>
      <w:lvlText w:val="%2."/>
      <w:lvlJc w:val="left"/>
      <w:pPr>
        <w:ind w:left="2880" w:hanging="360"/>
      </w:pPr>
    </w:lvl>
    <w:lvl w:ilvl="2" w:tplc="4D062E40">
      <w:start w:val="1"/>
      <w:numFmt w:val="lowerRoman"/>
      <w:lvlText w:val="%3."/>
      <w:lvlJc w:val="right"/>
      <w:pPr>
        <w:ind w:left="3600" w:hanging="180"/>
      </w:pPr>
    </w:lvl>
    <w:lvl w:ilvl="3" w:tplc="C73A9FDC">
      <w:start w:val="1"/>
      <w:numFmt w:val="decimal"/>
      <w:lvlText w:val="%4."/>
      <w:lvlJc w:val="left"/>
      <w:pPr>
        <w:ind w:left="4320" w:hanging="360"/>
      </w:pPr>
    </w:lvl>
    <w:lvl w:ilvl="4" w:tplc="601C6FC0">
      <w:start w:val="1"/>
      <w:numFmt w:val="lowerLetter"/>
      <w:lvlText w:val="%5."/>
      <w:lvlJc w:val="left"/>
      <w:pPr>
        <w:ind w:left="5040" w:hanging="360"/>
      </w:pPr>
    </w:lvl>
    <w:lvl w:ilvl="5" w:tplc="B260931E">
      <w:start w:val="1"/>
      <w:numFmt w:val="lowerRoman"/>
      <w:lvlText w:val="%6."/>
      <w:lvlJc w:val="right"/>
      <w:pPr>
        <w:ind w:left="5760" w:hanging="180"/>
      </w:pPr>
    </w:lvl>
    <w:lvl w:ilvl="6" w:tplc="4A7621B2">
      <w:start w:val="1"/>
      <w:numFmt w:val="decimal"/>
      <w:lvlText w:val="%7."/>
      <w:lvlJc w:val="left"/>
      <w:pPr>
        <w:ind w:left="6480" w:hanging="360"/>
      </w:pPr>
    </w:lvl>
    <w:lvl w:ilvl="7" w:tplc="327293C2">
      <w:start w:val="1"/>
      <w:numFmt w:val="lowerLetter"/>
      <w:lvlText w:val="%8."/>
      <w:lvlJc w:val="left"/>
      <w:pPr>
        <w:ind w:left="7200" w:hanging="360"/>
      </w:pPr>
    </w:lvl>
    <w:lvl w:ilvl="8" w:tplc="20A858C2">
      <w:start w:val="1"/>
      <w:numFmt w:val="lowerRoman"/>
      <w:lvlText w:val="%9."/>
      <w:lvlJc w:val="right"/>
      <w:pPr>
        <w:ind w:left="7920" w:hanging="180"/>
      </w:pPr>
    </w:lvl>
  </w:abstractNum>
  <w:abstractNum w:abstractNumId="100" w15:restartNumberingAfterBreak="0">
    <w:nsid w:val="7CAE7776"/>
    <w:multiLevelType w:val="multilevel"/>
    <w:tmpl w:val="8F96C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CF6120"/>
    <w:multiLevelType w:val="multilevel"/>
    <w:tmpl w:val="97B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D0E4E79"/>
    <w:multiLevelType w:val="multilevel"/>
    <w:tmpl w:val="FFFFFFFF"/>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3" w15:restartNumberingAfterBreak="0">
    <w:nsid w:val="7F12395D"/>
    <w:multiLevelType w:val="multilevel"/>
    <w:tmpl w:val="CF020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522EDB"/>
    <w:multiLevelType w:val="multilevel"/>
    <w:tmpl w:val="7E8E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0059838">
    <w:abstractNumId w:val="38"/>
  </w:num>
  <w:num w:numId="2" w16cid:durableId="1911189264">
    <w:abstractNumId w:val="4"/>
  </w:num>
  <w:num w:numId="3" w16cid:durableId="1572232406">
    <w:abstractNumId w:val="88"/>
  </w:num>
  <w:num w:numId="4" w16cid:durableId="359085055">
    <w:abstractNumId w:val="99"/>
  </w:num>
  <w:num w:numId="5" w16cid:durableId="1185708320">
    <w:abstractNumId w:val="21"/>
  </w:num>
  <w:num w:numId="6" w16cid:durableId="684524053">
    <w:abstractNumId w:val="25"/>
  </w:num>
  <w:num w:numId="7" w16cid:durableId="1949193380">
    <w:abstractNumId w:val="52"/>
  </w:num>
  <w:num w:numId="8" w16cid:durableId="42222344">
    <w:abstractNumId w:val="87"/>
  </w:num>
  <w:num w:numId="9" w16cid:durableId="2118014467">
    <w:abstractNumId w:val="7"/>
  </w:num>
  <w:num w:numId="10" w16cid:durableId="898174715">
    <w:abstractNumId w:val="35"/>
  </w:num>
  <w:num w:numId="11" w16cid:durableId="1145927846">
    <w:abstractNumId w:val="102"/>
  </w:num>
  <w:num w:numId="12" w16cid:durableId="42143683">
    <w:abstractNumId w:val="91"/>
  </w:num>
  <w:num w:numId="13" w16cid:durableId="1718046012">
    <w:abstractNumId w:val="83"/>
  </w:num>
  <w:num w:numId="14" w16cid:durableId="914509784">
    <w:abstractNumId w:val="56"/>
  </w:num>
  <w:num w:numId="15" w16cid:durableId="1410729776">
    <w:abstractNumId w:val="29"/>
  </w:num>
  <w:num w:numId="16" w16cid:durableId="1863518793">
    <w:abstractNumId w:val="43"/>
  </w:num>
  <w:num w:numId="17" w16cid:durableId="1973363829">
    <w:abstractNumId w:val="70"/>
  </w:num>
  <w:num w:numId="18" w16cid:durableId="129175089">
    <w:abstractNumId w:val="36"/>
  </w:num>
  <w:num w:numId="19" w16cid:durableId="569272344">
    <w:abstractNumId w:val="39"/>
  </w:num>
  <w:num w:numId="20" w16cid:durableId="137383152">
    <w:abstractNumId w:val="61"/>
  </w:num>
  <w:num w:numId="21" w16cid:durableId="1747920820">
    <w:abstractNumId w:val="33"/>
  </w:num>
  <w:num w:numId="22" w16cid:durableId="1391802663">
    <w:abstractNumId w:val="53"/>
  </w:num>
  <w:num w:numId="23" w16cid:durableId="628822868">
    <w:abstractNumId w:val="44"/>
  </w:num>
  <w:num w:numId="24" w16cid:durableId="1057315650">
    <w:abstractNumId w:val="40"/>
  </w:num>
  <w:num w:numId="25" w16cid:durableId="405608963">
    <w:abstractNumId w:val="24"/>
  </w:num>
  <w:num w:numId="26" w16cid:durableId="282426983">
    <w:abstractNumId w:val="84"/>
  </w:num>
  <w:num w:numId="27" w16cid:durableId="14380932">
    <w:abstractNumId w:val="80"/>
  </w:num>
  <w:num w:numId="28" w16cid:durableId="1519349228">
    <w:abstractNumId w:val="45"/>
  </w:num>
  <w:num w:numId="29" w16cid:durableId="1345858395">
    <w:abstractNumId w:val="6"/>
  </w:num>
  <w:num w:numId="30" w16cid:durableId="1817725505">
    <w:abstractNumId w:val="19"/>
  </w:num>
  <w:num w:numId="31" w16cid:durableId="1840777583">
    <w:abstractNumId w:val="81"/>
  </w:num>
  <w:num w:numId="32" w16cid:durableId="432669209">
    <w:abstractNumId w:val="97"/>
  </w:num>
  <w:num w:numId="33" w16cid:durableId="934433893">
    <w:abstractNumId w:val="20"/>
  </w:num>
  <w:num w:numId="34" w16cid:durableId="2136412803">
    <w:abstractNumId w:val="59"/>
  </w:num>
  <w:num w:numId="35" w16cid:durableId="1603370708">
    <w:abstractNumId w:val="16"/>
  </w:num>
  <w:num w:numId="36" w16cid:durableId="1650554009">
    <w:abstractNumId w:val="73"/>
  </w:num>
  <w:num w:numId="37" w16cid:durableId="1908418295">
    <w:abstractNumId w:val="13"/>
  </w:num>
  <w:num w:numId="38" w16cid:durableId="2085912243">
    <w:abstractNumId w:val="93"/>
  </w:num>
  <w:num w:numId="39" w16cid:durableId="1981228495">
    <w:abstractNumId w:val="57"/>
  </w:num>
  <w:num w:numId="40" w16cid:durableId="540828259">
    <w:abstractNumId w:val="96"/>
  </w:num>
  <w:num w:numId="41" w16cid:durableId="716316646">
    <w:abstractNumId w:val="68"/>
  </w:num>
  <w:num w:numId="42" w16cid:durableId="1785493348">
    <w:abstractNumId w:val="37"/>
  </w:num>
  <w:num w:numId="43" w16cid:durableId="99834010">
    <w:abstractNumId w:val="85"/>
  </w:num>
  <w:num w:numId="44" w16cid:durableId="1407604941">
    <w:abstractNumId w:val="42"/>
  </w:num>
  <w:num w:numId="45" w16cid:durableId="2083134846">
    <w:abstractNumId w:val="104"/>
  </w:num>
  <w:num w:numId="46" w16cid:durableId="1161507726">
    <w:abstractNumId w:val="94"/>
  </w:num>
  <w:num w:numId="47" w16cid:durableId="1808081215">
    <w:abstractNumId w:val="77"/>
  </w:num>
  <w:num w:numId="48" w16cid:durableId="781194098">
    <w:abstractNumId w:val="65"/>
  </w:num>
  <w:num w:numId="49" w16cid:durableId="556282567">
    <w:abstractNumId w:val="54"/>
  </w:num>
  <w:num w:numId="50" w16cid:durableId="649017405">
    <w:abstractNumId w:val="72"/>
  </w:num>
  <w:num w:numId="51" w16cid:durableId="812066672">
    <w:abstractNumId w:val="69"/>
  </w:num>
  <w:num w:numId="52" w16cid:durableId="502012566">
    <w:abstractNumId w:val="103"/>
  </w:num>
  <w:num w:numId="53" w16cid:durableId="804348337">
    <w:abstractNumId w:val="30"/>
  </w:num>
  <w:num w:numId="54" w16cid:durableId="481435892">
    <w:abstractNumId w:val="1"/>
  </w:num>
  <w:num w:numId="55" w16cid:durableId="1715348765">
    <w:abstractNumId w:val="90"/>
  </w:num>
  <w:num w:numId="56" w16cid:durableId="2037533422">
    <w:abstractNumId w:val="12"/>
  </w:num>
  <w:num w:numId="57" w16cid:durableId="1056928007">
    <w:abstractNumId w:val="32"/>
  </w:num>
  <w:num w:numId="58" w16cid:durableId="2033532777">
    <w:abstractNumId w:val="79"/>
  </w:num>
  <w:num w:numId="59" w16cid:durableId="1916627976">
    <w:abstractNumId w:val="51"/>
  </w:num>
  <w:num w:numId="60" w16cid:durableId="1133409269">
    <w:abstractNumId w:val="66"/>
  </w:num>
  <w:num w:numId="61" w16cid:durableId="1506751031">
    <w:abstractNumId w:val="74"/>
  </w:num>
  <w:num w:numId="62" w16cid:durableId="482813593">
    <w:abstractNumId w:val="3"/>
  </w:num>
  <w:num w:numId="63" w16cid:durableId="17974163">
    <w:abstractNumId w:val="11"/>
  </w:num>
  <w:num w:numId="64" w16cid:durableId="630600469">
    <w:abstractNumId w:val="78"/>
  </w:num>
  <w:num w:numId="65" w16cid:durableId="1835535525">
    <w:abstractNumId w:val="62"/>
  </w:num>
  <w:num w:numId="66" w16cid:durableId="1268585853">
    <w:abstractNumId w:val="27"/>
  </w:num>
  <w:num w:numId="67" w16cid:durableId="562758714">
    <w:abstractNumId w:val="2"/>
  </w:num>
  <w:num w:numId="68" w16cid:durableId="2093354618">
    <w:abstractNumId w:val="55"/>
  </w:num>
  <w:num w:numId="69" w16cid:durableId="197858592">
    <w:abstractNumId w:val="64"/>
  </w:num>
  <w:num w:numId="70" w16cid:durableId="694618360">
    <w:abstractNumId w:val="9"/>
  </w:num>
  <w:num w:numId="71" w16cid:durableId="1221984925">
    <w:abstractNumId w:val="92"/>
  </w:num>
  <w:num w:numId="72" w16cid:durableId="1686860004">
    <w:abstractNumId w:val="14"/>
  </w:num>
  <w:num w:numId="73" w16cid:durableId="983969564">
    <w:abstractNumId w:val="75"/>
  </w:num>
  <w:num w:numId="74" w16cid:durableId="317419481">
    <w:abstractNumId w:val="31"/>
  </w:num>
  <w:num w:numId="75" w16cid:durableId="356933009">
    <w:abstractNumId w:val="46"/>
  </w:num>
  <w:num w:numId="76" w16cid:durableId="1288700184">
    <w:abstractNumId w:val="95"/>
  </w:num>
  <w:num w:numId="77" w16cid:durableId="650595298">
    <w:abstractNumId w:val="22"/>
  </w:num>
  <w:num w:numId="78" w16cid:durableId="1576628626">
    <w:abstractNumId w:val="67"/>
  </w:num>
  <w:num w:numId="79" w16cid:durableId="935208766">
    <w:abstractNumId w:val="71"/>
  </w:num>
  <w:num w:numId="80" w16cid:durableId="898246061">
    <w:abstractNumId w:val="41"/>
  </w:num>
  <w:num w:numId="81" w16cid:durableId="142936211">
    <w:abstractNumId w:val="34"/>
  </w:num>
  <w:num w:numId="82" w16cid:durableId="296683355">
    <w:abstractNumId w:val="48"/>
  </w:num>
  <w:num w:numId="83" w16cid:durableId="1331252363">
    <w:abstractNumId w:val="47"/>
  </w:num>
  <w:num w:numId="84" w16cid:durableId="686950116">
    <w:abstractNumId w:val="76"/>
  </w:num>
  <w:num w:numId="85" w16cid:durableId="93135042">
    <w:abstractNumId w:val="86"/>
  </w:num>
  <w:num w:numId="86" w16cid:durableId="2078280671">
    <w:abstractNumId w:val="58"/>
  </w:num>
  <w:num w:numId="87" w16cid:durableId="164632896">
    <w:abstractNumId w:val="10"/>
  </w:num>
  <w:num w:numId="88" w16cid:durableId="1478689508">
    <w:abstractNumId w:val="50"/>
  </w:num>
  <w:num w:numId="89" w16cid:durableId="231504160">
    <w:abstractNumId w:val="28"/>
  </w:num>
  <w:num w:numId="90" w16cid:durableId="541400326">
    <w:abstractNumId w:val="101"/>
  </w:num>
  <w:num w:numId="91" w16cid:durableId="667103477">
    <w:abstractNumId w:val="89"/>
  </w:num>
  <w:num w:numId="92" w16cid:durableId="1404646465">
    <w:abstractNumId w:val="98"/>
  </w:num>
  <w:num w:numId="93" w16cid:durableId="1498300439">
    <w:abstractNumId w:val="100"/>
  </w:num>
  <w:num w:numId="94" w16cid:durableId="2144077450">
    <w:abstractNumId w:val="18"/>
  </w:num>
  <w:num w:numId="95" w16cid:durableId="303629220">
    <w:abstractNumId w:val="26"/>
  </w:num>
  <w:num w:numId="96" w16cid:durableId="1546285759">
    <w:abstractNumId w:val="5"/>
  </w:num>
  <w:num w:numId="97" w16cid:durableId="1342658724">
    <w:abstractNumId w:val="49"/>
  </w:num>
  <w:num w:numId="98" w16cid:durableId="1127237196">
    <w:abstractNumId w:val="82"/>
  </w:num>
  <w:num w:numId="99" w16cid:durableId="589317797">
    <w:abstractNumId w:val="0"/>
  </w:num>
  <w:num w:numId="100" w16cid:durableId="1826585396">
    <w:abstractNumId w:val="23"/>
  </w:num>
  <w:num w:numId="101" w16cid:durableId="1948852828">
    <w:abstractNumId w:val="63"/>
  </w:num>
  <w:num w:numId="102" w16cid:durableId="1840459465">
    <w:abstractNumId w:val="17"/>
  </w:num>
  <w:num w:numId="103" w16cid:durableId="82189323">
    <w:abstractNumId w:val="8"/>
  </w:num>
  <w:num w:numId="104" w16cid:durableId="416482588">
    <w:abstractNumId w:val="15"/>
  </w:num>
  <w:num w:numId="105" w16cid:durableId="1072896189">
    <w:abstractNumId w:val="6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85F"/>
    <w:rsid w:val="0001242E"/>
    <w:rsid w:val="00014F90"/>
    <w:rsid w:val="00017794"/>
    <w:rsid w:val="00017E34"/>
    <w:rsid w:val="00021BCC"/>
    <w:rsid w:val="000347EF"/>
    <w:rsid w:val="00040E93"/>
    <w:rsid w:val="00070D9C"/>
    <w:rsid w:val="000731F6"/>
    <w:rsid w:val="000817F2"/>
    <w:rsid w:val="000862F8"/>
    <w:rsid w:val="000869D0"/>
    <w:rsid w:val="000A4804"/>
    <w:rsid w:val="000C30D4"/>
    <w:rsid w:val="000C41B9"/>
    <w:rsid w:val="00101CD2"/>
    <w:rsid w:val="0011192E"/>
    <w:rsid w:val="0013025C"/>
    <w:rsid w:val="00132213"/>
    <w:rsid w:val="00137B66"/>
    <w:rsid w:val="00142077"/>
    <w:rsid w:val="001651C1"/>
    <w:rsid w:val="001A48E8"/>
    <w:rsid w:val="001D1F8F"/>
    <w:rsid w:val="001F0018"/>
    <w:rsid w:val="001F0FAE"/>
    <w:rsid w:val="00203F69"/>
    <w:rsid w:val="00204037"/>
    <w:rsid w:val="0022417A"/>
    <w:rsid w:val="00241424"/>
    <w:rsid w:val="00252F3A"/>
    <w:rsid w:val="00267701"/>
    <w:rsid w:val="0029035E"/>
    <w:rsid w:val="00290F7A"/>
    <w:rsid w:val="00296AD8"/>
    <w:rsid w:val="002A4F74"/>
    <w:rsid w:val="002F318C"/>
    <w:rsid w:val="003022A7"/>
    <w:rsid w:val="0034778F"/>
    <w:rsid w:val="00347AEA"/>
    <w:rsid w:val="0035005E"/>
    <w:rsid w:val="00351E11"/>
    <w:rsid w:val="00360A46"/>
    <w:rsid w:val="003611F6"/>
    <w:rsid w:val="003859A7"/>
    <w:rsid w:val="003A75DC"/>
    <w:rsid w:val="003B1B4A"/>
    <w:rsid w:val="003C34E7"/>
    <w:rsid w:val="004371A0"/>
    <w:rsid w:val="004379CA"/>
    <w:rsid w:val="004457E4"/>
    <w:rsid w:val="00447C0D"/>
    <w:rsid w:val="004766ED"/>
    <w:rsid w:val="00487621"/>
    <w:rsid w:val="00487B6D"/>
    <w:rsid w:val="00493E76"/>
    <w:rsid w:val="004B3DBB"/>
    <w:rsid w:val="004C0606"/>
    <w:rsid w:val="004C2D37"/>
    <w:rsid w:val="004C354D"/>
    <w:rsid w:val="004C5CE1"/>
    <w:rsid w:val="004E0EE4"/>
    <w:rsid w:val="004F611E"/>
    <w:rsid w:val="0051773A"/>
    <w:rsid w:val="00531513"/>
    <w:rsid w:val="005326CF"/>
    <w:rsid w:val="00571E6C"/>
    <w:rsid w:val="005757AF"/>
    <w:rsid w:val="005C6DE6"/>
    <w:rsid w:val="005E5689"/>
    <w:rsid w:val="005F7EFD"/>
    <w:rsid w:val="00603FF1"/>
    <w:rsid w:val="00610279"/>
    <w:rsid w:val="00613DC8"/>
    <w:rsid w:val="00622A70"/>
    <w:rsid w:val="00634425"/>
    <w:rsid w:val="0063553C"/>
    <w:rsid w:val="00635634"/>
    <w:rsid w:val="006420AF"/>
    <w:rsid w:val="0067599E"/>
    <w:rsid w:val="00694F4B"/>
    <w:rsid w:val="006978B9"/>
    <w:rsid w:val="006B4B74"/>
    <w:rsid w:val="006D0DD0"/>
    <w:rsid w:val="006E08B6"/>
    <w:rsid w:val="00707BC7"/>
    <w:rsid w:val="00734587"/>
    <w:rsid w:val="00744AF2"/>
    <w:rsid w:val="00751EC6"/>
    <w:rsid w:val="00781C3E"/>
    <w:rsid w:val="007A3A66"/>
    <w:rsid w:val="007B5DB9"/>
    <w:rsid w:val="007E2478"/>
    <w:rsid w:val="007F1F48"/>
    <w:rsid w:val="008266B8"/>
    <w:rsid w:val="00831843"/>
    <w:rsid w:val="00834742"/>
    <w:rsid w:val="00846B51"/>
    <w:rsid w:val="00853BE4"/>
    <w:rsid w:val="008C0899"/>
    <w:rsid w:val="00924A9C"/>
    <w:rsid w:val="00931ED2"/>
    <w:rsid w:val="00932618"/>
    <w:rsid w:val="009358B2"/>
    <w:rsid w:val="00940446"/>
    <w:rsid w:val="009453FE"/>
    <w:rsid w:val="00950177"/>
    <w:rsid w:val="00971825"/>
    <w:rsid w:val="009B3684"/>
    <w:rsid w:val="009C65FD"/>
    <w:rsid w:val="009F2B0D"/>
    <w:rsid w:val="00A01A44"/>
    <w:rsid w:val="00A0474A"/>
    <w:rsid w:val="00A11539"/>
    <w:rsid w:val="00A41D4A"/>
    <w:rsid w:val="00A41E40"/>
    <w:rsid w:val="00A44BA5"/>
    <w:rsid w:val="00A4656D"/>
    <w:rsid w:val="00A641BB"/>
    <w:rsid w:val="00A7634F"/>
    <w:rsid w:val="00A80275"/>
    <w:rsid w:val="00A80D56"/>
    <w:rsid w:val="00A82E70"/>
    <w:rsid w:val="00A85868"/>
    <w:rsid w:val="00A87EA9"/>
    <w:rsid w:val="00A91B60"/>
    <w:rsid w:val="00A9697B"/>
    <w:rsid w:val="00AB33BC"/>
    <w:rsid w:val="00AB5059"/>
    <w:rsid w:val="00AC64AE"/>
    <w:rsid w:val="00AD629A"/>
    <w:rsid w:val="00AE4853"/>
    <w:rsid w:val="00B5299C"/>
    <w:rsid w:val="00B95651"/>
    <w:rsid w:val="00B95B3D"/>
    <w:rsid w:val="00BB5DE6"/>
    <w:rsid w:val="00BC12D8"/>
    <w:rsid w:val="00BD5AE8"/>
    <w:rsid w:val="00C02F99"/>
    <w:rsid w:val="00C07A68"/>
    <w:rsid w:val="00C11288"/>
    <w:rsid w:val="00C43724"/>
    <w:rsid w:val="00C43D62"/>
    <w:rsid w:val="00C44989"/>
    <w:rsid w:val="00C95A48"/>
    <w:rsid w:val="00CA39BB"/>
    <w:rsid w:val="00CB2ED9"/>
    <w:rsid w:val="00CE2279"/>
    <w:rsid w:val="00CE685F"/>
    <w:rsid w:val="00D037F2"/>
    <w:rsid w:val="00D32F9D"/>
    <w:rsid w:val="00D45E75"/>
    <w:rsid w:val="00D61151"/>
    <w:rsid w:val="00D71C85"/>
    <w:rsid w:val="00D71C86"/>
    <w:rsid w:val="00D83F96"/>
    <w:rsid w:val="00DA1182"/>
    <w:rsid w:val="00DE1238"/>
    <w:rsid w:val="00E01E8E"/>
    <w:rsid w:val="00E124BA"/>
    <w:rsid w:val="00E2FD8E"/>
    <w:rsid w:val="00E327CF"/>
    <w:rsid w:val="00E32883"/>
    <w:rsid w:val="00E34090"/>
    <w:rsid w:val="00E426E7"/>
    <w:rsid w:val="00E44844"/>
    <w:rsid w:val="00E543D0"/>
    <w:rsid w:val="00E7062C"/>
    <w:rsid w:val="00E961C2"/>
    <w:rsid w:val="00EB5E05"/>
    <w:rsid w:val="00EC25BB"/>
    <w:rsid w:val="00EC4928"/>
    <w:rsid w:val="00EE460B"/>
    <w:rsid w:val="00F15036"/>
    <w:rsid w:val="00F30318"/>
    <w:rsid w:val="00F349AB"/>
    <w:rsid w:val="00F70940"/>
    <w:rsid w:val="00F85C25"/>
    <w:rsid w:val="00FA0FB8"/>
    <w:rsid w:val="00FC21F8"/>
    <w:rsid w:val="00FC7301"/>
    <w:rsid w:val="00FD01A5"/>
    <w:rsid w:val="00FD0501"/>
    <w:rsid w:val="00FD5638"/>
    <w:rsid w:val="00FF44A6"/>
    <w:rsid w:val="0115395A"/>
    <w:rsid w:val="01197AC5"/>
    <w:rsid w:val="0186E3D8"/>
    <w:rsid w:val="023C9445"/>
    <w:rsid w:val="027D72DB"/>
    <w:rsid w:val="02829E04"/>
    <w:rsid w:val="029984A1"/>
    <w:rsid w:val="042D677C"/>
    <w:rsid w:val="04643497"/>
    <w:rsid w:val="05AEB38F"/>
    <w:rsid w:val="05B1B3EC"/>
    <w:rsid w:val="05B66EB1"/>
    <w:rsid w:val="05FA1C36"/>
    <w:rsid w:val="0697FBE7"/>
    <w:rsid w:val="06C86D46"/>
    <w:rsid w:val="07404F72"/>
    <w:rsid w:val="07452246"/>
    <w:rsid w:val="074A83F0"/>
    <w:rsid w:val="079CB5CD"/>
    <w:rsid w:val="080B8A76"/>
    <w:rsid w:val="0811E0D3"/>
    <w:rsid w:val="0872A6B1"/>
    <w:rsid w:val="08731057"/>
    <w:rsid w:val="090B22FC"/>
    <w:rsid w:val="093E2446"/>
    <w:rsid w:val="094A4345"/>
    <w:rsid w:val="09A002A5"/>
    <w:rsid w:val="09A8130F"/>
    <w:rsid w:val="0A42A5A9"/>
    <w:rsid w:val="0A8A7CFE"/>
    <w:rsid w:val="0A8CD4C1"/>
    <w:rsid w:val="0A962CA8"/>
    <w:rsid w:val="0C34A238"/>
    <w:rsid w:val="0C4FB474"/>
    <w:rsid w:val="0C85F509"/>
    <w:rsid w:val="0CFCA76E"/>
    <w:rsid w:val="0CFCEEEB"/>
    <w:rsid w:val="0DB66F92"/>
    <w:rsid w:val="0DD26E2A"/>
    <w:rsid w:val="0DDA752F"/>
    <w:rsid w:val="0E6397DF"/>
    <w:rsid w:val="0ED44E7F"/>
    <w:rsid w:val="0ED75A42"/>
    <w:rsid w:val="0F01ABDF"/>
    <w:rsid w:val="0F52754A"/>
    <w:rsid w:val="0F767954"/>
    <w:rsid w:val="0F864290"/>
    <w:rsid w:val="105DAE43"/>
    <w:rsid w:val="10727FF9"/>
    <w:rsid w:val="1098627C"/>
    <w:rsid w:val="10B3DAA9"/>
    <w:rsid w:val="117F034D"/>
    <w:rsid w:val="11D53808"/>
    <w:rsid w:val="1218D5D4"/>
    <w:rsid w:val="12E67586"/>
    <w:rsid w:val="1340A3C4"/>
    <w:rsid w:val="13B5D42A"/>
    <w:rsid w:val="14B3020F"/>
    <w:rsid w:val="14C5E6A8"/>
    <w:rsid w:val="151FCA48"/>
    <w:rsid w:val="15778FA5"/>
    <w:rsid w:val="15DA2D54"/>
    <w:rsid w:val="15E3ECE9"/>
    <w:rsid w:val="1619BAEC"/>
    <w:rsid w:val="17F6CA50"/>
    <w:rsid w:val="1806633A"/>
    <w:rsid w:val="185B7E7D"/>
    <w:rsid w:val="186D60A6"/>
    <w:rsid w:val="1889F360"/>
    <w:rsid w:val="18C4E698"/>
    <w:rsid w:val="1A60B6F9"/>
    <w:rsid w:val="1B0DC4E8"/>
    <w:rsid w:val="1BA36AD3"/>
    <w:rsid w:val="1BA50168"/>
    <w:rsid w:val="1C1E847E"/>
    <w:rsid w:val="1C7DDBF8"/>
    <w:rsid w:val="1CC18DBB"/>
    <w:rsid w:val="1CCE7F72"/>
    <w:rsid w:val="1CD11FCB"/>
    <w:rsid w:val="1D2E1027"/>
    <w:rsid w:val="1D36C561"/>
    <w:rsid w:val="1D9857BB"/>
    <w:rsid w:val="1DD7A460"/>
    <w:rsid w:val="1DF7FBCB"/>
    <w:rsid w:val="1E09B4B4"/>
    <w:rsid w:val="1E6A4FD3"/>
    <w:rsid w:val="1E6E76F7"/>
    <w:rsid w:val="1E892DA9"/>
    <w:rsid w:val="1F58C40C"/>
    <w:rsid w:val="1FA54F97"/>
    <w:rsid w:val="2090AC16"/>
    <w:rsid w:val="20F1F5A1"/>
    <w:rsid w:val="2184FF67"/>
    <w:rsid w:val="2230CDD4"/>
    <w:rsid w:val="227D16A0"/>
    <w:rsid w:val="22B3D923"/>
    <w:rsid w:val="22EEDD82"/>
    <w:rsid w:val="22EF3791"/>
    <w:rsid w:val="23E7A22A"/>
    <w:rsid w:val="2446E9AE"/>
    <w:rsid w:val="24F86F2D"/>
    <w:rsid w:val="25A3C06F"/>
    <w:rsid w:val="2629B105"/>
    <w:rsid w:val="26A3F8B8"/>
    <w:rsid w:val="26B87512"/>
    <w:rsid w:val="26D74F52"/>
    <w:rsid w:val="2724D881"/>
    <w:rsid w:val="29A00253"/>
    <w:rsid w:val="2A3F2057"/>
    <w:rsid w:val="2A6DDEEC"/>
    <w:rsid w:val="2A8F9449"/>
    <w:rsid w:val="2BD2DBF4"/>
    <w:rsid w:val="2C4015A0"/>
    <w:rsid w:val="2C78293C"/>
    <w:rsid w:val="2CD4C633"/>
    <w:rsid w:val="2D74CE5E"/>
    <w:rsid w:val="2EED6E51"/>
    <w:rsid w:val="2F5A5588"/>
    <w:rsid w:val="3034A57C"/>
    <w:rsid w:val="3045AD82"/>
    <w:rsid w:val="30E02F52"/>
    <w:rsid w:val="31FEDA28"/>
    <w:rsid w:val="322E4F12"/>
    <w:rsid w:val="32987B7B"/>
    <w:rsid w:val="32F08425"/>
    <w:rsid w:val="3305014C"/>
    <w:rsid w:val="33366C50"/>
    <w:rsid w:val="3372C296"/>
    <w:rsid w:val="33932391"/>
    <w:rsid w:val="33C27602"/>
    <w:rsid w:val="33C30419"/>
    <w:rsid w:val="3430F871"/>
    <w:rsid w:val="34A0B2FB"/>
    <w:rsid w:val="34C70320"/>
    <w:rsid w:val="34DFB4A8"/>
    <w:rsid w:val="358C4825"/>
    <w:rsid w:val="364B7ABE"/>
    <w:rsid w:val="36892DAD"/>
    <w:rsid w:val="36CC4E39"/>
    <w:rsid w:val="36EC9D02"/>
    <w:rsid w:val="3756E898"/>
    <w:rsid w:val="377234C2"/>
    <w:rsid w:val="37AC6132"/>
    <w:rsid w:val="388F588D"/>
    <w:rsid w:val="389EB7CC"/>
    <w:rsid w:val="39354CFA"/>
    <w:rsid w:val="396307F9"/>
    <w:rsid w:val="3971CD78"/>
    <w:rsid w:val="39904518"/>
    <w:rsid w:val="399B3C2B"/>
    <w:rsid w:val="39CB9437"/>
    <w:rsid w:val="39CBC8C2"/>
    <w:rsid w:val="39DB2220"/>
    <w:rsid w:val="3A0E4828"/>
    <w:rsid w:val="3A72AF93"/>
    <w:rsid w:val="3AA8B0A6"/>
    <w:rsid w:val="3B1EF6D5"/>
    <w:rsid w:val="3B462824"/>
    <w:rsid w:val="3B679923"/>
    <w:rsid w:val="3B6CA498"/>
    <w:rsid w:val="3B8F1F45"/>
    <w:rsid w:val="3C2CAAD1"/>
    <w:rsid w:val="3C582898"/>
    <w:rsid w:val="3D3DC826"/>
    <w:rsid w:val="3D74B3E5"/>
    <w:rsid w:val="3E374F36"/>
    <w:rsid w:val="3E547FB6"/>
    <w:rsid w:val="3E64C78A"/>
    <w:rsid w:val="3EF93D3C"/>
    <w:rsid w:val="3EF94ED2"/>
    <w:rsid w:val="3F3F49BF"/>
    <w:rsid w:val="3F900FD3"/>
    <w:rsid w:val="40066A85"/>
    <w:rsid w:val="404C7F77"/>
    <w:rsid w:val="40676E0B"/>
    <w:rsid w:val="40B1F2B2"/>
    <w:rsid w:val="40D7F9B6"/>
    <w:rsid w:val="40ED96B1"/>
    <w:rsid w:val="40EF2547"/>
    <w:rsid w:val="40EFAB0D"/>
    <w:rsid w:val="4164FFA8"/>
    <w:rsid w:val="41966967"/>
    <w:rsid w:val="41A6754E"/>
    <w:rsid w:val="41FEA052"/>
    <w:rsid w:val="423577D2"/>
    <w:rsid w:val="42A8D2BF"/>
    <w:rsid w:val="42B69EFC"/>
    <w:rsid w:val="42CD34DA"/>
    <w:rsid w:val="451BA9B8"/>
    <w:rsid w:val="452BE455"/>
    <w:rsid w:val="4555B594"/>
    <w:rsid w:val="456496C2"/>
    <w:rsid w:val="4593839D"/>
    <w:rsid w:val="45F74409"/>
    <w:rsid w:val="45F8D4FF"/>
    <w:rsid w:val="46044985"/>
    <w:rsid w:val="46362BD6"/>
    <w:rsid w:val="4788588C"/>
    <w:rsid w:val="47F2C153"/>
    <w:rsid w:val="4815302F"/>
    <w:rsid w:val="48742DF9"/>
    <w:rsid w:val="48B33B33"/>
    <w:rsid w:val="48B89322"/>
    <w:rsid w:val="49452268"/>
    <w:rsid w:val="496035CA"/>
    <w:rsid w:val="49C2EDC1"/>
    <w:rsid w:val="49DB2293"/>
    <w:rsid w:val="49E2435B"/>
    <w:rsid w:val="4A8D023D"/>
    <w:rsid w:val="4AD2C27A"/>
    <w:rsid w:val="4B1DBFC4"/>
    <w:rsid w:val="4B9D4B48"/>
    <w:rsid w:val="4BCF1464"/>
    <w:rsid w:val="4C2D6A85"/>
    <w:rsid w:val="4C4D5D30"/>
    <w:rsid w:val="4D479F1C"/>
    <w:rsid w:val="4D6D862D"/>
    <w:rsid w:val="4D71A35B"/>
    <w:rsid w:val="4D97D0DD"/>
    <w:rsid w:val="4DB79669"/>
    <w:rsid w:val="4DF427E4"/>
    <w:rsid w:val="4DF79A10"/>
    <w:rsid w:val="4E332D51"/>
    <w:rsid w:val="4E78C675"/>
    <w:rsid w:val="4F513BBB"/>
    <w:rsid w:val="506C56FE"/>
    <w:rsid w:val="50984CCE"/>
    <w:rsid w:val="51030C50"/>
    <w:rsid w:val="512F3AD2"/>
    <w:rsid w:val="517224A2"/>
    <w:rsid w:val="518B2E79"/>
    <w:rsid w:val="51FC8AA0"/>
    <w:rsid w:val="5216A210"/>
    <w:rsid w:val="527002CC"/>
    <w:rsid w:val="5293F980"/>
    <w:rsid w:val="52A05024"/>
    <w:rsid w:val="52B4C9BA"/>
    <w:rsid w:val="536095CE"/>
    <w:rsid w:val="5380F1B5"/>
    <w:rsid w:val="540B8481"/>
    <w:rsid w:val="541C666E"/>
    <w:rsid w:val="54215A6D"/>
    <w:rsid w:val="54592750"/>
    <w:rsid w:val="54771584"/>
    <w:rsid w:val="54A9FC41"/>
    <w:rsid w:val="54B93EDA"/>
    <w:rsid w:val="54DBCA14"/>
    <w:rsid w:val="5516CDBC"/>
    <w:rsid w:val="55F8495D"/>
    <w:rsid w:val="5660726B"/>
    <w:rsid w:val="567DE03E"/>
    <w:rsid w:val="56BBCE35"/>
    <w:rsid w:val="57166823"/>
    <w:rsid w:val="57BBCA40"/>
    <w:rsid w:val="57C03A25"/>
    <w:rsid w:val="57D3244A"/>
    <w:rsid w:val="5855C992"/>
    <w:rsid w:val="585E8FFD"/>
    <w:rsid w:val="5868793F"/>
    <w:rsid w:val="587768E3"/>
    <w:rsid w:val="58EA1615"/>
    <w:rsid w:val="591968B0"/>
    <w:rsid w:val="598EF098"/>
    <w:rsid w:val="5A1E365A"/>
    <w:rsid w:val="5ABC4D69"/>
    <w:rsid w:val="5B048CCF"/>
    <w:rsid w:val="5C05B859"/>
    <w:rsid w:val="5C40D25C"/>
    <w:rsid w:val="5D90500E"/>
    <w:rsid w:val="5DB2B808"/>
    <w:rsid w:val="5DE1AC9D"/>
    <w:rsid w:val="5EAF4C4F"/>
    <w:rsid w:val="5F124AD7"/>
    <w:rsid w:val="5FF5EBAC"/>
    <w:rsid w:val="600F19FE"/>
    <w:rsid w:val="60AD1A6A"/>
    <w:rsid w:val="621FF932"/>
    <w:rsid w:val="626629F3"/>
    <w:rsid w:val="62AC2DB9"/>
    <w:rsid w:val="62CFF426"/>
    <w:rsid w:val="631CAA81"/>
    <w:rsid w:val="6399BF63"/>
    <w:rsid w:val="63D4F1F0"/>
    <w:rsid w:val="6410CC69"/>
    <w:rsid w:val="646BC487"/>
    <w:rsid w:val="64846E4C"/>
    <w:rsid w:val="656D6310"/>
    <w:rsid w:val="6580F890"/>
    <w:rsid w:val="659F3208"/>
    <w:rsid w:val="65AC9CCA"/>
    <w:rsid w:val="65DDFEB2"/>
    <w:rsid w:val="668D9E1B"/>
    <w:rsid w:val="671F75CA"/>
    <w:rsid w:val="671FA7C7"/>
    <w:rsid w:val="6766D7EB"/>
    <w:rsid w:val="67C4695C"/>
    <w:rsid w:val="68368606"/>
    <w:rsid w:val="686E5737"/>
    <w:rsid w:val="6871BA35"/>
    <w:rsid w:val="68B20C9B"/>
    <w:rsid w:val="68C8769A"/>
    <w:rsid w:val="6928058B"/>
    <w:rsid w:val="694C0FFE"/>
    <w:rsid w:val="6956E0D9"/>
    <w:rsid w:val="69AEEF32"/>
    <w:rsid w:val="6AF99103"/>
    <w:rsid w:val="6BC7B192"/>
    <w:rsid w:val="6BE243E0"/>
    <w:rsid w:val="6C775D0F"/>
    <w:rsid w:val="6C957CF6"/>
    <w:rsid w:val="6D00C35F"/>
    <w:rsid w:val="6D0688E3"/>
    <w:rsid w:val="6D35F596"/>
    <w:rsid w:val="6D39C9BE"/>
    <w:rsid w:val="6DE447A3"/>
    <w:rsid w:val="6E1FFC8F"/>
    <w:rsid w:val="6E28B3CD"/>
    <w:rsid w:val="6E5F5D28"/>
    <w:rsid w:val="6E71D6F3"/>
    <w:rsid w:val="6EAE4598"/>
    <w:rsid w:val="6EDA4CF0"/>
    <w:rsid w:val="6EE5B460"/>
    <w:rsid w:val="6F7A786B"/>
    <w:rsid w:val="6FCD0226"/>
    <w:rsid w:val="6FFB2D89"/>
    <w:rsid w:val="704A15F9"/>
    <w:rsid w:val="70C1169E"/>
    <w:rsid w:val="70CD820B"/>
    <w:rsid w:val="7149A03D"/>
    <w:rsid w:val="715111F6"/>
    <w:rsid w:val="7168D287"/>
    <w:rsid w:val="7174E731"/>
    <w:rsid w:val="7231F5D8"/>
    <w:rsid w:val="72CE7DE8"/>
    <w:rsid w:val="730F0989"/>
    <w:rsid w:val="731B19EB"/>
    <w:rsid w:val="7349813C"/>
    <w:rsid w:val="7381B6BB"/>
    <w:rsid w:val="73E6402E"/>
    <w:rsid w:val="7428CE34"/>
    <w:rsid w:val="751D871C"/>
    <w:rsid w:val="76061EAA"/>
    <w:rsid w:val="772788A5"/>
    <w:rsid w:val="773F4936"/>
    <w:rsid w:val="77709CD0"/>
    <w:rsid w:val="779ED9EB"/>
    <w:rsid w:val="77BCB57E"/>
    <w:rsid w:val="784ED4DF"/>
    <w:rsid w:val="786175D8"/>
    <w:rsid w:val="78985C29"/>
    <w:rsid w:val="78C4F735"/>
    <w:rsid w:val="7922796D"/>
    <w:rsid w:val="793C7BD9"/>
    <w:rsid w:val="79441E9D"/>
    <w:rsid w:val="7ADFEEFE"/>
    <w:rsid w:val="7C01E4C1"/>
    <w:rsid w:val="7C35019B"/>
    <w:rsid w:val="7C916BBC"/>
    <w:rsid w:val="7CB799D8"/>
    <w:rsid w:val="7D538CD6"/>
    <w:rsid w:val="7D63A40A"/>
    <w:rsid w:val="7D98CF76"/>
    <w:rsid w:val="7E0721E7"/>
    <w:rsid w:val="7F90C37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2969"/>
  <w15:docId w15:val="{D78B3FD6-8726-484A-BBF2-E7B1D7E9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F7A"/>
    <w:rPr>
      <w:szCs w:val="22"/>
      <w:lang w:eastAsia="en-US"/>
    </w:rPr>
  </w:style>
  <w:style w:type="paragraph" w:styleId="Heading1">
    <w:name w:val="heading 1"/>
    <w:basedOn w:val="Normal"/>
    <w:next w:val="Mylanbodylevel1"/>
    <w:link w:val="Heading1Char"/>
    <w:uiPriority w:val="9"/>
    <w:qFormat/>
    <w:rsid w:val="00A43302"/>
    <w:pPr>
      <w:keepNext/>
      <w:numPr>
        <w:numId w:val="11"/>
      </w:numPr>
      <w:spacing w:before="240" w:after="60" w:line="240" w:lineRule="auto"/>
      <w:outlineLvl w:val="0"/>
    </w:pPr>
    <w:rPr>
      <w:rFonts w:eastAsia="SimSun"/>
      <w:b/>
      <w:bCs/>
      <w:kern w:val="20"/>
      <w:sz w:val="28"/>
      <w:szCs w:val="24"/>
      <w:lang w:val="fr-FR" w:eastAsia="fr-FR"/>
    </w:rPr>
  </w:style>
  <w:style w:type="paragraph" w:styleId="Heading2">
    <w:name w:val="heading 2"/>
    <w:basedOn w:val="Normal"/>
    <w:next w:val="Mylanbodylevel2"/>
    <w:link w:val="Heading2Char"/>
    <w:uiPriority w:val="9"/>
    <w:semiHidden/>
    <w:unhideWhenUsed/>
    <w:qFormat/>
    <w:rsid w:val="00A43302"/>
    <w:pPr>
      <w:keepNext/>
      <w:numPr>
        <w:ilvl w:val="1"/>
        <w:numId w:val="11"/>
      </w:numPr>
      <w:spacing w:before="240" w:after="60" w:line="240" w:lineRule="auto"/>
      <w:outlineLvl w:val="1"/>
    </w:pPr>
    <w:rPr>
      <w:rFonts w:eastAsia="SimSun"/>
      <w:b/>
      <w:bCs/>
      <w:sz w:val="28"/>
      <w:szCs w:val="24"/>
      <w:lang w:val="fr-FR" w:eastAsia="fr-FR"/>
    </w:rPr>
  </w:style>
  <w:style w:type="paragraph" w:styleId="Heading3">
    <w:name w:val="heading 3"/>
    <w:basedOn w:val="Heading2"/>
    <w:next w:val="Mylanbodylevel3"/>
    <w:link w:val="Heading3Char"/>
    <w:uiPriority w:val="9"/>
    <w:semiHidden/>
    <w:unhideWhenUsed/>
    <w:qFormat/>
    <w:rsid w:val="00A43302"/>
    <w:pPr>
      <w:numPr>
        <w:ilvl w:val="2"/>
      </w:numPr>
      <w:outlineLvl w:val="2"/>
    </w:pPr>
  </w:style>
  <w:style w:type="paragraph" w:styleId="Heading4">
    <w:name w:val="heading 4"/>
    <w:basedOn w:val="Heading3"/>
    <w:next w:val="Mylanbodylevel3"/>
    <w:link w:val="Heading4Char"/>
    <w:uiPriority w:val="9"/>
    <w:semiHidden/>
    <w:unhideWhenUsed/>
    <w:qFormat/>
    <w:rsid w:val="00A43302"/>
    <w:pPr>
      <w:numPr>
        <w:ilvl w:val="3"/>
      </w:numPr>
      <w:tabs>
        <w:tab w:val="left" w:pos="1644"/>
      </w:tabs>
      <w:outlineLvl w:val="3"/>
    </w:pPr>
  </w:style>
  <w:style w:type="paragraph" w:styleId="Heading5">
    <w:name w:val="heading 5"/>
    <w:basedOn w:val="Normal"/>
    <w:next w:val="Normal"/>
    <w:link w:val="Heading5Char"/>
    <w:uiPriority w:val="9"/>
    <w:semiHidden/>
    <w:unhideWhenUsed/>
    <w:qFormat/>
    <w:rsid w:val="00D32644"/>
    <w:pPr>
      <w:keepNext/>
      <w:keepLines/>
      <w:spacing w:before="40" w:after="0"/>
      <w:outlineLvl w:val="4"/>
    </w:pPr>
    <w:rPr>
      <w:rFonts w:ascii="Calibri Light" w:hAnsi="Calibri Light"/>
      <w:color w:val="2F5496"/>
    </w:rPr>
  </w:style>
  <w:style w:type="paragraph" w:styleId="Heading6">
    <w:name w:val="heading 6"/>
    <w:basedOn w:val="Normal"/>
    <w:next w:val="Normal"/>
    <w:link w:val="Heading6Char"/>
    <w:uiPriority w:val="9"/>
    <w:semiHidden/>
    <w:unhideWhenUsed/>
    <w:qFormat/>
    <w:rsid w:val="00D32644"/>
    <w:pPr>
      <w:keepNext/>
      <w:keepLines/>
      <w:spacing w:before="40" w:after="0"/>
      <w:outlineLvl w:val="5"/>
    </w:pPr>
    <w:rPr>
      <w:rFonts w:ascii="Calibri Light" w:hAnsi="Calibri Light"/>
      <w:color w:val="1F3763"/>
    </w:rPr>
  </w:style>
  <w:style w:type="paragraph" w:styleId="Heading7">
    <w:name w:val="heading 7"/>
    <w:basedOn w:val="Normal"/>
    <w:next w:val="Normal"/>
    <w:link w:val="Heading7Char"/>
    <w:uiPriority w:val="25"/>
    <w:semiHidden/>
    <w:qFormat/>
    <w:rsid w:val="00D32644"/>
    <w:pPr>
      <w:keepNext/>
      <w:keepLines/>
      <w:spacing w:before="40" w:after="0"/>
      <w:outlineLvl w:val="6"/>
    </w:pPr>
    <w:rPr>
      <w:rFonts w:ascii="Calibri Light" w:hAnsi="Calibri Light"/>
      <w:i/>
      <w:iCs/>
      <w:color w:val="1F3763"/>
    </w:rPr>
  </w:style>
  <w:style w:type="paragraph" w:styleId="Heading8">
    <w:name w:val="heading 8"/>
    <w:basedOn w:val="Normal"/>
    <w:next w:val="Normal"/>
    <w:link w:val="Heading8Char"/>
    <w:uiPriority w:val="25"/>
    <w:semiHidden/>
    <w:qFormat/>
    <w:rsid w:val="00D32644"/>
    <w:pPr>
      <w:keepNext/>
      <w:keepLines/>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25"/>
    <w:semiHidden/>
    <w:qFormat/>
    <w:rsid w:val="00D32644"/>
    <w:pPr>
      <w:keepNext/>
      <w:keepLines/>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302"/>
    <w:pPr>
      <w:spacing w:after="0" w:line="240" w:lineRule="auto"/>
      <w:contextualSpacing/>
    </w:pPr>
    <w:rPr>
      <w:rFonts w:ascii="Calibri Light" w:hAnsi="Calibri Light"/>
      <w:spacing w:val="-10"/>
      <w:kern w:val="28"/>
      <w:sz w:val="56"/>
      <w:szCs w:val="56"/>
    </w:rPr>
  </w:style>
  <w:style w:type="table" w:styleId="TableGrid">
    <w:name w:val="Table Grid"/>
    <w:basedOn w:val="TableNormal"/>
    <w:uiPriority w:val="39"/>
    <w:rsid w:val="0085761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semiHidden/>
    <w:rsid w:val="00857613"/>
    <w:pPr>
      <w:tabs>
        <w:tab w:val="right" w:pos="1764"/>
      </w:tabs>
      <w:suppressAutoHyphens/>
      <w:autoSpaceDE w:val="0"/>
      <w:autoSpaceDN w:val="0"/>
      <w:adjustRightInd w:val="0"/>
      <w:spacing w:before="60" w:after="60" w:line="240" w:lineRule="auto"/>
    </w:pPr>
    <w:rPr>
      <w:rFonts w:ascii="Arial" w:eastAsia="Arial Unicode MS" w:hAnsi="Arial" w:cs="Arial"/>
      <w:szCs w:val="20"/>
    </w:rPr>
  </w:style>
  <w:style w:type="character" w:customStyle="1" w:styleId="Heading1Char">
    <w:name w:val="Heading 1 Char"/>
    <w:link w:val="Heading1"/>
    <w:uiPriority w:val="9"/>
    <w:rsid w:val="00591826"/>
    <w:rPr>
      <w:rFonts w:eastAsia="SimSun"/>
      <w:b/>
      <w:bCs/>
      <w:kern w:val="20"/>
      <w:sz w:val="28"/>
      <w:lang w:val="fr-FR" w:eastAsia="fr-FR"/>
    </w:rPr>
  </w:style>
  <w:style w:type="character" w:customStyle="1" w:styleId="Heading2Char">
    <w:name w:val="Heading 2 Char"/>
    <w:link w:val="Heading2"/>
    <w:uiPriority w:val="9"/>
    <w:semiHidden/>
    <w:rsid w:val="00591826"/>
    <w:rPr>
      <w:rFonts w:eastAsia="SimSun"/>
      <w:b/>
      <w:bCs/>
      <w:sz w:val="28"/>
      <w:lang w:val="fr-FR" w:eastAsia="fr-FR"/>
    </w:rPr>
  </w:style>
  <w:style w:type="character" w:customStyle="1" w:styleId="Heading3Char">
    <w:name w:val="Heading 3 Char"/>
    <w:link w:val="Heading3"/>
    <w:uiPriority w:val="9"/>
    <w:semiHidden/>
    <w:rsid w:val="00591826"/>
    <w:rPr>
      <w:rFonts w:eastAsia="SimSun"/>
      <w:b/>
      <w:bCs/>
      <w:sz w:val="28"/>
      <w:lang w:val="fr-FR" w:eastAsia="fr-FR"/>
    </w:rPr>
  </w:style>
  <w:style w:type="character" w:customStyle="1" w:styleId="Heading4Char">
    <w:name w:val="Heading 4 Char"/>
    <w:link w:val="Heading4"/>
    <w:uiPriority w:val="9"/>
    <w:semiHidden/>
    <w:rsid w:val="00591826"/>
    <w:rPr>
      <w:rFonts w:eastAsia="SimSun"/>
      <w:b/>
      <w:bCs/>
      <w:sz w:val="28"/>
      <w:lang w:val="fr-FR" w:eastAsia="fr-FR"/>
    </w:rPr>
  </w:style>
  <w:style w:type="paragraph" w:styleId="Header">
    <w:name w:val="header"/>
    <w:basedOn w:val="Normal"/>
    <w:link w:val="HeaderChar"/>
    <w:uiPriority w:val="99"/>
    <w:unhideWhenUsed/>
    <w:rsid w:val="00114783"/>
    <w:pPr>
      <w:tabs>
        <w:tab w:val="center" w:pos="4680"/>
        <w:tab w:val="right" w:pos="9360"/>
      </w:tabs>
      <w:spacing w:after="0" w:line="240" w:lineRule="auto"/>
    </w:pPr>
  </w:style>
  <w:style w:type="character" w:customStyle="1" w:styleId="HeaderChar">
    <w:name w:val="Header Char"/>
    <w:link w:val="Header"/>
    <w:uiPriority w:val="99"/>
    <w:rsid w:val="00114783"/>
    <w:rPr>
      <w:rFonts w:ascii="Times New Roman" w:hAnsi="Times New Roman"/>
      <w:lang w:val="en-US"/>
    </w:rPr>
  </w:style>
  <w:style w:type="paragraph" w:styleId="Footer">
    <w:name w:val="footer"/>
    <w:basedOn w:val="Normal"/>
    <w:link w:val="FooterChar"/>
    <w:unhideWhenUsed/>
    <w:rsid w:val="00114783"/>
    <w:pPr>
      <w:tabs>
        <w:tab w:val="center" w:pos="4680"/>
        <w:tab w:val="right" w:pos="9360"/>
      </w:tabs>
      <w:spacing w:after="0" w:line="240" w:lineRule="auto"/>
    </w:pPr>
  </w:style>
  <w:style w:type="character" w:customStyle="1" w:styleId="FooterChar">
    <w:name w:val="Footer Char"/>
    <w:link w:val="Footer"/>
    <w:uiPriority w:val="99"/>
    <w:rsid w:val="00114783"/>
    <w:rPr>
      <w:rFonts w:ascii="Times New Roman" w:hAnsi="Times New Roman"/>
      <w:lang w:val="en-US"/>
    </w:rPr>
  </w:style>
  <w:style w:type="paragraph" w:styleId="TOCHeading">
    <w:name w:val="TOC Heading"/>
    <w:basedOn w:val="Heading1"/>
    <w:next w:val="Normal"/>
    <w:uiPriority w:val="39"/>
    <w:unhideWhenUsed/>
    <w:qFormat/>
    <w:rsid w:val="00114783"/>
    <w:pPr>
      <w:numPr>
        <w:numId w:val="0"/>
      </w:numPr>
      <w:outlineLvl w:val="9"/>
    </w:pPr>
    <w:rPr>
      <w:rFonts w:ascii="Calibri Light" w:hAnsi="Calibri Light"/>
      <w:b w:val="0"/>
      <w:color w:val="2F5496"/>
      <w:sz w:val="32"/>
    </w:rPr>
  </w:style>
  <w:style w:type="paragraph" w:styleId="TOC1">
    <w:name w:val="toc 1"/>
    <w:basedOn w:val="Normal"/>
    <w:next w:val="Normal"/>
    <w:autoRedefine/>
    <w:uiPriority w:val="39"/>
    <w:unhideWhenUsed/>
    <w:rsid w:val="00E36193"/>
    <w:pPr>
      <w:tabs>
        <w:tab w:val="left" w:pos="660"/>
        <w:tab w:val="right" w:leader="dot" w:pos="9016"/>
      </w:tabs>
      <w:spacing w:after="100" w:line="240" w:lineRule="auto"/>
      <w:ind w:left="658" w:hanging="658"/>
    </w:pPr>
    <w:rPr>
      <w:b/>
      <w:lang w:val="de-DE"/>
    </w:rPr>
  </w:style>
  <w:style w:type="character" w:styleId="Hyperlink">
    <w:name w:val="Hyperlink"/>
    <w:uiPriority w:val="99"/>
    <w:unhideWhenUsed/>
    <w:rsid w:val="00114783"/>
    <w:rPr>
      <w:color w:val="0563C1"/>
      <w:u w:val="single"/>
      <w:lang w:val="en-US"/>
    </w:rPr>
  </w:style>
  <w:style w:type="paragraph" w:styleId="TOC2">
    <w:name w:val="toc 2"/>
    <w:basedOn w:val="Normal"/>
    <w:next w:val="Normal"/>
    <w:autoRedefine/>
    <w:uiPriority w:val="39"/>
    <w:unhideWhenUsed/>
    <w:rsid w:val="00E36193"/>
    <w:pPr>
      <w:tabs>
        <w:tab w:val="left" w:pos="851"/>
        <w:tab w:val="right" w:leader="dot" w:pos="9016"/>
      </w:tabs>
      <w:spacing w:after="100"/>
      <w:ind w:left="851" w:hanging="851"/>
    </w:pPr>
    <w:rPr>
      <w:lang w:val="de-DE"/>
    </w:rPr>
  </w:style>
  <w:style w:type="paragraph" w:styleId="ListBullet">
    <w:name w:val="List Bullet"/>
    <w:basedOn w:val="Normal"/>
    <w:uiPriority w:val="99"/>
    <w:unhideWhenUsed/>
    <w:rsid w:val="00957E63"/>
    <w:pPr>
      <w:tabs>
        <w:tab w:val="num" w:pos="720"/>
      </w:tabs>
      <w:ind w:left="720" w:hanging="720"/>
      <w:contextualSpacing/>
    </w:pPr>
  </w:style>
  <w:style w:type="paragraph" w:styleId="ListBullet2">
    <w:name w:val="List Bullet 2"/>
    <w:basedOn w:val="Normal"/>
    <w:uiPriority w:val="99"/>
    <w:unhideWhenUsed/>
    <w:rsid w:val="00A4206A"/>
    <w:pPr>
      <w:tabs>
        <w:tab w:val="num" w:pos="720"/>
      </w:tabs>
      <w:spacing w:line="480" w:lineRule="auto"/>
      <w:ind w:left="720" w:hanging="720"/>
      <w:contextualSpacing/>
    </w:pPr>
  </w:style>
  <w:style w:type="paragraph" w:styleId="ListBullet3">
    <w:name w:val="List Bullet 3"/>
    <w:basedOn w:val="Normal"/>
    <w:uiPriority w:val="99"/>
    <w:unhideWhenUsed/>
    <w:rsid w:val="002B24A5"/>
    <w:pPr>
      <w:tabs>
        <w:tab w:val="num" w:pos="720"/>
      </w:tabs>
      <w:spacing w:line="480" w:lineRule="auto"/>
      <w:ind w:left="720" w:hanging="720"/>
      <w:contextualSpacing/>
    </w:pPr>
  </w:style>
  <w:style w:type="paragraph" w:styleId="ListBullet4">
    <w:name w:val="List Bullet 4"/>
    <w:basedOn w:val="Normal"/>
    <w:uiPriority w:val="99"/>
    <w:unhideWhenUsed/>
    <w:rsid w:val="00957E63"/>
    <w:pPr>
      <w:tabs>
        <w:tab w:val="num" w:pos="720"/>
      </w:tabs>
      <w:ind w:left="720" w:hanging="720"/>
      <w:contextualSpacing/>
    </w:pPr>
  </w:style>
  <w:style w:type="paragraph" w:styleId="ListBullet5">
    <w:name w:val="List Bullet 5"/>
    <w:basedOn w:val="Normal"/>
    <w:uiPriority w:val="99"/>
    <w:unhideWhenUsed/>
    <w:rsid w:val="00957E63"/>
    <w:pPr>
      <w:tabs>
        <w:tab w:val="num" w:pos="720"/>
      </w:tabs>
      <w:ind w:left="720" w:hanging="720"/>
      <w:contextualSpacing/>
    </w:pPr>
  </w:style>
  <w:style w:type="paragraph" w:customStyle="1" w:styleId="MylanHeading1">
    <w:name w:val="Mylan Heading 1"/>
    <w:basedOn w:val="Heading1"/>
    <w:next w:val="Mylanbodylevel1"/>
    <w:uiPriority w:val="9"/>
    <w:qFormat/>
    <w:rsid w:val="00130A3A"/>
  </w:style>
  <w:style w:type="paragraph" w:customStyle="1" w:styleId="MylanHeading2">
    <w:name w:val="Mylan Heading 2"/>
    <w:basedOn w:val="Heading2"/>
    <w:next w:val="Mylanbodylevel2"/>
    <w:uiPriority w:val="14"/>
    <w:qFormat/>
    <w:rsid w:val="00130A3A"/>
  </w:style>
  <w:style w:type="paragraph" w:customStyle="1" w:styleId="MylanHeading3">
    <w:name w:val="Mylan Heading 3"/>
    <w:basedOn w:val="Heading3"/>
    <w:next w:val="Mylanbodylevel3"/>
    <w:link w:val="MylanHeading3Char"/>
    <w:uiPriority w:val="19"/>
    <w:qFormat/>
    <w:rsid w:val="00130A3A"/>
  </w:style>
  <w:style w:type="character" w:customStyle="1" w:styleId="MylanHeading3Char">
    <w:name w:val="Mylan Heading 3 Char"/>
    <w:link w:val="MylanHeading3"/>
    <w:uiPriority w:val="19"/>
    <w:rsid w:val="00130A3A"/>
    <w:rPr>
      <w:rFonts w:eastAsia="SimSun"/>
      <w:b/>
      <w:bCs/>
      <w:sz w:val="28"/>
      <w:lang w:val="fr-FR" w:eastAsia="fr-FR"/>
    </w:rPr>
  </w:style>
  <w:style w:type="character" w:styleId="Emphasis">
    <w:name w:val="Emphasis"/>
    <w:uiPriority w:val="59"/>
    <w:qFormat/>
    <w:rsid w:val="00A43302"/>
    <w:rPr>
      <w:i/>
      <w:iCs/>
      <w:lang w:val="en-US"/>
    </w:rPr>
  </w:style>
  <w:style w:type="character" w:styleId="HTMLAcronym">
    <w:name w:val="HTML Acronym"/>
    <w:uiPriority w:val="99"/>
    <w:semiHidden/>
    <w:unhideWhenUsed/>
    <w:rsid w:val="00A43302"/>
    <w:rPr>
      <w:lang w:val="en-US"/>
    </w:rPr>
  </w:style>
  <w:style w:type="paragraph" w:customStyle="1" w:styleId="MylanHeading4">
    <w:name w:val="Mylan Heading 4"/>
    <w:basedOn w:val="Heading4"/>
    <w:next w:val="Mylanbodylevel3"/>
    <w:uiPriority w:val="24"/>
    <w:qFormat/>
    <w:rsid w:val="00130A3A"/>
    <w:rPr>
      <w:sz w:val="24"/>
    </w:rPr>
  </w:style>
  <w:style w:type="paragraph" w:styleId="EnvelopeAddress">
    <w:name w:val="envelope address"/>
    <w:basedOn w:val="Normal"/>
    <w:uiPriority w:val="99"/>
    <w:semiHidden/>
    <w:unhideWhenUsed/>
    <w:rsid w:val="00A43302"/>
    <w:pPr>
      <w:framePr w:w="7938" w:h="1985" w:hRule="exact" w:hSpace="141" w:wrap="auto" w:hAnchor="page" w:xAlign="center" w:yAlign="bottom"/>
      <w:spacing w:after="0" w:line="240" w:lineRule="auto"/>
      <w:ind w:left="2835"/>
    </w:pPr>
    <w:rPr>
      <w:rFonts w:ascii="Calibri Light" w:hAnsi="Calibri Light"/>
      <w:szCs w:val="24"/>
    </w:rPr>
  </w:style>
  <w:style w:type="paragraph" w:styleId="EnvelopeReturn">
    <w:name w:val="envelope return"/>
    <w:basedOn w:val="Normal"/>
    <w:uiPriority w:val="99"/>
    <w:semiHidden/>
    <w:unhideWhenUsed/>
    <w:rsid w:val="00A43302"/>
    <w:pPr>
      <w:spacing w:after="0" w:line="240" w:lineRule="auto"/>
    </w:pPr>
    <w:rPr>
      <w:rFonts w:ascii="Calibri Light" w:hAnsi="Calibri Light"/>
      <w:sz w:val="20"/>
      <w:szCs w:val="20"/>
    </w:rPr>
  </w:style>
  <w:style w:type="paragraph" w:styleId="TOC3">
    <w:name w:val="toc 3"/>
    <w:basedOn w:val="Normal"/>
    <w:next w:val="Normal"/>
    <w:autoRedefine/>
    <w:uiPriority w:val="39"/>
    <w:unhideWhenUsed/>
    <w:rsid w:val="00E36193"/>
    <w:pPr>
      <w:tabs>
        <w:tab w:val="left" w:pos="851"/>
        <w:tab w:val="right" w:leader="dot" w:pos="9016"/>
      </w:tabs>
      <w:spacing w:after="100"/>
      <w:ind w:left="851" w:hanging="851"/>
    </w:pPr>
    <w:rPr>
      <w:rFonts w:eastAsia="Yu Mincho"/>
      <w:i/>
      <w:lang w:val="en-US" w:eastAsia="ja-JP"/>
    </w:rPr>
  </w:style>
  <w:style w:type="paragraph" w:customStyle="1" w:styleId="Mylanbodylevel1">
    <w:name w:val="Mylan body level 1"/>
    <w:basedOn w:val="Normal"/>
    <w:uiPriority w:val="10"/>
    <w:qFormat/>
    <w:locked/>
    <w:rsid w:val="006E403F"/>
    <w:pPr>
      <w:spacing w:before="100" w:beforeAutospacing="1" w:after="100" w:afterAutospacing="1" w:line="240" w:lineRule="auto"/>
      <w:ind w:left="720"/>
      <w:jc w:val="both"/>
    </w:pPr>
    <w:rPr>
      <w:rFonts w:eastAsia="SimSun"/>
      <w:szCs w:val="24"/>
      <w:lang w:eastAsia="fr-FR"/>
    </w:rPr>
  </w:style>
  <w:style w:type="paragraph" w:customStyle="1" w:styleId="Mylanbodylevel2">
    <w:name w:val="Mylan body level 2"/>
    <w:basedOn w:val="Normal"/>
    <w:uiPriority w:val="15"/>
    <w:qFormat/>
    <w:locked/>
    <w:rsid w:val="006E403F"/>
    <w:pPr>
      <w:spacing w:before="100" w:beforeAutospacing="1" w:after="100" w:afterAutospacing="1" w:line="240" w:lineRule="auto"/>
      <w:ind w:left="1077"/>
      <w:jc w:val="both"/>
    </w:pPr>
    <w:rPr>
      <w:rFonts w:eastAsia="SimSun"/>
      <w:szCs w:val="24"/>
      <w:lang w:eastAsia="fr-FR"/>
    </w:rPr>
  </w:style>
  <w:style w:type="paragraph" w:customStyle="1" w:styleId="Mylanbodylevel3">
    <w:name w:val="Mylan body level 3"/>
    <w:basedOn w:val="Normal"/>
    <w:uiPriority w:val="20"/>
    <w:qFormat/>
    <w:locked/>
    <w:rsid w:val="006E403F"/>
    <w:pPr>
      <w:spacing w:before="100" w:beforeAutospacing="1" w:after="100" w:afterAutospacing="1" w:line="240" w:lineRule="auto"/>
      <w:ind w:left="1440"/>
      <w:jc w:val="both"/>
    </w:pPr>
    <w:rPr>
      <w:rFonts w:eastAsia="SimSun"/>
      <w:szCs w:val="24"/>
      <w:lang w:eastAsia="fr-FR"/>
    </w:rPr>
  </w:style>
  <w:style w:type="character" w:customStyle="1" w:styleId="Tobeupdatedorcompleted">
    <w:name w:val="To be updated or completed"/>
    <w:uiPriority w:val="1"/>
    <w:qFormat/>
    <w:locked/>
    <w:rsid w:val="006E403F"/>
    <w:rPr>
      <w:i/>
      <w:color w:val="0070C0"/>
      <w:bdr w:val="none" w:sz="0" w:space="0" w:color="auto"/>
      <w:shd w:val="clear" w:color="auto" w:fill="FFFFCC"/>
      <w:lang w:val="en-US"/>
    </w:rPr>
  </w:style>
  <w:style w:type="character" w:customStyle="1" w:styleId="HiddenText">
    <w:name w:val="Hidden Text"/>
    <w:uiPriority w:val="2"/>
    <w:semiHidden/>
    <w:locked/>
    <w:rsid w:val="00482BFE"/>
    <w:rPr>
      <w:rFonts w:ascii="Times New Roman" w:hAnsi="Times New Roman"/>
      <w:i/>
      <w:vanish/>
      <w:color w:val="00B050"/>
      <w:sz w:val="22"/>
      <w:bdr w:val="none" w:sz="0" w:space="0" w:color="auto"/>
      <w:shd w:val="clear" w:color="auto" w:fill="auto"/>
      <w:lang w:val="en-US"/>
    </w:rPr>
  </w:style>
  <w:style w:type="paragraph" w:customStyle="1" w:styleId="Mylanbulletslevel1">
    <w:name w:val="Mylan bullets level 1"/>
    <w:basedOn w:val="Mylanbodylevel1"/>
    <w:uiPriority w:val="11"/>
    <w:qFormat/>
    <w:locked/>
    <w:rsid w:val="006E403F"/>
    <w:pPr>
      <w:tabs>
        <w:tab w:val="num" w:pos="720"/>
      </w:tabs>
      <w:ind w:hanging="720"/>
    </w:pPr>
  </w:style>
  <w:style w:type="paragraph" w:customStyle="1" w:styleId="Mylanbulletslevel2">
    <w:name w:val="Mylan bullets level 2"/>
    <w:basedOn w:val="Mylanbodylevel2"/>
    <w:uiPriority w:val="16"/>
    <w:qFormat/>
    <w:locked/>
    <w:rsid w:val="006E403F"/>
    <w:pPr>
      <w:tabs>
        <w:tab w:val="num" w:pos="720"/>
      </w:tabs>
      <w:ind w:left="720" w:hanging="720"/>
    </w:pPr>
  </w:style>
  <w:style w:type="paragraph" w:customStyle="1" w:styleId="Mylanbulletslevel3">
    <w:name w:val="Mylan bullets level 3"/>
    <w:basedOn w:val="Mylanbodylevel3"/>
    <w:uiPriority w:val="21"/>
    <w:qFormat/>
    <w:locked/>
    <w:rsid w:val="006E403F"/>
    <w:pPr>
      <w:tabs>
        <w:tab w:val="num" w:pos="720"/>
      </w:tabs>
      <w:ind w:left="720" w:hanging="720"/>
    </w:pPr>
  </w:style>
  <w:style w:type="paragraph" w:customStyle="1" w:styleId="Mylanbulletsindentedlevel1">
    <w:name w:val="Mylan bullets indented level 1"/>
    <w:basedOn w:val="Mylanbulletslevel1"/>
    <w:uiPriority w:val="12"/>
    <w:qFormat/>
    <w:locked/>
    <w:rsid w:val="006E403F"/>
  </w:style>
  <w:style w:type="paragraph" w:customStyle="1" w:styleId="Mylanbulletsindentedlevel2">
    <w:name w:val="Mylan bullets indented level 2"/>
    <w:basedOn w:val="Mylanbulletslevel2"/>
    <w:uiPriority w:val="17"/>
    <w:qFormat/>
    <w:locked/>
    <w:rsid w:val="006E403F"/>
  </w:style>
  <w:style w:type="paragraph" w:customStyle="1" w:styleId="Mylanbulletsindentedlevel3">
    <w:name w:val="Mylan bullets indented level 3"/>
    <w:basedOn w:val="Mylanbulletslevel3"/>
    <w:uiPriority w:val="22"/>
    <w:qFormat/>
    <w:locked/>
    <w:rsid w:val="006E403F"/>
  </w:style>
  <w:style w:type="paragraph" w:styleId="HTMLAddress">
    <w:name w:val="HTML Address"/>
    <w:basedOn w:val="Normal"/>
    <w:link w:val="HTMLAddressChar"/>
    <w:uiPriority w:val="99"/>
    <w:semiHidden/>
    <w:unhideWhenUsed/>
    <w:rsid w:val="00A43302"/>
    <w:pPr>
      <w:spacing w:after="0" w:line="240" w:lineRule="auto"/>
    </w:pPr>
    <w:rPr>
      <w:i/>
      <w:iCs/>
    </w:rPr>
  </w:style>
  <w:style w:type="character" w:customStyle="1" w:styleId="HTMLAddressChar">
    <w:name w:val="HTML Address Char"/>
    <w:link w:val="HTMLAddress"/>
    <w:uiPriority w:val="99"/>
    <w:semiHidden/>
    <w:rsid w:val="00A43302"/>
    <w:rPr>
      <w:rFonts w:ascii="Times New Roman" w:hAnsi="Times New Roman"/>
      <w:i/>
      <w:iCs/>
      <w:lang w:val="en-US"/>
    </w:rPr>
  </w:style>
  <w:style w:type="character" w:styleId="EndnoteReference">
    <w:name w:val="endnote reference"/>
    <w:uiPriority w:val="99"/>
    <w:semiHidden/>
    <w:unhideWhenUsed/>
    <w:rsid w:val="00A43302"/>
    <w:rPr>
      <w:vertAlign w:val="superscript"/>
      <w:lang w:val="en-US"/>
    </w:rPr>
  </w:style>
  <w:style w:type="character" w:styleId="FootnoteReference">
    <w:name w:val="footnote reference"/>
    <w:uiPriority w:val="99"/>
    <w:semiHidden/>
    <w:unhideWhenUsed/>
    <w:rsid w:val="00A43302"/>
    <w:rPr>
      <w:vertAlign w:val="superscript"/>
      <w:lang w:val="en-US"/>
    </w:rPr>
  </w:style>
  <w:style w:type="paragraph" w:styleId="Bibliography">
    <w:name w:val="Bibliography"/>
    <w:basedOn w:val="Normal"/>
    <w:next w:val="Normal"/>
    <w:uiPriority w:val="37"/>
    <w:semiHidden/>
    <w:unhideWhenUsed/>
    <w:rsid w:val="00A43302"/>
  </w:style>
  <w:style w:type="paragraph" w:styleId="Quote">
    <w:name w:val="Quote"/>
    <w:basedOn w:val="Normal"/>
    <w:next w:val="Normal"/>
    <w:link w:val="QuoteChar"/>
    <w:uiPriority w:val="59"/>
    <w:qFormat/>
    <w:rsid w:val="00A43302"/>
    <w:pPr>
      <w:spacing w:before="200"/>
      <w:ind w:left="864" w:right="864"/>
      <w:jc w:val="center"/>
    </w:pPr>
    <w:rPr>
      <w:i/>
      <w:iCs/>
      <w:color w:val="404040"/>
    </w:rPr>
  </w:style>
  <w:style w:type="character" w:customStyle="1" w:styleId="QuoteChar">
    <w:name w:val="Quote Char"/>
    <w:link w:val="Quote"/>
    <w:uiPriority w:val="59"/>
    <w:rsid w:val="00A43302"/>
    <w:rPr>
      <w:rFonts w:ascii="Times New Roman" w:hAnsi="Times New Roman"/>
      <w:i/>
      <w:iCs/>
      <w:color w:val="404040"/>
      <w:lang w:val="en-US"/>
    </w:rPr>
  </w:style>
  <w:style w:type="character" w:styleId="HTMLCite">
    <w:name w:val="HTML Cite"/>
    <w:uiPriority w:val="99"/>
    <w:semiHidden/>
    <w:unhideWhenUsed/>
    <w:rsid w:val="00A43302"/>
    <w:rPr>
      <w:i/>
      <w:iCs/>
      <w:lang w:val="en-US"/>
    </w:rPr>
  </w:style>
  <w:style w:type="paragraph" w:styleId="IntenseQuote">
    <w:name w:val="Intense Quote"/>
    <w:basedOn w:val="Normal"/>
    <w:next w:val="Normal"/>
    <w:link w:val="IntenseQuoteChar"/>
    <w:uiPriority w:val="59"/>
    <w:qFormat/>
    <w:rsid w:val="00A4330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59"/>
    <w:rsid w:val="00A43302"/>
    <w:rPr>
      <w:rFonts w:ascii="Times New Roman" w:hAnsi="Times New Roman"/>
      <w:i/>
      <w:iCs/>
      <w:color w:val="4472C4"/>
      <w:lang w:val="en-US"/>
    </w:rPr>
  </w:style>
  <w:style w:type="character" w:styleId="HTMLKeyboard">
    <w:name w:val="HTML Keyboard"/>
    <w:uiPriority w:val="99"/>
    <w:semiHidden/>
    <w:unhideWhenUsed/>
    <w:rsid w:val="00A43302"/>
    <w:rPr>
      <w:rFonts w:ascii="Consolas" w:hAnsi="Consolas" w:cs="Consolas"/>
      <w:sz w:val="20"/>
      <w:szCs w:val="20"/>
      <w:lang w:val="en-US"/>
    </w:rPr>
  </w:style>
  <w:style w:type="character" w:styleId="HTMLCode">
    <w:name w:val="HTML Code"/>
    <w:uiPriority w:val="99"/>
    <w:semiHidden/>
    <w:unhideWhenUsed/>
    <w:rsid w:val="00A43302"/>
    <w:rPr>
      <w:rFonts w:ascii="Consolas" w:hAnsi="Consolas" w:cs="Consolas"/>
      <w:sz w:val="20"/>
      <w:szCs w:val="20"/>
      <w:lang w:val="en-US"/>
    </w:rPr>
  </w:style>
  <w:style w:type="table" w:styleId="TableColumns1">
    <w:name w:val="Table Columns 1"/>
    <w:basedOn w:val="TableNormal"/>
    <w:uiPriority w:val="99"/>
    <w:semiHidden/>
    <w:unhideWhenUsed/>
    <w:rsid w:val="00A4330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4330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4330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4330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4330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ommentText">
    <w:name w:val="annotation text"/>
    <w:basedOn w:val="Normal"/>
    <w:link w:val="CommentTextChar"/>
    <w:uiPriority w:val="99"/>
    <w:semiHidden/>
    <w:unhideWhenUsed/>
    <w:rsid w:val="00A43302"/>
    <w:pPr>
      <w:spacing w:line="240" w:lineRule="auto"/>
    </w:pPr>
    <w:rPr>
      <w:sz w:val="20"/>
      <w:szCs w:val="20"/>
    </w:rPr>
  </w:style>
  <w:style w:type="character" w:customStyle="1" w:styleId="CommentTextChar">
    <w:name w:val="Comment Text Char"/>
    <w:link w:val="CommentText"/>
    <w:uiPriority w:val="99"/>
    <w:semiHidden/>
    <w:rsid w:val="00A43302"/>
    <w:rPr>
      <w:rFonts w:ascii="Times New Roman" w:hAnsi="Times New Roman"/>
      <w:sz w:val="20"/>
      <w:szCs w:val="20"/>
      <w:lang w:val="en-US"/>
    </w:rPr>
  </w:style>
  <w:style w:type="paragraph" w:styleId="BodyText">
    <w:name w:val="Body Text"/>
    <w:basedOn w:val="Normal"/>
    <w:link w:val="BodyTextChar"/>
    <w:uiPriority w:val="99"/>
    <w:semiHidden/>
    <w:unhideWhenUsed/>
    <w:rsid w:val="00A43302"/>
    <w:pPr>
      <w:spacing w:after="120"/>
    </w:pPr>
  </w:style>
  <w:style w:type="character" w:customStyle="1" w:styleId="BodyTextChar">
    <w:name w:val="Body Text Char"/>
    <w:link w:val="BodyText"/>
    <w:uiPriority w:val="99"/>
    <w:semiHidden/>
    <w:rsid w:val="00A43302"/>
    <w:rPr>
      <w:rFonts w:ascii="Times New Roman" w:hAnsi="Times New Roman"/>
      <w:lang w:val="en-US"/>
    </w:rPr>
  </w:style>
  <w:style w:type="paragraph" w:styleId="BodyText2">
    <w:name w:val="Body Text 2"/>
    <w:basedOn w:val="Normal"/>
    <w:link w:val="BodyText2Char"/>
    <w:uiPriority w:val="99"/>
    <w:semiHidden/>
    <w:unhideWhenUsed/>
    <w:rsid w:val="00A43302"/>
    <w:pPr>
      <w:spacing w:after="120" w:line="480" w:lineRule="auto"/>
    </w:pPr>
  </w:style>
  <w:style w:type="character" w:customStyle="1" w:styleId="BodyText2Char">
    <w:name w:val="Body Text 2 Char"/>
    <w:link w:val="BodyText2"/>
    <w:uiPriority w:val="99"/>
    <w:semiHidden/>
    <w:rsid w:val="00A43302"/>
    <w:rPr>
      <w:rFonts w:ascii="Times New Roman" w:hAnsi="Times New Roman"/>
      <w:lang w:val="en-US"/>
    </w:rPr>
  </w:style>
  <w:style w:type="paragraph" w:styleId="BodyText3">
    <w:name w:val="Body Text 3"/>
    <w:basedOn w:val="Normal"/>
    <w:link w:val="BodyText3Char"/>
    <w:uiPriority w:val="99"/>
    <w:semiHidden/>
    <w:unhideWhenUsed/>
    <w:rsid w:val="00A43302"/>
    <w:pPr>
      <w:spacing w:after="120"/>
    </w:pPr>
    <w:rPr>
      <w:sz w:val="16"/>
      <w:szCs w:val="16"/>
    </w:rPr>
  </w:style>
  <w:style w:type="character" w:customStyle="1" w:styleId="BodyText3Char">
    <w:name w:val="Body Text 3 Char"/>
    <w:link w:val="BodyText3"/>
    <w:uiPriority w:val="99"/>
    <w:semiHidden/>
    <w:rsid w:val="00A43302"/>
    <w:rPr>
      <w:rFonts w:ascii="Times New Roman" w:hAnsi="Times New Roman"/>
      <w:sz w:val="16"/>
      <w:szCs w:val="16"/>
      <w:lang w:val="en-US"/>
    </w:rPr>
  </w:style>
  <w:style w:type="paragraph" w:styleId="Date">
    <w:name w:val="Date"/>
    <w:basedOn w:val="Normal"/>
    <w:next w:val="Normal"/>
    <w:link w:val="DateChar"/>
    <w:uiPriority w:val="99"/>
    <w:semiHidden/>
    <w:unhideWhenUsed/>
    <w:rsid w:val="00A43302"/>
  </w:style>
  <w:style w:type="character" w:customStyle="1" w:styleId="DateChar">
    <w:name w:val="Date Char"/>
    <w:link w:val="Date"/>
    <w:uiPriority w:val="99"/>
    <w:semiHidden/>
    <w:rsid w:val="00A43302"/>
    <w:rPr>
      <w:rFonts w:ascii="Times New Roman" w:hAnsi="Times New Roman"/>
      <w:lang w:val="en-US"/>
    </w:rPr>
  </w:style>
  <w:style w:type="character" w:styleId="HTMLDefinition">
    <w:name w:val="HTML Definition"/>
    <w:uiPriority w:val="99"/>
    <w:semiHidden/>
    <w:unhideWhenUsed/>
    <w:rsid w:val="00A43302"/>
    <w:rPr>
      <w:i/>
      <w:iCs/>
      <w:lang w:val="en-US"/>
    </w:rPr>
  </w:style>
  <w:style w:type="table" w:styleId="Table3Deffects1">
    <w:name w:val="Table 3D effects 1"/>
    <w:basedOn w:val="TableNormal"/>
    <w:uiPriority w:val="99"/>
    <w:semiHidden/>
    <w:unhideWhenUsed/>
    <w:rsid w:val="00A4330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4330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4330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uiPriority w:val="59"/>
    <w:qFormat/>
    <w:rsid w:val="00A43302"/>
    <w:rPr>
      <w:b/>
      <w:bCs/>
      <w:lang w:val="en-US"/>
    </w:rPr>
  </w:style>
  <w:style w:type="character" w:styleId="IntenseEmphasis">
    <w:name w:val="Intense Emphasis"/>
    <w:uiPriority w:val="59"/>
    <w:qFormat/>
    <w:rsid w:val="00A43302"/>
    <w:rPr>
      <w:i/>
      <w:iCs/>
      <w:color w:val="4472C4"/>
      <w:lang w:val="en-US"/>
    </w:rPr>
  </w:style>
  <w:style w:type="character" w:styleId="SubtleEmphasis">
    <w:name w:val="Subtle Emphasis"/>
    <w:uiPriority w:val="59"/>
    <w:qFormat/>
    <w:rsid w:val="00A43302"/>
    <w:rPr>
      <w:i/>
      <w:iCs/>
      <w:color w:val="404040"/>
      <w:lang w:val="en-US"/>
    </w:rPr>
  </w:style>
  <w:style w:type="paragraph" w:styleId="MessageHeader">
    <w:name w:val="Message Header"/>
    <w:basedOn w:val="Normal"/>
    <w:link w:val="MessageHeaderChar"/>
    <w:uiPriority w:val="99"/>
    <w:semiHidden/>
    <w:unhideWhenUsed/>
    <w:rsid w:val="00A4330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hAnsi="Calibri Light"/>
      <w:szCs w:val="24"/>
    </w:rPr>
  </w:style>
  <w:style w:type="character" w:customStyle="1" w:styleId="MessageHeaderChar">
    <w:name w:val="Message Header Char"/>
    <w:link w:val="MessageHeader"/>
    <w:uiPriority w:val="99"/>
    <w:semiHidden/>
    <w:rsid w:val="00A43302"/>
    <w:rPr>
      <w:rFonts w:ascii="Calibri Light" w:eastAsia="Times New Roman" w:hAnsi="Calibri Light" w:cs="Times New Roman"/>
      <w:sz w:val="24"/>
      <w:szCs w:val="24"/>
      <w:shd w:val="pct20" w:color="auto" w:fill="auto"/>
      <w:lang w:val="en-US"/>
    </w:rPr>
  </w:style>
  <w:style w:type="character" w:styleId="HTMLSample">
    <w:name w:val="HTML Sample"/>
    <w:uiPriority w:val="99"/>
    <w:semiHidden/>
    <w:unhideWhenUsed/>
    <w:rsid w:val="00A43302"/>
    <w:rPr>
      <w:rFonts w:ascii="Consolas" w:hAnsi="Consolas" w:cs="Consolas"/>
      <w:sz w:val="24"/>
      <w:szCs w:val="24"/>
      <w:lang w:val="en-US"/>
    </w:rPr>
  </w:style>
  <w:style w:type="paragraph" w:styleId="DocumentMap">
    <w:name w:val="Document Map"/>
    <w:basedOn w:val="Normal"/>
    <w:link w:val="DocumentMapChar"/>
    <w:uiPriority w:val="99"/>
    <w:semiHidden/>
    <w:unhideWhenUsed/>
    <w:rsid w:val="00A43302"/>
    <w:pPr>
      <w:spacing w:after="0" w:line="240" w:lineRule="auto"/>
    </w:pPr>
    <w:rPr>
      <w:rFonts w:ascii="Segoe UI" w:hAnsi="Segoe UI" w:cs="Segoe UI"/>
      <w:sz w:val="16"/>
      <w:szCs w:val="16"/>
    </w:rPr>
  </w:style>
  <w:style w:type="character" w:customStyle="1" w:styleId="DocumentMapChar">
    <w:name w:val="Document Map Char"/>
    <w:link w:val="DocumentMap"/>
    <w:uiPriority w:val="99"/>
    <w:semiHidden/>
    <w:rsid w:val="00A43302"/>
    <w:rPr>
      <w:rFonts w:ascii="Segoe UI" w:hAnsi="Segoe UI" w:cs="Segoe UI"/>
      <w:sz w:val="16"/>
      <w:szCs w:val="16"/>
      <w:lang w:val="en-US"/>
    </w:rPr>
  </w:style>
  <w:style w:type="paragraph" w:styleId="Closing">
    <w:name w:val="Closing"/>
    <w:basedOn w:val="Normal"/>
    <w:link w:val="ClosingChar"/>
    <w:uiPriority w:val="99"/>
    <w:semiHidden/>
    <w:unhideWhenUsed/>
    <w:rsid w:val="00A43302"/>
    <w:pPr>
      <w:spacing w:after="0" w:line="240" w:lineRule="auto"/>
      <w:ind w:left="4252"/>
    </w:pPr>
  </w:style>
  <w:style w:type="character" w:customStyle="1" w:styleId="ClosingChar">
    <w:name w:val="Closing Char"/>
    <w:link w:val="Closing"/>
    <w:uiPriority w:val="99"/>
    <w:semiHidden/>
    <w:rsid w:val="00A43302"/>
    <w:rPr>
      <w:rFonts w:ascii="Times New Roman" w:hAnsi="Times New Roman"/>
      <w:lang w:val="en-US"/>
    </w:rPr>
  </w:style>
  <w:style w:type="table" w:styleId="LightGrid">
    <w:name w:val="Light Grid"/>
    <w:basedOn w:val="TableNormal"/>
    <w:uiPriority w:val="62"/>
    <w:semiHidden/>
    <w:unhideWhenUsed/>
    <w:rsid w:val="00A4330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A43302"/>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A43302"/>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A43302"/>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A43302"/>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A43302"/>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A43302"/>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ColorfulGrid">
    <w:name w:val="Colorful Grid"/>
    <w:basedOn w:val="TableNormal"/>
    <w:uiPriority w:val="73"/>
    <w:semiHidden/>
    <w:unhideWhenUsed/>
    <w:rsid w:val="00A4330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A43302"/>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A43302"/>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A43302"/>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A43302"/>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A43302"/>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A43302"/>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TableGrid1">
    <w:name w:val="Table Grid 1"/>
    <w:basedOn w:val="TableNormal"/>
    <w:uiPriority w:val="99"/>
    <w:semiHidden/>
    <w:unhideWhenUsed/>
    <w:rsid w:val="00A4330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4330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4330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4330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4330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4330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4330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4330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4330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MediumGrid1">
    <w:name w:val="Medium Grid 1"/>
    <w:basedOn w:val="TableNormal"/>
    <w:uiPriority w:val="67"/>
    <w:semiHidden/>
    <w:unhideWhenUsed/>
    <w:rsid w:val="00A4330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A4330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A4330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A4330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A4330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A4330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A4330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A4330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A4330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A4330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A4330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A4330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A4330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A4330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A4330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A4330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A4330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A4330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A4330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A4330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A4330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paragraph" w:styleId="Index1">
    <w:name w:val="index 1"/>
    <w:basedOn w:val="Normal"/>
    <w:next w:val="Normal"/>
    <w:autoRedefine/>
    <w:uiPriority w:val="99"/>
    <w:semiHidden/>
    <w:unhideWhenUsed/>
    <w:rsid w:val="00A43302"/>
    <w:pPr>
      <w:spacing w:after="0" w:line="240" w:lineRule="auto"/>
      <w:ind w:left="220" w:hanging="220"/>
    </w:pPr>
  </w:style>
  <w:style w:type="paragraph" w:styleId="Index2">
    <w:name w:val="index 2"/>
    <w:basedOn w:val="Normal"/>
    <w:next w:val="Normal"/>
    <w:autoRedefine/>
    <w:uiPriority w:val="99"/>
    <w:semiHidden/>
    <w:unhideWhenUsed/>
    <w:rsid w:val="00A43302"/>
    <w:pPr>
      <w:spacing w:after="0" w:line="240" w:lineRule="auto"/>
      <w:ind w:left="440" w:hanging="220"/>
    </w:pPr>
  </w:style>
  <w:style w:type="paragraph" w:styleId="Index3">
    <w:name w:val="index 3"/>
    <w:basedOn w:val="Normal"/>
    <w:next w:val="Normal"/>
    <w:autoRedefine/>
    <w:uiPriority w:val="99"/>
    <w:semiHidden/>
    <w:unhideWhenUsed/>
    <w:rsid w:val="00A43302"/>
    <w:pPr>
      <w:spacing w:after="0" w:line="240" w:lineRule="auto"/>
      <w:ind w:left="660" w:hanging="220"/>
    </w:pPr>
  </w:style>
  <w:style w:type="paragraph" w:styleId="Index4">
    <w:name w:val="index 4"/>
    <w:basedOn w:val="Normal"/>
    <w:next w:val="Normal"/>
    <w:autoRedefine/>
    <w:uiPriority w:val="99"/>
    <w:semiHidden/>
    <w:unhideWhenUsed/>
    <w:rsid w:val="00A43302"/>
    <w:pPr>
      <w:spacing w:after="0" w:line="240" w:lineRule="auto"/>
      <w:ind w:left="880" w:hanging="220"/>
    </w:pPr>
  </w:style>
  <w:style w:type="paragraph" w:styleId="Index5">
    <w:name w:val="index 5"/>
    <w:basedOn w:val="Normal"/>
    <w:next w:val="Normal"/>
    <w:autoRedefine/>
    <w:uiPriority w:val="99"/>
    <w:semiHidden/>
    <w:unhideWhenUsed/>
    <w:rsid w:val="00A43302"/>
    <w:pPr>
      <w:spacing w:after="0" w:line="240" w:lineRule="auto"/>
      <w:ind w:left="1100" w:hanging="220"/>
    </w:pPr>
  </w:style>
  <w:style w:type="paragraph" w:styleId="Index6">
    <w:name w:val="index 6"/>
    <w:basedOn w:val="Normal"/>
    <w:next w:val="Normal"/>
    <w:autoRedefine/>
    <w:uiPriority w:val="99"/>
    <w:semiHidden/>
    <w:unhideWhenUsed/>
    <w:rsid w:val="00A43302"/>
    <w:pPr>
      <w:spacing w:after="0" w:line="240" w:lineRule="auto"/>
      <w:ind w:left="1320" w:hanging="220"/>
    </w:pPr>
  </w:style>
  <w:style w:type="paragraph" w:styleId="Index7">
    <w:name w:val="index 7"/>
    <w:basedOn w:val="Normal"/>
    <w:next w:val="Normal"/>
    <w:autoRedefine/>
    <w:uiPriority w:val="99"/>
    <w:semiHidden/>
    <w:unhideWhenUsed/>
    <w:rsid w:val="00A43302"/>
    <w:pPr>
      <w:spacing w:after="0" w:line="240" w:lineRule="auto"/>
      <w:ind w:left="1540" w:hanging="220"/>
    </w:pPr>
  </w:style>
  <w:style w:type="paragraph" w:styleId="Index8">
    <w:name w:val="index 8"/>
    <w:basedOn w:val="Normal"/>
    <w:next w:val="Normal"/>
    <w:autoRedefine/>
    <w:uiPriority w:val="99"/>
    <w:semiHidden/>
    <w:unhideWhenUsed/>
    <w:rsid w:val="00A43302"/>
    <w:pPr>
      <w:spacing w:after="0" w:line="240" w:lineRule="auto"/>
      <w:ind w:left="1760" w:hanging="220"/>
    </w:pPr>
  </w:style>
  <w:style w:type="paragraph" w:styleId="Index9">
    <w:name w:val="index 9"/>
    <w:basedOn w:val="Normal"/>
    <w:next w:val="Normal"/>
    <w:autoRedefine/>
    <w:uiPriority w:val="99"/>
    <w:semiHidden/>
    <w:unhideWhenUsed/>
    <w:rsid w:val="00A43302"/>
    <w:pPr>
      <w:spacing w:after="0" w:line="240" w:lineRule="auto"/>
      <w:ind w:left="1980" w:hanging="220"/>
    </w:pPr>
  </w:style>
  <w:style w:type="paragraph" w:styleId="Caption">
    <w:name w:val="caption"/>
    <w:basedOn w:val="Normal"/>
    <w:next w:val="Normal"/>
    <w:uiPriority w:val="35"/>
    <w:unhideWhenUsed/>
    <w:qFormat/>
    <w:rsid w:val="00A43302"/>
    <w:pPr>
      <w:spacing w:after="200" w:line="240" w:lineRule="auto"/>
    </w:pPr>
    <w:rPr>
      <w:i/>
      <w:iCs/>
      <w:color w:val="44546A"/>
      <w:sz w:val="18"/>
      <w:szCs w:val="18"/>
    </w:rPr>
  </w:style>
  <w:style w:type="character" w:styleId="SmartHyperlink">
    <w:name w:val="Smart Hyperlink"/>
    <w:uiPriority w:val="99"/>
    <w:semiHidden/>
    <w:unhideWhenUsed/>
    <w:rsid w:val="00A43302"/>
    <w:rPr>
      <w:u w:val="dotted"/>
      <w:lang w:val="en-US"/>
    </w:rPr>
  </w:style>
  <w:style w:type="character" w:styleId="FollowedHyperlink">
    <w:name w:val="FollowedHyperlink"/>
    <w:uiPriority w:val="99"/>
    <w:semiHidden/>
    <w:unhideWhenUsed/>
    <w:rsid w:val="00A43302"/>
    <w:rPr>
      <w:color w:val="954F72"/>
      <w:u w:val="single"/>
      <w:lang w:val="en-US"/>
    </w:rPr>
  </w:style>
  <w:style w:type="paragraph" w:styleId="List">
    <w:name w:val="List"/>
    <w:basedOn w:val="Normal"/>
    <w:uiPriority w:val="99"/>
    <w:semiHidden/>
    <w:unhideWhenUsed/>
    <w:rsid w:val="00A43302"/>
    <w:pPr>
      <w:ind w:left="283" w:hanging="283"/>
      <w:contextualSpacing/>
    </w:pPr>
  </w:style>
  <w:style w:type="paragraph" w:styleId="List2">
    <w:name w:val="List 2"/>
    <w:basedOn w:val="Normal"/>
    <w:uiPriority w:val="99"/>
    <w:semiHidden/>
    <w:unhideWhenUsed/>
    <w:rsid w:val="00A43302"/>
    <w:pPr>
      <w:ind w:left="566" w:hanging="283"/>
      <w:contextualSpacing/>
    </w:pPr>
  </w:style>
  <w:style w:type="paragraph" w:styleId="List3">
    <w:name w:val="List 3"/>
    <w:basedOn w:val="Normal"/>
    <w:uiPriority w:val="99"/>
    <w:semiHidden/>
    <w:unhideWhenUsed/>
    <w:rsid w:val="00A43302"/>
    <w:pPr>
      <w:ind w:left="849" w:hanging="283"/>
      <w:contextualSpacing/>
    </w:pPr>
  </w:style>
  <w:style w:type="paragraph" w:styleId="List4">
    <w:name w:val="List 4"/>
    <w:basedOn w:val="Normal"/>
    <w:uiPriority w:val="99"/>
    <w:semiHidden/>
    <w:unhideWhenUsed/>
    <w:rsid w:val="00A43302"/>
    <w:pPr>
      <w:ind w:left="1132" w:hanging="283"/>
      <w:contextualSpacing/>
    </w:pPr>
  </w:style>
  <w:style w:type="paragraph" w:styleId="List5">
    <w:name w:val="List 5"/>
    <w:basedOn w:val="Normal"/>
    <w:uiPriority w:val="99"/>
    <w:semiHidden/>
    <w:unhideWhenUsed/>
    <w:rsid w:val="00A43302"/>
    <w:pPr>
      <w:ind w:left="1415" w:hanging="283"/>
      <w:contextualSpacing/>
    </w:pPr>
  </w:style>
  <w:style w:type="paragraph" w:styleId="ListNumber">
    <w:name w:val="List Number"/>
    <w:basedOn w:val="Normal"/>
    <w:uiPriority w:val="99"/>
    <w:semiHidden/>
    <w:unhideWhenUsed/>
    <w:rsid w:val="00A43302"/>
    <w:pPr>
      <w:tabs>
        <w:tab w:val="num" w:pos="720"/>
      </w:tabs>
      <w:ind w:left="720" w:hanging="720"/>
      <w:contextualSpacing/>
    </w:pPr>
  </w:style>
  <w:style w:type="paragraph" w:styleId="ListNumber2">
    <w:name w:val="List Number 2"/>
    <w:basedOn w:val="Normal"/>
    <w:uiPriority w:val="99"/>
    <w:semiHidden/>
    <w:unhideWhenUsed/>
    <w:rsid w:val="00A43302"/>
    <w:pPr>
      <w:tabs>
        <w:tab w:val="num" w:pos="720"/>
      </w:tabs>
      <w:ind w:left="720" w:hanging="720"/>
      <w:contextualSpacing/>
    </w:pPr>
  </w:style>
  <w:style w:type="paragraph" w:styleId="ListNumber3">
    <w:name w:val="List Number 3"/>
    <w:basedOn w:val="Normal"/>
    <w:uiPriority w:val="99"/>
    <w:semiHidden/>
    <w:unhideWhenUsed/>
    <w:rsid w:val="00A43302"/>
    <w:pPr>
      <w:tabs>
        <w:tab w:val="num" w:pos="720"/>
      </w:tabs>
      <w:ind w:left="720" w:hanging="720"/>
      <w:contextualSpacing/>
    </w:pPr>
  </w:style>
  <w:style w:type="paragraph" w:styleId="ListNumber4">
    <w:name w:val="List Number 4"/>
    <w:basedOn w:val="Normal"/>
    <w:uiPriority w:val="99"/>
    <w:semiHidden/>
    <w:unhideWhenUsed/>
    <w:rsid w:val="00A43302"/>
    <w:pPr>
      <w:tabs>
        <w:tab w:val="num" w:pos="720"/>
      </w:tabs>
      <w:ind w:left="720" w:hanging="720"/>
      <w:contextualSpacing/>
    </w:pPr>
  </w:style>
  <w:style w:type="paragraph" w:styleId="ListNumber5">
    <w:name w:val="List Number 5"/>
    <w:basedOn w:val="Normal"/>
    <w:uiPriority w:val="99"/>
    <w:semiHidden/>
    <w:unhideWhenUsed/>
    <w:rsid w:val="00A43302"/>
    <w:pPr>
      <w:tabs>
        <w:tab w:val="num" w:pos="720"/>
      </w:tabs>
      <w:ind w:left="720" w:hanging="720"/>
      <w:contextualSpacing/>
    </w:pPr>
  </w:style>
  <w:style w:type="table" w:styleId="LightList">
    <w:name w:val="Light List"/>
    <w:basedOn w:val="TableNormal"/>
    <w:uiPriority w:val="61"/>
    <w:semiHidden/>
    <w:unhideWhenUsed/>
    <w:rsid w:val="00A4330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A4330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A43302"/>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A43302"/>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A43302"/>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A43302"/>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A43302"/>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paragraph" w:styleId="ListContinue">
    <w:name w:val="List Continue"/>
    <w:basedOn w:val="Normal"/>
    <w:uiPriority w:val="99"/>
    <w:semiHidden/>
    <w:unhideWhenUsed/>
    <w:rsid w:val="00A43302"/>
    <w:pPr>
      <w:spacing w:after="120"/>
      <w:ind w:left="283"/>
      <w:contextualSpacing/>
    </w:pPr>
  </w:style>
  <w:style w:type="paragraph" w:styleId="ListContinue2">
    <w:name w:val="List Continue 2"/>
    <w:basedOn w:val="Normal"/>
    <w:uiPriority w:val="99"/>
    <w:semiHidden/>
    <w:unhideWhenUsed/>
    <w:rsid w:val="00A43302"/>
    <w:pPr>
      <w:spacing w:after="120"/>
      <w:ind w:left="566"/>
      <w:contextualSpacing/>
    </w:pPr>
  </w:style>
  <w:style w:type="paragraph" w:styleId="ListContinue3">
    <w:name w:val="List Continue 3"/>
    <w:basedOn w:val="Normal"/>
    <w:uiPriority w:val="99"/>
    <w:semiHidden/>
    <w:unhideWhenUsed/>
    <w:rsid w:val="00A43302"/>
    <w:pPr>
      <w:spacing w:after="120"/>
      <w:ind w:left="849"/>
      <w:contextualSpacing/>
    </w:pPr>
  </w:style>
  <w:style w:type="paragraph" w:styleId="ListContinue4">
    <w:name w:val="List Continue 4"/>
    <w:basedOn w:val="Normal"/>
    <w:uiPriority w:val="99"/>
    <w:semiHidden/>
    <w:unhideWhenUsed/>
    <w:rsid w:val="00A43302"/>
    <w:pPr>
      <w:spacing w:after="120"/>
      <w:ind w:left="1132"/>
      <w:contextualSpacing/>
    </w:pPr>
  </w:style>
  <w:style w:type="paragraph" w:styleId="ListContinue5">
    <w:name w:val="List Continue 5"/>
    <w:basedOn w:val="Normal"/>
    <w:uiPriority w:val="99"/>
    <w:semiHidden/>
    <w:unhideWhenUsed/>
    <w:rsid w:val="00A43302"/>
    <w:pPr>
      <w:spacing w:after="120"/>
      <w:ind w:left="1415"/>
      <w:contextualSpacing/>
    </w:pPr>
  </w:style>
  <w:style w:type="table" w:styleId="ColorfulList">
    <w:name w:val="Colorful List"/>
    <w:basedOn w:val="TableNormal"/>
    <w:uiPriority w:val="72"/>
    <w:semiHidden/>
    <w:unhideWhenUsed/>
    <w:rsid w:val="00A4330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A43302"/>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A43302"/>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A43302"/>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A43302"/>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A43302"/>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A43302"/>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DarkList">
    <w:name w:val="Dark List"/>
    <w:basedOn w:val="TableNormal"/>
    <w:uiPriority w:val="70"/>
    <w:semiHidden/>
    <w:unhideWhenUsed/>
    <w:rsid w:val="00A4330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A43302"/>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A43302"/>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A43302"/>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A43302"/>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A43302"/>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A43302"/>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MediumList1">
    <w:name w:val="Medium List 1"/>
    <w:basedOn w:val="TableNormal"/>
    <w:uiPriority w:val="65"/>
    <w:semiHidden/>
    <w:unhideWhenUsed/>
    <w:rsid w:val="00A43302"/>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A43302"/>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A43302"/>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A43302"/>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A43302"/>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A43302"/>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A43302"/>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A4330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A4330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A4330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A4330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A4330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A4330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A4330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character" w:styleId="HTMLTypewriter">
    <w:name w:val="HTML Typewriter"/>
    <w:uiPriority w:val="99"/>
    <w:semiHidden/>
    <w:unhideWhenUsed/>
    <w:rsid w:val="00A43302"/>
    <w:rPr>
      <w:rFonts w:ascii="Consolas" w:hAnsi="Consolas" w:cs="Consolas"/>
      <w:sz w:val="20"/>
      <w:szCs w:val="20"/>
      <w:lang w:val="en-US"/>
    </w:rPr>
  </w:style>
  <w:style w:type="character" w:styleId="CommentReference">
    <w:name w:val="annotation reference"/>
    <w:uiPriority w:val="99"/>
    <w:semiHidden/>
    <w:unhideWhenUsed/>
    <w:rsid w:val="00A43302"/>
    <w:rPr>
      <w:sz w:val="16"/>
      <w:szCs w:val="16"/>
      <w:lang w:val="en-US"/>
    </w:rPr>
  </w:style>
  <w:style w:type="character" w:styleId="Mention">
    <w:name w:val="Mention"/>
    <w:uiPriority w:val="99"/>
    <w:semiHidden/>
    <w:unhideWhenUsed/>
    <w:rsid w:val="00A43302"/>
    <w:rPr>
      <w:color w:val="2B579A"/>
      <w:shd w:val="clear" w:color="auto" w:fill="E6E6E6"/>
      <w:lang w:val="en-US"/>
    </w:rPr>
  </w:style>
  <w:style w:type="character" w:styleId="UnresolvedMention">
    <w:name w:val="Unresolved Mention"/>
    <w:uiPriority w:val="99"/>
    <w:semiHidden/>
    <w:unhideWhenUsed/>
    <w:rsid w:val="00A43302"/>
    <w:rPr>
      <w:color w:val="808080"/>
      <w:shd w:val="clear" w:color="auto" w:fill="E6E6E6"/>
      <w:lang w:val="en-US"/>
    </w:rPr>
  </w:style>
  <w:style w:type="character" w:styleId="Hashtag">
    <w:name w:val="Hashtag"/>
    <w:uiPriority w:val="99"/>
    <w:semiHidden/>
    <w:unhideWhenUsed/>
    <w:rsid w:val="00A43302"/>
    <w:rPr>
      <w:color w:val="2B579A"/>
      <w:shd w:val="clear" w:color="auto" w:fill="E6E6E6"/>
      <w:lang w:val="en-US"/>
    </w:rPr>
  </w:style>
  <w:style w:type="paragraph" w:styleId="NormalWeb">
    <w:name w:val="Normal (Web)"/>
    <w:basedOn w:val="Normal"/>
    <w:uiPriority w:val="99"/>
    <w:unhideWhenUsed/>
    <w:rsid w:val="00A43302"/>
    <w:rPr>
      <w:szCs w:val="24"/>
    </w:rPr>
  </w:style>
  <w:style w:type="paragraph" w:styleId="BlockText">
    <w:name w:val="Block Text"/>
    <w:basedOn w:val="Normal"/>
    <w:uiPriority w:val="99"/>
    <w:semiHidden/>
    <w:unhideWhenUsed/>
    <w:rsid w:val="00A43302"/>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styleId="FootnoteText">
    <w:name w:val="footnote text"/>
    <w:basedOn w:val="Normal"/>
    <w:link w:val="FootnoteTextChar"/>
    <w:uiPriority w:val="99"/>
    <w:semiHidden/>
    <w:unhideWhenUsed/>
    <w:rsid w:val="00A43302"/>
    <w:pPr>
      <w:spacing w:after="0" w:line="240" w:lineRule="auto"/>
    </w:pPr>
    <w:rPr>
      <w:sz w:val="20"/>
      <w:szCs w:val="20"/>
    </w:rPr>
  </w:style>
  <w:style w:type="character" w:customStyle="1" w:styleId="FootnoteTextChar">
    <w:name w:val="Footnote Text Char"/>
    <w:link w:val="FootnoteText"/>
    <w:uiPriority w:val="99"/>
    <w:semiHidden/>
    <w:rsid w:val="00A43302"/>
    <w:rPr>
      <w:rFonts w:ascii="Times New Roman" w:hAnsi="Times New Roman"/>
      <w:sz w:val="20"/>
      <w:szCs w:val="20"/>
      <w:lang w:val="en-US"/>
    </w:rPr>
  </w:style>
  <w:style w:type="paragraph" w:styleId="EndnoteText">
    <w:name w:val="endnote text"/>
    <w:basedOn w:val="Normal"/>
    <w:link w:val="EndnoteTextChar"/>
    <w:uiPriority w:val="99"/>
    <w:semiHidden/>
    <w:unhideWhenUsed/>
    <w:rsid w:val="00A43302"/>
    <w:pPr>
      <w:spacing w:after="0" w:line="240" w:lineRule="auto"/>
    </w:pPr>
    <w:rPr>
      <w:sz w:val="20"/>
      <w:szCs w:val="20"/>
    </w:rPr>
  </w:style>
  <w:style w:type="character" w:customStyle="1" w:styleId="EndnoteTextChar">
    <w:name w:val="Endnote Text Char"/>
    <w:link w:val="EndnoteText"/>
    <w:uiPriority w:val="99"/>
    <w:semiHidden/>
    <w:rsid w:val="00A43302"/>
    <w:rPr>
      <w:rFonts w:ascii="Times New Roman" w:hAnsi="Times New Roman"/>
      <w:sz w:val="20"/>
      <w:szCs w:val="20"/>
      <w:lang w:val="en-US"/>
    </w:rPr>
  </w:style>
  <w:style w:type="character" w:styleId="LineNumber">
    <w:name w:val="line number"/>
    <w:uiPriority w:val="99"/>
    <w:semiHidden/>
    <w:unhideWhenUsed/>
    <w:rsid w:val="00A43302"/>
    <w:rPr>
      <w:lang w:val="en-US"/>
    </w:rPr>
  </w:style>
  <w:style w:type="character" w:styleId="PageNumber">
    <w:name w:val="page number"/>
    <w:semiHidden/>
    <w:unhideWhenUsed/>
    <w:rsid w:val="00A43302"/>
    <w:rPr>
      <w:lang w:val="en-US"/>
    </w:rPr>
  </w:style>
  <w:style w:type="paragraph" w:styleId="CommentSubject">
    <w:name w:val="annotation subject"/>
    <w:basedOn w:val="CommentText"/>
    <w:next w:val="CommentText"/>
    <w:link w:val="CommentSubjectChar"/>
    <w:uiPriority w:val="99"/>
    <w:semiHidden/>
    <w:unhideWhenUsed/>
    <w:rsid w:val="00A43302"/>
    <w:rPr>
      <w:b/>
      <w:bCs/>
    </w:rPr>
  </w:style>
  <w:style w:type="character" w:customStyle="1" w:styleId="CommentSubjectChar">
    <w:name w:val="Comment Subject Char"/>
    <w:link w:val="CommentSubject"/>
    <w:uiPriority w:val="99"/>
    <w:semiHidden/>
    <w:rsid w:val="00A43302"/>
    <w:rPr>
      <w:rFonts w:ascii="Times New Roman" w:hAnsi="Times New Roman"/>
      <w:b/>
      <w:bCs/>
      <w:sz w:val="20"/>
      <w:szCs w:val="20"/>
      <w:lang w:val="en-US"/>
    </w:rPr>
  </w:style>
  <w:style w:type="table" w:styleId="LightShading">
    <w:name w:val="Light Shading"/>
    <w:basedOn w:val="TableNormal"/>
    <w:uiPriority w:val="60"/>
    <w:semiHidden/>
    <w:unhideWhenUsed/>
    <w:rsid w:val="00A4330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59"/>
    <w:qFormat/>
    <w:rsid w:val="00A43302"/>
    <w:pPr>
      <w:ind w:left="720"/>
      <w:contextualSpacing/>
    </w:pPr>
  </w:style>
  <w:style w:type="paragraph" w:styleId="HTMLPreformatted">
    <w:name w:val="HTML Preformatted"/>
    <w:basedOn w:val="Normal"/>
    <w:link w:val="HTMLPreformattedChar"/>
    <w:uiPriority w:val="99"/>
    <w:semiHidden/>
    <w:unhideWhenUsed/>
    <w:rsid w:val="00A43302"/>
    <w:pPr>
      <w:spacing w:after="0" w:line="240" w:lineRule="auto"/>
    </w:pPr>
    <w:rPr>
      <w:rFonts w:ascii="Consolas" w:hAnsi="Consolas" w:cs="Consolas"/>
      <w:sz w:val="20"/>
      <w:szCs w:val="20"/>
    </w:rPr>
  </w:style>
  <w:style w:type="character" w:customStyle="1" w:styleId="HTMLPreformattedChar">
    <w:name w:val="HTML Preformatted Char"/>
    <w:link w:val="HTMLPreformatted"/>
    <w:uiPriority w:val="99"/>
    <w:semiHidden/>
    <w:rsid w:val="00A43302"/>
    <w:rPr>
      <w:rFonts w:ascii="Consolas" w:hAnsi="Consolas" w:cs="Consolas"/>
      <w:sz w:val="20"/>
      <w:szCs w:val="20"/>
      <w:lang w:val="en-US"/>
    </w:rPr>
  </w:style>
  <w:style w:type="character" w:styleId="IntenseReference">
    <w:name w:val="Intense Reference"/>
    <w:uiPriority w:val="59"/>
    <w:qFormat/>
    <w:rsid w:val="00A43302"/>
    <w:rPr>
      <w:b/>
      <w:bCs/>
      <w:smallCaps/>
      <w:color w:val="4472C4"/>
      <w:spacing w:val="5"/>
      <w:lang w:val="en-US"/>
    </w:rPr>
  </w:style>
  <w:style w:type="character" w:styleId="SubtleReference">
    <w:name w:val="Subtle Reference"/>
    <w:uiPriority w:val="59"/>
    <w:qFormat/>
    <w:rsid w:val="00A43302"/>
    <w:rPr>
      <w:smallCaps/>
      <w:color w:val="5A5A5A"/>
      <w:lang w:val="en-US"/>
    </w:rPr>
  </w:style>
  <w:style w:type="paragraph" w:styleId="BodyTextFirstIndent">
    <w:name w:val="Body Text First Indent"/>
    <w:basedOn w:val="BodyText"/>
    <w:link w:val="BodyTextFirstIndentChar"/>
    <w:uiPriority w:val="99"/>
    <w:semiHidden/>
    <w:unhideWhenUsed/>
    <w:rsid w:val="00A43302"/>
    <w:pPr>
      <w:spacing w:after="160"/>
      <w:ind w:firstLine="360"/>
    </w:pPr>
  </w:style>
  <w:style w:type="character" w:customStyle="1" w:styleId="BodyTextFirstIndentChar">
    <w:name w:val="Body Text First Indent Char"/>
    <w:link w:val="BodyTextFirstIndent"/>
    <w:uiPriority w:val="99"/>
    <w:semiHidden/>
    <w:rsid w:val="00A43302"/>
    <w:rPr>
      <w:rFonts w:ascii="Times New Roman" w:hAnsi="Times New Roman"/>
      <w:lang w:val="en-US"/>
    </w:rPr>
  </w:style>
  <w:style w:type="paragraph" w:styleId="BodyTextIndent">
    <w:name w:val="Body Text Indent"/>
    <w:basedOn w:val="Normal"/>
    <w:link w:val="BodyTextIndentChar"/>
    <w:uiPriority w:val="99"/>
    <w:semiHidden/>
    <w:unhideWhenUsed/>
    <w:rsid w:val="00A43302"/>
    <w:pPr>
      <w:spacing w:after="120"/>
      <w:ind w:left="283"/>
    </w:pPr>
  </w:style>
  <w:style w:type="character" w:customStyle="1" w:styleId="BodyTextIndentChar">
    <w:name w:val="Body Text Indent Char"/>
    <w:link w:val="BodyTextIndent"/>
    <w:uiPriority w:val="99"/>
    <w:semiHidden/>
    <w:rsid w:val="00A43302"/>
    <w:rPr>
      <w:rFonts w:ascii="Times New Roman" w:hAnsi="Times New Roman"/>
      <w:lang w:val="en-US"/>
    </w:rPr>
  </w:style>
  <w:style w:type="paragraph" w:styleId="BodyTextIndent2">
    <w:name w:val="Body Text Indent 2"/>
    <w:basedOn w:val="Normal"/>
    <w:link w:val="BodyTextIndent2Char"/>
    <w:uiPriority w:val="99"/>
    <w:semiHidden/>
    <w:unhideWhenUsed/>
    <w:rsid w:val="00A43302"/>
    <w:pPr>
      <w:spacing w:after="120" w:line="480" w:lineRule="auto"/>
      <w:ind w:left="283"/>
    </w:pPr>
  </w:style>
  <w:style w:type="character" w:customStyle="1" w:styleId="BodyTextIndent2Char">
    <w:name w:val="Body Text Indent 2 Char"/>
    <w:link w:val="BodyTextIndent2"/>
    <w:uiPriority w:val="99"/>
    <w:semiHidden/>
    <w:rsid w:val="00A43302"/>
    <w:rPr>
      <w:rFonts w:ascii="Times New Roman" w:hAnsi="Times New Roman"/>
      <w:lang w:val="en-US"/>
    </w:rPr>
  </w:style>
  <w:style w:type="paragraph" w:styleId="BodyTextIndent3">
    <w:name w:val="Body Text Indent 3"/>
    <w:basedOn w:val="Normal"/>
    <w:link w:val="BodyTextIndent3Char"/>
    <w:uiPriority w:val="99"/>
    <w:semiHidden/>
    <w:unhideWhenUsed/>
    <w:rsid w:val="00A43302"/>
    <w:pPr>
      <w:spacing w:after="120"/>
      <w:ind w:left="283"/>
    </w:pPr>
    <w:rPr>
      <w:sz w:val="16"/>
      <w:szCs w:val="16"/>
    </w:rPr>
  </w:style>
  <w:style w:type="character" w:customStyle="1" w:styleId="BodyTextIndent3Char">
    <w:name w:val="Body Text Indent 3 Char"/>
    <w:link w:val="BodyTextIndent3"/>
    <w:uiPriority w:val="99"/>
    <w:semiHidden/>
    <w:rsid w:val="00A43302"/>
    <w:rPr>
      <w:rFonts w:ascii="Times New Roman" w:hAnsi="Times New Roman"/>
      <w:sz w:val="16"/>
      <w:szCs w:val="16"/>
      <w:lang w:val="en-US"/>
    </w:rPr>
  </w:style>
  <w:style w:type="paragraph" w:styleId="BodyTextFirstIndent2">
    <w:name w:val="Body Text First Indent 2"/>
    <w:basedOn w:val="BodyTextIndent"/>
    <w:link w:val="BodyTextFirstIndent2Char"/>
    <w:uiPriority w:val="99"/>
    <w:semiHidden/>
    <w:unhideWhenUsed/>
    <w:rsid w:val="00A43302"/>
    <w:pPr>
      <w:spacing w:after="160"/>
      <w:ind w:left="360" w:firstLine="360"/>
    </w:pPr>
  </w:style>
  <w:style w:type="character" w:customStyle="1" w:styleId="BodyTextFirstIndent2Char">
    <w:name w:val="Body Text First Indent 2 Char"/>
    <w:link w:val="BodyTextFirstIndent2"/>
    <w:uiPriority w:val="99"/>
    <w:semiHidden/>
    <w:rsid w:val="00A43302"/>
    <w:rPr>
      <w:rFonts w:ascii="Times New Roman" w:hAnsi="Times New Roman"/>
      <w:lang w:val="en-US"/>
    </w:rPr>
  </w:style>
  <w:style w:type="paragraph" w:styleId="NormalIndent">
    <w:name w:val="Normal Indent"/>
    <w:basedOn w:val="Normal"/>
    <w:uiPriority w:val="99"/>
    <w:semiHidden/>
    <w:unhideWhenUsed/>
    <w:rsid w:val="00A43302"/>
    <w:pPr>
      <w:ind w:left="708"/>
    </w:pPr>
  </w:style>
  <w:style w:type="paragraph" w:styleId="Salutation">
    <w:name w:val="Salutation"/>
    <w:basedOn w:val="Normal"/>
    <w:next w:val="Normal"/>
    <w:link w:val="SalutationChar"/>
    <w:uiPriority w:val="99"/>
    <w:semiHidden/>
    <w:unhideWhenUsed/>
    <w:rsid w:val="00A43302"/>
  </w:style>
  <w:style w:type="character" w:customStyle="1" w:styleId="SalutationChar">
    <w:name w:val="Salutation Char"/>
    <w:link w:val="Salutation"/>
    <w:uiPriority w:val="99"/>
    <w:semiHidden/>
    <w:rsid w:val="00A43302"/>
    <w:rPr>
      <w:rFonts w:ascii="Times New Roman" w:hAnsi="Times New Roman"/>
      <w:lang w:val="en-US"/>
    </w:rPr>
  </w:style>
  <w:style w:type="paragraph" w:styleId="NoSpacing">
    <w:name w:val="No Spacing"/>
    <w:semiHidden/>
    <w:qFormat/>
    <w:rsid w:val="00A43302"/>
    <w:rPr>
      <w:sz w:val="22"/>
      <w:szCs w:val="22"/>
      <w:lang w:eastAsia="en-US"/>
    </w:rPr>
  </w:style>
  <w:style w:type="paragraph" w:styleId="Signature">
    <w:name w:val="Signature"/>
    <w:basedOn w:val="Normal"/>
    <w:link w:val="SignatureChar"/>
    <w:uiPriority w:val="99"/>
    <w:semiHidden/>
    <w:unhideWhenUsed/>
    <w:rsid w:val="00A43302"/>
    <w:pPr>
      <w:spacing w:after="0" w:line="240" w:lineRule="auto"/>
      <w:ind w:left="4252"/>
    </w:pPr>
  </w:style>
  <w:style w:type="character" w:customStyle="1" w:styleId="SignatureChar">
    <w:name w:val="Signature Char"/>
    <w:link w:val="Signature"/>
    <w:uiPriority w:val="99"/>
    <w:semiHidden/>
    <w:rsid w:val="00A43302"/>
    <w:rPr>
      <w:rFonts w:ascii="Times New Roman" w:hAnsi="Times New Roman"/>
      <w:lang w:val="en-US"/>
    </w:rPr>
  </w:style>
  <w:style w:type="paragraph" w:styleId="E-mailSignature">
    <w:name w:val="E-mail Signature"/>
    <w:basedOn w:val="Normal"/>
    <w:link w:val="E-mailSignatureChar"/>
    <w:uiPriority w:val="99"/>
    <w:semiHidden/>
    <w:unhideWhenUsed/>
    <w:rsid w:val="00A43302"/>
    <w:pPr>
      <w:spacing w:after="0" w:line="240" w:lineRule="auto"/>
    </w:pPr>
  </w:style>
  <w:style w:type="character" w:customStyle="1" w:styleId="E-mailSignatureChar">
    <w:name w:val="E-mail Signature Char"/>
    <w:link w:val="E-mailSignature"/>
    <w:uiPriority w:val="99"/>
    <w:semiHidden/>
    <w:rsid w:val="00A43302"/>
    <w:rPr>
      <w:rFonts w:ascii="Times New Roman" w:hAnsi="Times New Roman"/>
      <w:lang w:val="en-US"/>
    </w:rPr>
  </w:style>
  <w:style w:type="paragraph" w:styleId="Subtitle">
    <w:name w:val="Subtitle"/>
    <w:basedOn w:val="Normal"/>
    <w:next w:val="Normal"/>
    <w:link w:val="SubtitleChar"/>
    <w:uiPriority w:val="11"/>
    <w:qFormat/>
    <w:rPr>
      <w:rFonts w:ascii="Calibri" w:eastAsia="Calibri" w:hAnsi="Calibri" w:cs="Calibri"/>
      <w:color w:val="5A5A5A"/>
    </w:rPr>
  </w:style>
  <w:style w:type="character" w:customStyle="1" w:styleId="SubtitleChar">
    <w:name w:val="Subtitle Char"/>
    <w:link w:val="Subtitle"/>
    <w:uiPriority w:val="25"/>
    <w:semiHidden/>
    <w:rsid w:val="00591826"/>
    <w:rPr>
      <w:rFonts w:eastAsia="Times New Roman"/>
      <w:color w:val="5A5A5A"/>
      <w:spacing w:val="15"/>
    </w:rPr>
  </w:style>
  <w:style w:type="paragraph" w:styleId="TableofFigures">
    <w:name w:val="table of figures"/>
    <w:basedOn w:val="Normal"/>
    <w:next w:val="Normal"/>
    <w:uiPriority w:val="99"/>
    <w:unhideWhenUsed/>
    <w:rsid w:val="00A43302"/>
    <w:pPr>
      <w:spacing w:after="0"/>
    </w:pPr>
  </w:style>
  <w:style w:type="paragraph" w:styleId="TableofAuthorities">
    <w:name w:val="table of authorities"/>
    <w:basedOn w:val="Normal"/>
    <w:next w:val="Normal"/>
    <w:uiPriority w:val="99"/>
    <w:semiHidden/>
    <w:unhideWhenUsed/>
    <w:rsid w:val="00A43302"/>
    <w:pPr>
      <w:spacing w:after="0"/>
      <w:ind w:left="220" w:hanging="220"/>
    </w:pPr>
  </w:style>
  <w:style w:type="table" w:styleId="TableClassic1">
    <w:name w:val="Table Classic 1"/>
    <w:basedOn w:val="TableNormal"/>
    <w:uiPriority w:val="99"/>
    <w:semiHidden/>
    <w:unhideWhenUsed/>
    <w:rsid w:val="00A4330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4330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4330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4330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4330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4330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4330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A433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4330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A4330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330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43302"/>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3302"/>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3302"/>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43302"/>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43302"/>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A43302"/>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A4330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A43302"/>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A4330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A4330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A4330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A43302"/>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A4330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A4330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A4330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A4330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A4330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A4330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A4330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A4330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A4330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A4330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A4330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A4330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A4330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A4330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A4330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A4330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A4330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A4330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A4330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A4330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A4330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A4330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A4330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A4330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A4330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A4330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A4330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A4330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A4330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A4330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A4330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A4330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A4330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A4330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A4330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leList1">
    <w:name w:val="Table List 1"/>
    <w:basedOn w:val="TableNormal"/>
    <w:uiPriority w:val="99"/>
    <w:semiHidden/>
    <w:unhideWhenUsed/>
    <w:rsid w:val="00A4330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4330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4330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4330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4330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4330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4330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4330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ListTable1Light">
    <w:name w:val="List Table 1 Light"/>
    <w:basedOn w:val="TableNormal"/>
    <w:uiPriority w:val="46"/>
    <w:rsid w:val="00A43302"/>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A43302"/>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A43302"/>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A43302"/>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A43302"/>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A43302"/>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A43302"/>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A43302"/>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A43302"/>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A43302"/>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A4330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A43302"/>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A43302"/>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A43302"/>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A43302"/>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A43302"/>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A43302"/>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A43302"/>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A43302"/>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A43302"/>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A43302"/>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A4330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A4330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A4330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A4330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A4330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A4330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A4330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A43302"/>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43302"/>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43302"/>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43302"/>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43302"/>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43302"/>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43302"/>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43302"/>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A43302"/>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A43302"/>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A43302"/>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A43302"/>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A43302"/>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A43302"/>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A43302"/>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43302"/>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43302"/>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43302"/>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43302"/>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43302"/>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43302"/>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ubtle1">
    <w:name w:val="Table Subtle 1"/>
    <w:basedOn w:val="TableNormal"/>
    <w:uiPriority w:val="99"/>
    <w:semiHidden/>
    <w:unhideWhenUsed/>
    <w:rsid w:val="00A4330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4330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A4330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4330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4330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4330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PlainTable1">
    <w:name w:val="Plain Table 1"/>
    <w:basedOn w:val="TableNormal"/>
    <w:uiPriority w:val="41"/>
    <w:rsid w:val="00A4330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A4330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A4330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33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A43302"/>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1">
    <w:name w:val="Table Web 1"/>
    <w:basedOn w:val="TableNormal"/>
    <w:uiPriority w:val="99"/>
    <w:semiHidden/>
    <w:unhideWhenUsed/>
    <w:rsid w:val="00A4330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4330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4330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lainText">
    <w:name w:val="Plain Text"/>
    <w:basedOn w:val="Normal"/>
    <w:link w:val="PlainTextChar"/>
    <w:uiPriority w:val="99"/>
    <w:semiHidden/>
    <w:unhideWhenUsed/>
    <w:rsid w:val="00A43302"/>
    <w:pPr>
      <w:spacing w:after="0" w:line="240" w:lineRule="auto"/>
    </w:pPr>
    <w:rPr>
      <w:rFonts w:ascii="Consolas" w:hAnsi="Consolas" w:cs="Consolas"/>
      <w:sz w:val="21"/>
      <w:szCs w:val="21"/>
    </w:rPr>
  </w:style>
  <w:style w:type="character" w:customStyle="1" w:styleId="PlainTextChar">
    <w:name w:val="Plain Text Char"/>
    <w:link w:val="PlainText"/>
    <w:uiPriority w:val="99"/>
    <w:semiHidden/>
    <w:rsid w:val="00A43302"/>
    <w:rPr>
      <w:rFonts w:ascii="Consolas" w:hAnsi="Consolas" w:cs="Consolas"/>
      <w:sz w:val="21"/>
      <w:szCs w:val="21"/>
      <w:lang w:val="en-US"/>
    </w:rPr>
  </w:style>
  <w:style w:type="paragraph" w:styleId="BalloonText">
    <w:name w:val="Balloon Text"/>
    <w:basedOn w:val="Normal"/>
    <w:link w:val="BalloonTextChar"/>
    <w:uiPriority w:val="99"/>
    <w:semiHidden/>
    <w:unhideWhenUsed/>
    <w:rsid w:val="00A4330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43302"/>
    <w:rPr>
      <w:rFonts w:ascii="Segoe UI" w:hAnsi="Segoe UI" w:cs="Segoe UI"/>
      <w:sz w:val="18"/>
      <w:szCs w:val="18"/>
      <w:lang w:val="en-US"/>
    </w:rPr>
  </w:style>
  <w:style w:type="character" w:styleId="PlaceholderText">
    <w:name w:val="Placeholder Text"/>
    <w:uiPriority w:val="99"/>
    <w:semiHidden/>
    <w:rsid w:val="00A43302"/>
    <w:rPr>
      <w:color w:val="808080"/>
      <w:lang w:val="en-US"/>
    </w:rPr>
  </w:style>
  <w:style w:type="paragraph" w:styleId="MacroText">
    <w:name w:val="macro"/>
    <w:link w:val="MacroTextChar"/>
    <w:uiPriority w:val="99"/>
    <w:semiHidden/>
    <w:unhideWhenUsed/>
    <w:rsid w:val="00A433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eastAsia="en-US"/>
    </w:rPr>
  </w:style>
  <w:style w:type="character" w:customStyle="1" w:styleId="MacroTextChar">
    <w:name w:val="Macro Text Char"/>
    <w:link w:val="MacroText"/>
    <w:uiPriority w:val="99"/>
    <w:semiHidden/>
    <w:rsid w:val="00A43302"/>
    <w:rPr>
      <w:rFonts w:ascii="Consolas" w:hAnsi="Consolas" w:cs="Consolas"/>
      <w:sz w:val="20"/>
      <w:szCs w:val="20"/>
      <w:lang w:val="en-US"/>
    </w:rPr>
  </w:style>
  <w:style w:type="table" w:styleId="TableTheme">
    <w:name w:val="Table Theme"/>
    <w:basedOn w:val="TableNormal"/>
    <w:uiPriority w:val="99"/>
    <w:semiHidden/>
    <w:unhideWhenUsed/>
    <w:rsid w:val="00A4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25"/>
    <w:semiHidden/>
    <w:rsid w:val="00591826"/>
    <w:rPr>
      <w:rFonts w:ascii="Calibri Light" w:eastAsia="Times New Roman" w:hAnsi="Calibri Light" w:cs="Times New Roman"/>
      <w:spacing w:val="-10"/>
      <w:kern w:val="28"/>
      <w:sz w:val="56"/>
      <w:szCs w:val="56"/>
    </w:rPr>
  </w:style>
  <w:style w:type="character" w:customStyle="1" w:styleId="Heading5Char">
    <w:name w:val="Heading 5 Char"/>
    <w:link w:val="Heading5"/>
    <w:uiPriority w:val="25"/>
    <w:semiHidden/>
    <w:rsid w:val="00591826"/>
    <w:rPr>
      <w:rFonts w:ascii="Calibri Light" w:eastAsia="Times New Roman" w:hAnsi="Calibri Light" w:cs="Times New Roman"/>
      <w:color w:val="2F5496"/>
    </w:rPr>
  </w:style>
  <w:style w:type="character" w:customStyle="1" w:styleId="Heading6Char">
    <w:name w:val="Heading 6 Char"/>
    <w:link w:val="Heading6"/>
    <w:uiPriority w:val="25"/>
    <w:semiHidden/>
    <w:rsid w:val="00591826"/>
    <w:rPr>
      <w:rFonts w:ascii="Calibri Light" w:eastAsia="Times New Roman" w:hAnsi="Calibri Light" w:cs="Times New Roman"/>
      <w:color w:val="1F3763"/>
    </w:rPr>
  </w:style>
  <w:style w:type="character" w:customStyle="1" w:styleId="Heading7Char">
    <w:name w:val="Heading 7 Char"/>
    <w:link w:val="Heading7"/>
    <w:uiPriority w:val="25"/>
    <w:semiHidden/>
    <w:rsid w:val="00591826"/>
    <w:rPr>
      <w:rFonts w:ascii="Calibri Light" w:eastAsia="Times New Roman" w:hAnsi="Calibri Light" w:cs="Times New Roman"/>
      <w:i/>
      <w:iCs/>
      <w:color w:val="1F3763"/>
    </w:rPr>
  </w:style>
  <w:style w:type="character" w:customStyle="1" w:styleId="Heading8Char">
    <w:name w:val="Heading 8 Char"/>
    <w:link w:val="Heading8"/>
    <w:uiPriority w:val="25"/>
    <w:semiHidden/>
    <w:rsid w:val="00591826"/>
    <w:rPr>
      <w:rFonts w:ascii="Calibri Light" w:eastAsia="Times New Roman" w:hAnsi="Calibri Light" w:cs="Times New Roman"/>
      <w:color w:val="272727"/>
      <w:sz w:val="21"/>
      <w:szCs w:val="21"/>
    </w:rPr>
  </w:style>
  <w:style w:type="character" w:customStyle="1" w:styleId="Heading9Char">
    <w:name w:val="Heading 9 Char"/>
    <w:link w:val="Heading9"/>
    <w:uiPriority w:val="25"/>
    <w:semiHidden/>
    <w:rsid w:val="00591826"/>
    <w:rPr>
      <w:rFonts w:ascii="Calibri Light" w:eastAsia="Times New Roman" w:hAnsi="Calibri Light" w:cs="Times New Roman"/>
      <w:i/>
      <w:iCs/>
      <w:color w:val="272727"/>
      <w:sz w:val="21"/>
      <w:szCs w:val="21"/>
    </w:rPr>
  </w:style>
  <w:style w:type="paragraph" w:styleId="NoteHeading">
    <w:name w:val="Note Heading"/>
    <w:basedOn w:val="Normal"/>
    <w:next w:val="Normal"/>
    <w:link w:val="NoteHeadingChar"/>
    <w:uiPriority w:val="99"/>
    <w:semiHidden/>
    <w:unhideWhenUsed/>
    <w:rsid w:val="00A43302"/>
    <w:pPr>
      <w:spacing w:after="0" w:line="240" w:lineRule="auto"/>
    </w:pPr>
  </w:style>
  <w:style w:type="character" w:customStyle="1" w:styleId="NoteHeadingChar">
    <w:name w:val="Note Heading Char"/>
    <w:link w:val="NoteHeading"/>
    <w:uiPriority w:val="99"/>
    <w:semiHidden/>
    <w:rsid w:val="00A43302"/>
    <w:rPr>
      <w:rFonts w:ascii="Times New Roman" w:hAnsi="Times New Roman"/>
      <w:lang w:val="en-US"/>
    </w:rPr>
  </w:style>
  <w:style w:type="character" w:styleId="BookTitle">
    <w:name w:val="Book Title"/>
    <w:uiPriority w:val="59"/>
    <w:qFormat/>
    <w:rsid w:val="00A43302"/>
    <w:rPr>
      <w:b/>
      <w:bCs/>
      <w:i/>
      <w:iCs/>
      <w:spacing w:val="5"/>
      <w:lang w:val="en-US"/>
    </w:rPr>
  </w:style>
  <w:style w:type="paragraph" w:styleId="IndexHeading">
    <w:name w:val="index heading"/>
    <w:basedOn w:val="Normal"/>
    <w:next w:val="Index1"/>
    <w:uiPriority w:val="99"/>
    <w:semiHidden/>
    <w:unhideWhenUsed/>
    <w:rsid w:val="00A43302"/>
    <w:rPr>
      <w:rFonts w:ascii="Calibri Light" w:hAnsi="Calibri Light"/>
      <w:b/>
      <w:bCs/>
    </w:rPr>
  </w:style>
  <w:style w:type="paragraph" w:styleId="TOAHeading">
    <w:name w:val="toa heading"/>
    <w:basedOn w:val="Normal"/>
    <w:next w:val="Normal"/>
    <w:uiPriority w:val="99"/>
    <w:semiHidden/>
    <w:unhideWhenUsed/>
    <w:rsid w:val="00A43302"/>
    <w:pPr>
      <w:spacing w:before="120"/>
    </w:pPr>
    <w:rPr>
      <w:rFonts w:ascii="Calibri Light" w:hAnsi="Calibri Light"/>
      <w:b/>
      <w:bCs/>
      <w:szCs w:val="24"/>
    </w:rPr>
  </w:style>
  <w:style w:type="paragraph" w:styleId="TOC4">
    <w:name w:val="toc 4"/>
    <w:basedOn w:val="Normal"/>
    <w:next w:val="Normal"/>
    <w:autoRedefine/>
    <w:uiPriority w:val="39"/>
    <w:semiHidden/>
    <w:unhideWhenUsed/>
    <w:rsid w:val="00A43302"/>
    <w:pPr>
      <w:spacing w:after="100"/>
      <w:ind w:left="660"/>
    </w:pPr>
  </w:style>
  <w:style w:type="paragraph" w:styleId="TOC5">
    <w:name w:val="toc 5"/>
    <w:basedOn w:val="Normal"/>
    <w:next w:val="Normal"/>
    <w:autoRedefine/>
    <w:uiPriority w:val="39"/>
    <w:semiHidden/>
    <w:unhideWhenUsed/>
    <w:rsid w:val="00A43302"/>
    <w:pPr>
      <w:spacing w:after="100"/>
      <w:ind w:left="880"/>
    </w:pPr>
  </w:style>
  <w:style w:type="paragraph" w:styleId="TOC6">
    <w:name w:val="toc 6"/>
    <w:basedOn w:val="Normal"/>
    <w:next w:val="Normal"/>
    <w:autoRedefine/>
    <w:uiPriority w:val="39"/>
    <w:semiHidden/>
    <w:unhideWhenUsed/>
    <w:rsid w:val="00A43302"/>
    <w:pPr>
      <w:spacing w:after="100"/>
      <w:ind w:left="1100"/>
    </w:pPr>
  </w:style>
  <w:style w:type="paragraph" w:styleId="TOC7">
    <w:name w:val="toc 7"/>
    <w:basedOn w:val="Normal"/>
    <w:next w:val="Normal"/>
    <w:autoRedefine/>
    <w:uiPriority w:val="39"/>
    <w:semiHidden/>
    <w:unhideWhenUsed/>
    <w:rsid w:val="00A43302"/>
    <w:pPr>
      <w:spacing w:after="100"/>
      <w:ind w:left="1320"/>
    </w:pPr>
  </w:style>
  <w:style w:type="paragraph" w:styleId="TOC8">
    <w:name w:val="toc 8"/>
    <w:basedOn w:val="Normal"/>
    <w:next w:val="Normal"/>
    <w:autoRedefine/>
    <w:uiPriority w:val="39"/>
    <w:semiHidden/>
    <w:unhideWhenUsed/>
    <w:rsid w:val="00A43302"/>
    <w:pPr>
      <w:spacing w:after="100"/>
      <w:ind w:left="1540"/>
    </w:pPr>
  </w:style>
  <w:style w:type="paragraph" w:styleId="TOC9">
    <w:name w:val="toc 9"/>
    <w:basedOn w:val="Normal"/>
    <w:next w:val="Normal"/>
    <w:autoRedefine/>
    <w:uiPriority w:val="39"/>
    <w:semiHidden/>
    <w:unhideWhenUsed/>
    <w:rsid w:val="00A43302"/>
    <w:pPr>
      <w:spacing w:after="100"/>
      <w:ind w:left="1760"/>
    </w:pPr>
  </w:style>
  <w:style w:type="table" w:styleId="LightShading-Accent1">
    <w:name w:val="Light Shading Accent 1"/>
    <w:basedOn w:val="TableNormal"/>
    <w:uiPriority w:val="60"/>
    <w:semiHidden/>
    <w:unhideWhenUsed/>
    <w:rsid w:val="00A43302"/>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A43302"/>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A43302"/>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A43302"/>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A43302"/>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A43302"/>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ColorfulShading">
    <w:name w:val="Colorful Shading"/>
    <w:basedOn w:val="TableNormal"/>
    <w:uiPriority w:val="71"/>
    <w:semiHidden/>
    <w:unhideWhenUsed/>
    <w:rsid w:val="00A43302"/>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A43302"/>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A43302"/>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A43302"/>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5">
    <w:name w:val="Colorful Shading Accent 5"/>
    <w:basedOn w:val="TableNormal"/>
    <w:uiPriority w:val="71"/>
    <w:semiHidden/>
    <w:unhideWhenUsed/>
    <w:rsid w:val="00A43302"/>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A43302"/>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ColorfulShading-Accent4">
    <w:name w:val="Colorful Shading Accent 4"/>
    <w:basedOn w:val="TableNormal"/>
    <w:uiPriority w:val="71"/>
    <w:semiHidden/>
    <w:unhideWhenUsed/>
    <w:rsid w:val="00A43302"/>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MediumShading1">
    <w:name w:val="Medium Shading 1"/>
    <w:basedOn w:val="TableNormal"/>
    <w:uiPriority w:val="63"/>
    <w:semiHidden/>
    <w:unhideWhenUsed/>
    <w:rsid w:val="00A4330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4330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4330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4330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4330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4330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4330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433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433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433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433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433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433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433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character" w:styleId="HTMLVariable">
    <w:name w:val="HTML Variable"/>
    <w:uiPriority w:val="99"/>
    <w:semiHidden/>
    <w:unhideWhenUsed/>
    <w:rsid w:val="00A43302"/>
    <w:rPr>
      <w:i/>
      <w:iCs/>
      <w:lang w:val="en-US"/>
    </w:rPr>
  </w:style>
  <w:style w:type="character" w:customStyle="1" w:styleId="title1">
    <w:name w:val="title1"/>
    <w:semiHidden/>
    <w:rsid w:val="005C40EB"/>
    <w:rPr>
      <w:b/>
      <w:bCs/>
      <w:sz w:val="30"/>
      <w:szCs w:val="30"/>
    </w:rPr>
  </w:style>
  <w:style w:type="paragraph" w:customStyle="1" w:styleId="Mylanbodylevel4">
    <w:name w:val="Mylan body level 4"/>
    <w:basedOn w:val="Mylanbodylevel3"/>
    <w:uiPriority w:val="25"/>
    <w:qFormat/>
    <w:rsid w:val="00423A6C"/>
    <w:rPr>
      <w:lang w:val="en-US"/>
    </w:rPr>
  </w:style>
  <w:style w:type="paragraph" w:customStyle="1" w:styleId="Mylanbulletslevel4">
    <w:name w:val="Mylan bullets level 4"/>
    <w:basedOn w:val="Mylanbulletslevel3"/>
    <w:uiPriority w:val="26"/>
    <w:qFormat/>
    <w:rsid w:val="00423A6C"/>
    <w:rPr>
      <w:lang w:val="en-US"/>
    </w:rPr>
  </w:style>
  <w:style w:type="paragraph" w:customStyle="1" w:styleId="Mylanbulletsindentedlevel4">
    <w:name w:val="Mylan bullets indented level 4"/>
    <w:basedOn w:val="Mylanbulletsindentedlevel3"/>
    <w:uiPriority w:val="27"/>
    <w:qFormat/>
    <w:rsid w:val="00423A6C"/>
    <w:rPr>
      <w:lang w:val="en-US"/>
    </w:rPr>
  </w:style>
  <w:style w:type="paragraph" w:customStyle="1" w:styleId="Title-NoTOC">
    <w:name w:val="Title-NoTOC"/>
    <w:rsid w:val="000B3664"/>
    <w:pPr>
      <w:spacing w:after="240"/>
      <w:jc w:val="center"/>
    </w:pPr>
    <w:rPr>
      <w:rFonts w:ascii="Arial" w:hAnsi="Arial"/>
      <w:kern w:val="28"/>
      <w:sz w:val="28"/>
      <w:szCs w:val="28"/>
      <w:lang w:eastAsia="en-US"/>
    </w:rPr>
  </w:style>
  <w:style w:type="paragraph" w:customStyle="1" w:styleId="BodyText1">
    <w:name w:val="Body Text 1"/>
    <w:link w:val="BodyText1Char"/>
    <w:qFormat/>
    <w:rsid w:val="000B3664"/>
    <w:pPr>
      <w:spacing w:before="120" w:after="120"/>
      <w:ind w:left="576"/>
      <w:jc w:val="both"/>
    </w:pPr>
    <w:rPr>
      <w:rFonts w:ascii="Arial" w:hAnsi="Arial"/>
      <w:lang w:eastAsia="en-US"/>
    </w:rPr>
  </w:style>
  <w:style w:type="paragraph" w:customStyle="1" w:styleId="TableRow">
    <w:name w:val="TableRow"/>
    <w:rsid w:val="000B3664"/>
    <w:pPr>
      <w:spacing w:before="60" w:after="60"/>
    </w:pPr>
    <w:rPr>
      <w:rFonts w:ascii="Arial" w:hAnsi="Arial" w:cs="Arial"/>
      <w:lang w:eastAsia="en-US"/>
    </w:rPr>
  </w:style>
  <w:style w:type="character" w:customStyle="1" w:styleId="BodyText1Char">
    <w:name w:val="Body Text 1 Char"/>
    <w:link w:val="BodyText1"/>
    <w:locked/>
    <w:rsid w:val="000B3664"/>
    <w:rPr>
      <w:rFonts w:ascii="Arial" w:eastAsia="Times New Roman" w:hAnsi="Arial"/>
      <w:sz w:val="24"/>
      <w:lang w:eastAsia="en-US"/>
    </w:rPr>
  </w:style>
  <w:style w:type="character" w:customStyle="1" w:styleId="normaltextrun">
    <w:name w:val="normaltextrun"/>
    <w:rsid w:val="000B3664"/>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Revision">
    <w:name w:val="Revision"/>
    <w:hidden/>
    <w:uiPriority w:val="99"/>
    <w:semiHidden/>
    <w:rsid w:val="003A75DC"/>
    <w:pPr>
      <w:spacing w:after="0" w:line="240" w:lineRule="auto"/>
    </w:pPr>
    <w:rPr>
      <w:szCs w:val="22"/>
      <w:lang w:eastAsia="en-US"/>
    </w:rPr>
  </w:style>
  <w:style w:type="character" w:customStyle="1" w:styleId="eop">
    <w:name w:val="eop"/>
    <w:basedOn w:val="DefaultParagraphFont"/>
    <w:rsid w:val="00E961C2"/>
  </w:style>
  <w:style w:type="paragraph" w:customStyle="1" w:styleId="msonormal0">
    <w:name w:val="msonormal"/>
    <w:basedOn w:val="Normal"/>
    <w:rsid w:val="00E961C2"/>
    <w:pPr>
      <w:spacing w:before="100" w:beforeAutospacing="1" w:after="100" w:afterAutospacing="1" w:line="240" w:lineRule="auto"/>
    </w:pPr>
    <w:rPr>
      <w:szCs w:val="24"/>
      <w:lang w:val="en-IN" w:eastAsia="en-GB"/>
    </w:rPr>
  </w:style>
  <w:style w:type="paragraph" w:customStyle="1" w:styleId="outlineelement">
    <w:name w:val="outlineelement"/>
    <w:basedOn w:val="Normal"/>
    <w:rsid w:val="00E961C2"/>
    <w:pPr>
      <w:spacing w:before="100" w:beforeAutospacing="1" w:after="100" w:afterAutospacing="1" w:line="240" w:lineRule="auto"/>
    </w:pPr>
    <w:rPr>
      <w:szCs w:val="24"/>
      <w:lang w:val="en-IN" w:eastAsia="en-GB"/>
    </w:rPr>
  </w:style>
  <w:style w:type="paragraph" w:customStyle="1" w:styleId="paragraph">
    <w:name w:val="paragraph"/>
    <w:basedOn w:val="Normal"/>
    <w:rsid w:val="00E961C2"/>
    <w:pPr>
      <w:spacing w:before="100" w:beforeAutospacing="1" w:after="100" w:afterAutospacing="1" w:line="240" w:lineRule="auto"/>
    </w:pPr>
    <w:rPr>
      <w:szCs w:val="24"/>
      <w:lang w:val="en-IN" w:eastAsia="en-GB"/>
    </w:rPr>
  </w:style>
  <w:style w:type="character" w:customStyle="1" w:styleId="textrun">
    <w:name w:val="textrun"/>
    <w:basedOn w:val="DefaultParagraphFont"/>
    <w:rsid w:val="00E961C2"/>
  </w:style>
  <w:style w:type="character" w:customStyle="1" w:styleId="wacimagecontainer">
    <w:name w:val="wacimagecontainer"/>
    <w:basedOn w:val="DefaultParagraphFont"/>
    <w:rsid w:val="00E961C2"/>
  </w:style>
  <w:style w:type="character" w:customStyle="1" w:styleId="wacimageborder">
    <w:name w:val="wacimageborder"/>
    <w:basedOn w:val="DefaultParagraphFont"/>
    <w:rsid w:val="00E961C2"/>
  </w:style>
  <w:style w:type="character" w:customStyle="1" w:styleId="trackchangetextdeletionmarker">
    <w:name w:val="trackchangetextdeletionmarker"/>
    <w:basedOn w:val="DefaultParagraphFont"/>
    <w:rsid w:val="00E961C2"/>
  </w:style>
  <w:style w:type="character" w:customStyle="1" w:styleId="linebreakblob">
    <w:name w:val="linebreakblob"/>
    <w:basedOn w:val="DefaultParagraphFont"/>
    <w:rsid w:val="00E961C2"/>
  </w:style>
  <w:style w:type="character" w:customStyle="1" w:styleId="scxw235364567">
    <w:name w:val="scxw235364567"/>
    <w:basedOn w:val="DefaultParagraphFont"/>
    <w:rsid w:val="00E961C2"/>
  </w:style>
  <w:style w:type="character" w:customStyle="1" w:styleId="trackedchange">
    <w:name w:val="trackedchange"/>
    <w:basedOn w:val="DefaultParagraphFont"/>
    <w:rsid w:val="00E961C2"/>
  </w:style>
  <w:style w:type="character" w:customStyle="1" w:styleId="trackchangetextinsertion">
    <w:name w:val="trackchangetextinsertion"/>
    <w:basedOn w:val="DefaultParagraphFont"/>
    <w:rsid w:val="00E961C2"/>
  </w:style>
  <w:style w:type="character" w:customStyle="1" w:styleId="scxw192891123">
    <w:name w:val="scxw192891123"/>
    <w:basedOn w:val="DefaultParagraphFont"/>
    <w:rsid w:val="00E961C2"/>
  </w:style>
  <w:style w:type="character" w:customStyle="1" w:styleId="scxw214374073">
    <w:name w:val="scxw214374073"/>
    <w:basedOn w:val="DefaultParagraphFont"/>
    <w:rsid w:val="00E961C2"/>
  </w:style>
  <w:style w:type="character" w:customStyle="1" w:styleId="scxw163137440">
    <w:name w:val="scxw163137440"/>
    <w:basedOn w:val="DefaultParagraphFont"/>
    <w:rsid w:val="004371A0"/>
  </w:style>
  <w:style w:type="character" w:customStyle="1" w:styleId="tabchar">
    <w:name w:val="tabchar"/>
    <w:basedOn w:val="DefaultParagraphFont"/>
    <w:rsid w:val="004371A0"/>
  </w:style>
  <w:style w:type="character" w:customStyle="1" w:styleId="tabrun">
    <w:name w:val="tabrun"/>
    <w:basedOn w:val="DefaultParagraphFont"/>
    <w:rsid w:val="004371A0"/>
  </w:style>
  <w:style w:type="character" w:customStyle="1" w:styleId="tableaderchars">
    <w:name w:val="tableaderchars"/>
    <w:basedOn w:val="DefaultParagraphFont"/>
    <w:rsid w:val="004371A0"/>
  </w:style>
  <w:style w:type="character" w:customStyle="1" w:styleId="scxw232198420">
    <w:name w:val="scxw232198420"/>
    <w:basedOn w:val="DefaultParagraphFont"/>
    <w:rsid w:val="004371A0"/>
  </w:style>
  <w:style w:type="numbering" w:customStyle="1" w:styleId="CurrentList1">
    <w:name w:val="Current List1"/>
    <w:uiPriority w:val="99"/>
    <w:rsid w:val="00D45E75"/>
    <w:pPr>
      <w:numPr>
        <w:numId w:val="10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6221">
      <w:bodyDiv w:val="1"/>
      <w:marLeft w:val="0"/>
      <w:marRight w:val="0"/>
      <w:marTop w:val="0"/>
      <w:marBottom w:val="0"/>
      <w:divBdr>
        <w:top w:val="none" w:sz="0" w:space="0" w:color="auto"/>
        <w:left w:val="none" w:sz="0" w:space="0" w:color="auto"/>
        <w:bottom w:val="none" w:sz="0" w:space="0" w:color="auto"/>
        <w:right w:val="none" w:sz="0" w:space="0" w:color="auto"/>
      </w:divBdr>
    </w:div>
    <w:div w:id="292445695">
      <w:bodyDiv w:val="1"/>
      <w:marLeft w:val="0"/>
      <w:marRight w:val="0"/>
      <w:marTop w:val="0"/>
      <w:marBottom w:val="0"/>
      <w:divBdr>
        <w:top w:val="none" w:sz="0" w:space="0" w:color="auto"/>
        <w:left w:val="none" w:sz="0" w:space="0" w:color="auto"/>
        <w:bottom w:val="none" w:sz="0" w:space="0" w:color="auto"/>
        <w:right w:val="none" w:sz="0" w:space="0" w:color="auto"/>
      </w:divBdr>
    </w:div>
    <w:div w:id="437259850">
      <w:bodyDiv w:val="1"/>
      <w:marLeft w:val="0"/>
      <w:marRight w:val="0"/>
      <w:marTop w:val="0"/>
      <w:marBottom w:val="0"/>
      <w:divBdr>
        <w:top w:val="none" w:sz="0" w:space="0" w:color="auto"/>
        <w:left w:val="none" w:sz="0" w:space="0" w:color="auto"/>
        <w:bottom w:val="none" w:sz="0" w:space="0" w:color="auto"/>
        <w:right w:val="none" w:sz="0" w:space="0" w:color="auto"/>
      </w:divBdr>
    </w:div>
    <w:div w:id="765006369">
      <w:bodyDiv w:val="1"/>
      <w:marLeft w:val="0"/>
      <w:marRight w:val="0"/>
      <w:marTop w:val="0"/>
      <w:marBottom w:val="0"/>
      <w:divBdr>
        <w:top w:val="none" w:sz="0" w:space="0" w:color="auto"/>
        <w:left w:val="none" w:sz="0" w:space="0" w:color="auto"/>
        <w:bottom w:val="none" w:sz="0" w:space="0" w:color="auto"/>
        <w:right w:val="none" w:sz="0" w:space="0" w:color="auto"/>
      </w:divBdr>
    </w:div>
    <w:div w:id="1220046513">
      <w:bodyDiv w:val="1"/>
      <w:marLeft w:val="0"/>
      <w:marRight w:val="0"/>
      <w:marTop w:val="0"/>
      <w:marBottom w:val="0"/>
      <w:divBdr>
        <w:top w:val="none" w:sz="0" w:space="0" w:color="auto"/>
        <w:left w:val="none" w:sz="0" w:space="0" w:color="auto"/>
        <w:bottom w:val="none" w:sz="0" w:space="0" w:color="auto"/>
        <w:right w:val="none" w:sz="0" w:space="0" w:color="auto"/>
      </w:divBdr>
      <w:divsChild>
        <w:div w:id="139688350">
          <w:marLeft w:val="0"/>
          <w:marRight w:val="0"/>
          <w:marTop w:val="0"/>
          <w:marBottom w:val="0"/>
          <w:divBdr>
            <w:top w:val="none" w:sz="0" w:space="0" w:color="auto"/>
            <w:left w:val="none" w:sz="0" w:space="0" w:color="auto"/>
            <w:bottom w:val="none" w:sz="0" w:space="0" w:color="auto"/>
            <w:right w:val="none" w:sz="0" w:space="0" w:color="auto"/>
          </w:divBdr>
          <w:divsChild>
            <w:div w:id="1374496834">
              <w:marLeft w:val="0"/>
              <w:marRight w:val="0"/>
              <w:marTop w:val="30"/>
              <w:marBottom w:val="30"/>
              <w:divBdr>
                <w:top w:val="none" w:sz="0" w:space="0" w:color="auto"/>
                <w:left w:val="none" w:sz="0" w:space="0" w:color="auto"/>
                <w:bottom w:val="none" w:sz="0" w:space="0" w:color="auto"/>
                <w:right w:val="none" w:sz="0" w:space="0" w:color="auto"/>
              </w:divBdr>
              <w:divsChild>
                <w:div w:id="195507808">
                  <w:marLeft w:val="0"/>
                  <w:marRight w:val="0"/>
                  <w:marTop w:val="0"/>
                  <w:marBottom w:val="0"/>
                  <w:divBdr>
                    <w:top w:val="none" w:sz="0" w:space="0" w:color="auto"/>
                    <w:left w:val="none" w:sz="0" w:space="0" w:color="auto"/>
                    <w:bottom w:val="none" w:sz="0" w:space="0" w:color="auto"/>
                    <w:right w:val="none" w:sz="0" w:space="0" w:color="auto"/>
                  </w:divBdr>
                  <w:divsChild>
                    <w:div w:id="1204631553">
                      <w:marLeft w:val="0"/>
                      <w:marRight w:val="0"/>
                      <w:marTop w:val="0"/>
                      <w:marBottom w:val="0"/>
                      <w:divBdr>
                        <w:top w:val="none" w:sz="0" w:space="0" w:color="auto"/>
                        <w:left w:val="none" w:sz="0" w:space="0" w:color="auto"/>
                        <w:bottom w:val="none" w:sz="0" w:space="0" w:color="auto"/>
                        <w:right w:val="none" w:sz="0" w:space="0" w:color="auto"/>
                      </w:divBdr>
                    </w:div>
                  </w:divsChild>
                </w:div>
                <w:div w:id="350300772">
                  <w:marLeft w:val="0"/>
                  <w:marRight w:val="0"/>
                  <w:marTop w:val="0"/>
                  <w:marBottom w:val="0"/>
                  <w:divBdr>
                    <w:top w:val="none" w:sz="0" w:space="0" w:color="auto"/>
                    <w:left w:val="none" w:sz="0" w:space="0" w:color="auto"/>
                    <w:bottom w:val="none" w:sz="0" w:space="0" w:color="auto"/>
                    <w:right w:val="none" w:sz="0" w:space="0" w:color="auto"/>
                  </w:divBdr>
                  <w:divsChild>
                    <w:div w:id="664668761">
                      <w:marLeft w:val="0"/>
                      <w:marRight w:val="0"/>
                      <w:marTop w:val="0"/>
                      <w:marBottom w:val="0"/>
                      <w:divBdr>
                        <w:top w:val="none" w:sz="0" w:space="0" w:color="auto"/>
                        <w:left w:val="none" w:sz="0" w:space="0" w:color="auto"/>
                        <w:bottom w:val="none" w:sz="0" w:space="0" w:color="auto"/>
                        <w:right w:val="none" w:sz="0" w:space="0" w:color="auto"/>
                      </w:divBdr>
                    </w:div>
                  </w:divsChild>
                </w:div>
                <w:div w:id="459418538">
                  <w:marLeft w:val="0"/>
                  <w:marRight w:val="0"/>
                  <w:marTop w:val="0"/>
                  <w:marBottom w:val="0"/>
                  <w:divBdr>
                    <w:top w:val="none" w:sz="0" w:space="0" w:color="auto"/>
                    <w:left w:val="none" w:sz="0" w:space="0" w:color="auto"/>
                    <w:bottom w:val="none" w:sz="0" w:space="0" w:color="auto"/>
                    <w:right w:val="none" w:sz="0" w:space="0" w:color="auto"/>
                  </w:divBdr>
                  <w:divsChild>
                    <w:div w:id="176430239">
                      <w:marLeft w:val="0"/>
                      <w:marRight w:val="0"/>
                      <w:marTop w:val="0"/>
                      <w:marBottom w:val="0"/>
                      <w:divBdr>
                        <w:top w:val="none" w:sz="0" w:space="0" w:color="auto"/>
                        <w:left w:val="none" w:sz="0" w:space="0" w:color="auto"/>
                        <w:bottom w:val="none" w:sz="0" w:space="0" w:color="auto"/>
                        <w:right w:val="none" w:sz="0" w:space="0" w:color="auto"/>
                      </w:divBdr>
                    </w:div>
                  </w:divsChild>
                </w:div>
                <w:div w:id="760639498">
                  <w:marLeft w:val="0"/>
                  <w:marRight w:val="0"/>
                  <w:marTop w:val="0"/>
                  <w:marBottom w:val="0"/>
                  <w:divBdr>
                    <w:top w:val="none" w:sz="0" w:space="0" w:color="auto"/>
                    <w:left w:val="none" w:sz="0" w:space="0" w:color="auto"/>
                    <w:bottom w:val="none" w:sz="0" w:space="0" w:color="auto"/>
                    <w:right w:val="none" w:sz="0" w:space="0" w:color="auto"/>
                  </w:divBdr>
                  <w:divsChild>
                    <w:div w:id="1429352759">
                      <w:marLeft w:val="0"/>
                      <w:marRight w:val="0"/>
                      <w:marTop w:val="0"/>
                      <w:marBottom w:val="0"/>
                      <w:divBdr>
                        <w:top w:val="none" w:sz="0" w:space="0" w:color="auto"/>
                        <w:left w:val="none" w:sz="0" w:space="0" w:color="auto"/>
                        <w:bottom w:val="none" w:sz="0" w:space="0" w:color="auto"/>
                        <w:right w:val="none" w:sz="0" w:space="0" w:color="auto"/>
                      </w:divBdr>
                    </w:div>
                  </w:divsChild>
                </w:div>
                <w:div w:id="802968339">
                  <w:marLeft w:val="0"/>
                  <w:marRight w:val="0"/>
                  <w:marTop w:val="0"/>
                  <w:marBottom w:val="0"/>
                  <w:divBdr>
                    <w:top w:val="none" w:sz="0" w:space="0" w:color="auto"/>
                    <w:left w:val="none" w:sz="0" w:space="0" w:color="auto"/>
                    <w:bottom w:val="none" w:sz="0" w:space="0" w:color="auto"/>
                    <w:right w:val="none" w:sz="0" w:space="0" w:color="auto"/>
                  </w:divBdr>
                  <w:divsChild>
                    <w:div w:id="433133230">
                      <w:marLeft w:val="0"/>
                      <w:marRight w:val="0"/>
                      <w:marTop w:val="0"/>
                      <w:marBottom w:val="0"/>
                      <w:divBdr>
                        <w:top w:val="none" w:sz="0" w:space="0" w:color="auto"/>
                        <w:left w:val="none" w:sz="0" w:space="0" w:color="auto"/>
                        <w:bottom w:val="none" w:sz="0" w:space="0" w:color="auto"/>
                        <w:right w:val="none" w:sz="0" w:space="0" w:color="auto"/>
                      </w:divBdr>
                    </w:div>
                  </w:divsChild>
                </w:div>
                <w:div w:id="859851586">
                  <w:marLeft w:val="0"/>
                  <w:marRight w:val="0"/>
                  <w:marTop w:val="0"/>
                  <w:marBottom w:val="0"/>
                  <w:divBdr>
                    <w:top w:val="none" w:sz="0" w:space="0" w:color="auto"/>
                    <w:left w:val="none" w:sz="0" w:space="0" w:color="auto"/>
                    <w:bottom w:val="none" w:sz="0" w:space="0" w:color="auto"/>
                    <w:right w:val="none" w:sz="0" w:space="0" w:color="auto"/>
                  </w:divBdr>
                  <w:divsChild>
                    <w:div w:id="1811556993">
                      <w:marLeft w:val="0"/>
                      <w:marRight w:val="0"/>
                      <w:marTop w:val="0"/>
                      <w:marBottom w:val="0"/>
                      <w:divBdr>
                        <w:top w:val="none" w:sz="0" w:space="0" w:color="auto"/>
                        <w:left w:val="none" w:sz="0" w:space="0" w:color="auto"/>
                        <w:bottom w:val="none" w:sz="0" w:space="0" w:color="auto"/>
                        <w:right w:val="none" w:sz="0" w:space="0" w:color="auto"/>
                      </w:divBdr>
                    </w:div>
                  </w:divsChild>
                </w:div>
                <w:div w:id="906888061">
                  <w:marLeft w:val="0"/>
                  <w:marRight w:val="0"/>
                  <w:marTop w:val="0"/>
                  <w:marBottom w:val="0"/>
                  <w:divBdr>
                    <w:top w:val="none" w:sz="0" w:space="0" w:color="auto"/>
                    <w:left w:val="none" w:sz="0" w:space="0" w:color="auto"/>
                    <w:bottom w:val="none" w:sz="0" w:space="0" w:color="auto"/>
                    <w:right w:val="none" w:sz="0" w:space="0" w:color="auto"/>
                  </w:divBdr>
                  <w:divsChild>
                    <w:div w:id="1765226608">
                      <w:marLeft w:val="0"/>
                      <w:marRight w:val="0"/>
                      <w:marTop w:val="0"/>
                      <w:marBottom w:val="0"/>
                      <w:divBdr>
                        <w:top w:val="none" w:sz="0" w:space="0" w:color="auto"/>
                        <w:left w:val="none" w:sz="0" w:space="0" w:color="auto"/>
                        <w:bottom w:val="none" w:sz="0" w:space="0" w:color="auto"/>
                        <w:right w:val="none" w:sz="0" w:space="0" w:color="auto"/>
                      </w:divBdr>
                    </w:div>
                  </w:divsChild>
                </w:div>
                <w:div w:id="1087724310">
                  <w:marLeft w:val="0"/>
                  <w:marRight w:val="0"/>
                  <w:marTop w:val="0"/>
                  <w:marBottom w:val="0"/>
                  <w:divBdr>
                    <w:top w:val="none" w:sz="0" w:space="0" w:color="auto"/>
                    <w:left w:val="none" w:sz="0" w:space="0" w:color="auto"/>
                    <w:bottom w:val="none" w:sz="0" w:space="0" w:color="auto"/>
                    <w:right w:val="none" w:sz="0" w:space="0" w:color="auto"/>
                  </w:divBdr>
                  <w:divsChild>
                    <w:div w:id="1270039768">
                      <w:marLeft w:val="0"/>
                      <w:marRight w:val="0"/>
                      <w:marTop w:val="0"/>
                      <w:marBottom w:val="0"/>
                      <w:divBdr>
                        <w:top w:val="none" w:sz="0" w:space="0" w:color="auto"/>
                        <w:left w:val="none" w:sz="0" w:space="0" w:color="auto"/>
                        <w:bottom w:val="none" w:sz="0" w:space="0" w:color="auto"/>
                        <w:right w:val="none" w:sz="0" w:space="0" w:color="auto"/>
                      </w:divBdr>
                    </w:div>
                  </w:divsChild>
                </w:div>
                <w:div w:id="1214273123">
                  <w:marLeft w:val="0"/>
                  <w:marRight w:val="0"/>
                  <w:marTop w:val="0"/>
                  <w:marBottom w:val="0"/>
                  <w:divBdr>
                    <w:top w:val="none" w:sz="0" w:space="0" w:color="auto"/>
                    <w:left w:val="none" w:sz="0" w:space="0" w:color="auto"/>
                    <w:bottom w:val="none" w:sz="0" w:space="0" w:color="auto"/>
                    <w:right w:val="none" w:sz="0" w:space="0" w:color="auto"/>
                  </w:divBdr>
                  <w:divsChild>
                    <w:div w:id="1210844779">
                      <w:marLeft w:val="0"/>
                      <w:marRight w:val="0"/>
                      <w:marTop w:val="0"/>
                      <w:marBottom w:val="0"/>
                      <w:divBdr>
                        <w:top w:val="none" w:sz="0" w:space="0" w:color="auto"/>
                        <w:left w:val="none" w:sz="0" w:space="0" w:color="auto"/>
                        <w:bottom w:val="none" w:sz="0" w:space="0" w:color="auto"/>
                        <w:right w:val="none" w:sz="0" w:space="0" w:color="auto"/>
                      </w:divBdr>
                    </w:div>
                  </w:divsChild>
                </w:div>
                <w:div w:id="1467431006">
                  <w:marLeft w:val="0"/>
                  <w:marRight w:val="0"/>
                  <w:marTop w:val="0"/>
                  <w:marBottom w:val="0"/>
                  <w:divBdr>
                    <w:top w:val="none" w:sz="0" w:space="0" w:color="auto"/>
                    <w:left w:val="none" w:sz="0" w:space="0" w:color="auto"/>
                    <w:bottom w:val="none" w:sz="0" w:space="0" w:color="auto"/>
                    <w:right w:val="none" w:sz="0" w:space="0" w:color="auto"/>
                  </w:divBdr>
                  <w:divsChild>
                    <w:div w:id="1733918568">
                      <w:marLeft w:val="0"/>
                      <w:marRight w:val="0"/>
                      <w:marTop w:val="0"/>
                      <w:marBottom w:val="0"/>
                      <w:divBdr>
                        <w:top w:val="none" w:sz="0" w:space="0" w:color="auto"/>
                        <w:left w:val="none" w:sz="0" w:space="0" w:color="auto"/>
                        <w:bottom w:val="none" w:sz="0" w:space="0" w:color="auto"/>
                        <w:right w:val="none" w:sz="0" w:space="0" w:color="auto"/>
                      </w:divBdr>
                    </w:div>
                  </w:divsChild>
                </w:div>
                <w:div w:id="1481532597">
                  <w:marLeft w:val="0"/>
                  <w:marRight w:val="0"/>
                  <w:marTop w:val="0"/>
                  <w:marBottom w:val="0"/>
                  <w:divBdr>
                    <w:top w:val="none" w:sz="0" w:space="0" w:color="auto"/>
                    <w:left w:val="none" w:sz="0" w:space="0" w:color="auto"/>
                    <w:bottom w:val="none" w:sz="0" w:space="0" w:color="auto"/>
                    <w:right w:val="none" w:sz="0" w:space="0" w:color="auto"/>
                  </w:divBdr>
                  <w:divsChild>
                    <w:div w:id="1502812544">
                      <w:marLeft w:val="0"/>
                      <w:marRight w:val="0"/>
                      <w:marTop w:val="0"/>
                      <w:marBottom w:val="0"/>
                      <w:divBdr>
                        <w:top w:val="none" w:sz="0" w:space="0" w:color="auto"/>
                        <w:left w:val="none" w:sz="0" w:space="0" w:color="auto"/>
                        <w:bottom w:val="none" w:sz="0" w:space="0" w:color="auto"/>
                        <w:right w:val="none" w:sz="0" w:space="0" w:color="auto"/>
                      </w:divBdr>
                    </w:div>
                  </w:divsChild>
                </w:div>
                <w:div w:id="1544247638">
                  <w:marLeft w:val="0"/>
                  <w:marRight w:val="0"/>
                  <w:marTop w:val="0"/>
                  <w:marBottom w:val="0"/>
                  <w:divBdr>
                    <w:top w:val="none" w:sz="0" w:space="0" w:color="auto"/>
                    <w:left w:val="none" w:sz="0" w:space="0" w:color="auto"/>
                    <w:bottom w:val="none" w:sz="0" w:space="0" w:color="auto"/>
                    <w:right w:val="none" w:sz="0" w:space="0" w:color="auto"/>
                  </w:divBdr>
                  <w:divsChild>
                    <w:div w:id="1531527235">
                      <w:marLeft w:val="0"/>
                      <w:marRight w:val="0"/>
                      <w:marTop w:val="0"/>
                      <w:marBottom w:val="0"/>
                      <w:divBdr>
                        <w:top w:val="none" w:sz="0" w:space="0" w:color="auto"/>
                        <w:left w:val="none" w:sz="0" w:space="0" w:color="auto"/>
                        <w:bottom w:val="none" w:sz="0" w:space="0" w:color="auto"/>
                        <w:right w:val="none" w:sz="0" w:space="0" w:color="auto"/>
                      </w:divBdr>
                    </w:div>
                  </w:divsChild>
                </w:div>
                <w:div w:id="1779132850">
                  <w:marLeft w:val="0"/>
                  <w:marRight w:val="0"/>
                  <w:marTop w:val="0"/>
                  <w:marBottom w:val="0"/>
                  <w:divBdr>
                    <w:top w:val="none" w:sz="0" w:space="0" w:color="auto"/>
                    <w:left w:val="none" w:sz="0" w:space="0" w:color="auto"/>
                    <w:bottom w:val="none" w:sz="0" w:space="0" w:color="auto"/>
                    <w:right w:val="none" w:sz="0" w:space="0" w:color="auto"/>
                  </w:divBdr>
                  <w:divsChild>
                    <w:div w:id="495339591">
                      <w:marLeft w:val="0"/>
                      <w:marRight w:val="0"/>
                      <w:marTop w:val="0"/>
                      <w:marBottom w:val="0"/>
                      <w:divBdr>
                        <w:top w:val="none" w:sz="0" w:space="0" w:color="auto"/>
                        <w:left w:val="none" w:sz="0" w:space="0" w:color="auto"/>
                        <w:bottom w:val="none" w:sz="0" w:space="0" w:color="auto"/>
                        <w:right w:val="none" w:sz="0" w:space="0" w:color="auto"/>
                      </w:divBdr>
                    </w:div>
                  </w:divsChild>
                </w:div>
                <w:div w:id="2139453173">
                  <w:marLeft w:val="0"/>
                  <w:marRight w:val="0"/>
                  <w:marTop w:val="0"/>
                  <w:marBottom w:val="0"/>
                  <w:divBdr>
                    <w:top w:val="none" w:sz="0" w:space="0" w:color="auto"/>
                    <w:left w:val="none" w:sz="0" w:space="0" w:color="auto"/>
                    <w:bottom w:val="none" w:sz="0" w:space="0" w:color="auto"/>
                    <w:right w:val="none" w:sz="0" w:space="0" w:color="auto"/>
                  </w:divBdr>
                  <w:divsChild>
                    <w:div w:id="4769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3115">
          <w:marLeft w:val="0"/>
          <w:marRight w:val="0"/>
          <w:marTop w:val="0"/>
          <w:marBottom w:val="0"/>
          <w:divBdr>
            <w:top w:val="none" w:sz="0" w:space="0" w:color="auto"/>
            <w:left w:val="none" w:sz="0" w:space="0" w:color="auto"/>
            <w:bottom w:val="none" w:sz="0" w:space="0" w:color="auto"/>
            <w:right w:val="none" w:sz="0" w:space="0" w:color="auto"/>
          </w:divBdr>
        </w:div>
        <w:div w:id="570164750">
          <w:marLeft w:val="0"/>
          <w:marRight w:val="0"/>
          <w:marTop w:val="0"/>
          <w:marBottom w:val="0"/>
          <w:divBdr>
            <w:top w:val="none" w:sz="0" w:space="0" w:color="auto"/>
            <w:left w:val="none" w:sz="0" w:space="0" w:color="auto"/>
            <w:bottom w:val="none" w:sz="0" w:space="0" w:color="auto"/>
            <w:right w:val="none" w:sz="0" w:space="0" w:color="auto"/>
          </w:divBdr>
          <w:divsChild>
            <w:div w:id="557400514">
              <w:marLeft w:val="0"/>
              <w:marRight w:val="0"/>
              <w:marTop w:val="0"/>
              <w:marBottom w:val="0"/>
              <w:divBdr>
                <w:top w:val="none" w:sz="0" w:space="0" w:color="auto"/>
                <w:left w:val="none" w:sz="0" w:space="0" w:color="auto"/>
                <w:bottom w:val="none" w:sz="0" w:space="0" w:color="auto"/>
                <w:right w:val="none" w:sz="0" w:space="0" w:color="auto"/>
              </w:divBdr>
            </w:div>
            <w:div w:id="1422988657">
              <w:marLeft w:val="0"/>
              <w:marRight w:val="0"/>
              <w:marTop w:val="0"/>
              <w:marBottom w:val="0"/>
              <w:divBdr>
                <w:top w:val="none" w:sz="0" w:space="0" w:color="auto"/>
                <w:left w:val="none" w:sz="0" w:space="0" w:color="auto"/>
                <w:bottom w:val="none" w:sz="0" w:space="0" w:color="auto"/>
                <w:right w:val="none" w:sz="0" w:space="0" w:color="auto"/>
              </w:divBdr>
            </w:div>
          </w:divsChild>
        </w:div>
        <w:div w:id="893854295">
          <w:marLeft w:val="0"/>
          <w:marRight w:val="0"/>
          <w:marTop w:val="0"/>
          <w:marBottom w:val="0"/>
          <w:divBdr>
            <w:top w:val="none" w:sz="0" w:space="0" w:color="auto"/>
            <w:left w:val="none" w:sz="0" w:space="0" w:color="auto"/>
            <w:bottom w:val="none" w:sz="0" w:space="0" w:color="auto"/>
            <w:right w:val="none" w:sz="0" w:space="0" w:color="auto"/>
          </w:divBdr>
          <w:divsChild>
            <w:div w:id="348795880">
              <w:marLeft w:val="0"/>
              <w:marRight w:val="0"/>
              <w:marTop w:val="0"/>
              <w:marBottom w:val="0"/>
              <w:divBdr>
                <w:top w:val="none" w:sz="0" w:space="0" w:color="auto"/>
                <w:left w:val="none" w:sz="0" w:space="0" w:color="auto"/>
                <w:bottom w:val="none" w:sz="0" w:space="0" w:color="auto"/>
                <w:right w:val="none" w:sz="0" w:space="0" w:color="auto"/>
              </w:divBdr>
            </w:div>
            <w:div w:id="526019064">
              <w:marLeft w:val="0"/>
              <w:marRight w:val="0"/>
              <w:marTop w:val="0"/>
              <w:marBottom w:val="0"/>
              <w:divBdr>
                <w:top w:val="none" w:sz="0" w:space="0" w:color="auto"/>
                <w:left w:val="none" w:sz="0" w:space="0" w:color="auto"/>
                <w:bottom w:val="none" w:sz="0" w:space="0" w:color="auto"/>
                <w:right w:val="none" w:sz="0" w:space="0" w:color="auto"/>
              </w:divBdr>
            </w:div>
            <w:div w:id="1435635686">
              <w:marLeft w:val="0"/>
              <w:marRight w:val="0"/>
              <w:marTop w:val="0"/>
              <w:marBottom w:val="0"/>
              <w:divBdr>
                <w:top w:val="none" w:sz="0" w:space="0" w:color="auto"/>
                <w:left w:val="none" w:sz="0" w:space="0" w:color="auto"/>
                <w:bottom w:val="none" w:sz="0" w:space="0" w:color="auto"/>
                <w:right w:val="none" w:sz="0" w:space="0" w:color="auto"/>
              </w:divBdr>
            </w:div>
            <w:div w:id="1727531048">
              <w:marLeft w:val="0"/>
              <w:marRight w:val="0"/>
              <w:marTop w:val="0"/>
              <w:marBottom w:val="0"/>
              <w:divBdr>
                <w:top w:val="none" w:sz="0" w:space="0" w:color="auto"/>
                <w:left w:val="none" w:sz="0" w:space="0" w:color="auto"/>
                <w:bottom w:val="none" w:sz="0" w:space="0" w:color="auto"/>
                <w:right w:val="none" w:sz="0" w:space="0" w:color="auto"/>
              </w:divBdr>
            </w:div>
            <w:div w:id="1805731352">
              <w:marLeft w:val="0"/>
              <w:marRight w:val="0"/>
              <w:marTop w:val="0"/>
              <w:marBottom w:val="0"/>
              <w:divBdr>
                <w:top w:val="none" w:sz="0" w:space="0" w:color="auto"/>
                <w:left w:val="none" w:sz="0" w:space="0" w:color="auto"/>
                <w:bottom w:val="none" w:sz="0" w:space="0" w:color="auto"/>
                <w:right w:val="none" w:sz="0" w:space="0" w:color="auto"/>
              </w:divBdr>
            </w:div>
            <w:div w:id="1959485480">
              <w:marLeft w:val="0"/>
              <w:marRight w:val="0"/>
              <w:marTop w:val="0"/>
              <w:marBottom w:val="0"/>
              <w:divBdr>
                <w:top w:val="none" w:sz="0" w:space="0" w:color="auto"/>
                <w:left w:val="none" w:sz="0" w:space="0" w:color="auto"/>
                <w:bottom w:val="none" w:sz="0" w:space="0" w:color="auto"/>
                <w:right w:val="none" w:sz="0" w:space="0" w:color="auto"/>
              </w:divBdr>
            </w:div>
            <w:div w:id="2109152430">
              <w:marLeft w:val="0"/>
              <w:marRight w:val="0"/>
              <w:marTop w:val="0"/>
              <w:marBottom w:val="0"/>
              <w:divBdr>
                <w:top w:val="none" w:sz="0" w:space="0" w:color="auto"/>
                <w:left w:val="none" w:sz="0" w:space="0" w:color="auto"/>
                <w:bottom w:val="none" w:sz="0" w:space="0" w:color="auto"/>
                <w:right w:val="none" w:sz="0" w:space="0" w:color="auto"/>
              </w:divBdr>
            </w:div>
            <w:div w:id="2135563587">
              <w:marLeft w:val="0"/>
              <w:marRight w:val="0"/>
              <w:marTop w:val="0"/>
              <w:marBottom w:val="0"/>
              <w:divBdr>
                <w:top w:val="none" w:sz="0" w:space="0" w:color="auto"/>
                <w:left w:val="none" w:sz="0" w:space="0" w:color="auto"/>
                <w:bottom w:val="none" w:sz="0" w:space="0" w:color="auto"/>
                <w:right w:val="none" w:sz="0" w:space="0" w:color="auto"/>
              </w:divBdr>
            </w:div>
          </w:divsChild>
        </w:div>
        <w:div w:id="902981413">
          <w:marLeft w:val="0"/>
          <w:marRight w:val="0"/>
          <w:marTop w:val="0"/>
          <w:marBottom w:val="0"/>
          <w:divBdr>
            <w:top w:val="none" w:sz="0" w:space="0" w:color="auto"/>
            <w:left w:val="none" w:sz="0" w:space="0" w:color="auto"/>
            <w:bottom w:val="none" w:sz="0" w:space="0" w:color="auto"/>
            <w:right w:val="none" w:sz="0" w:space="0" w:color="auto"/>
          </w:divBdr>
          <w:divsChild>
            <w:div w:id="61802568">
              <w:marLeft w:val="0"/>
              <w:marRight w:val="0"/>
              <w:marTop w:val="0"/>
              <w:marBottom w:val="0"/>
              <w:divBdr>
                <w:top w:val="none" w:sz="0" w:space="0" w:color="auto"/>
                <w:left w:val="none" w:sz="0" w:space="0" w:color="auto"/>
                <w:bottom w:val="none" w:sz="0" w:space="0" w:color="auto"/>
                <w:right w:val="none" w:sz="0" w:space="0" w:color="auto"/>
              </w:divBdr>
            </w:div>
            <w:div w:id="157044730">
              <w:marLeft w:val="0"/>
              <w:marRight w:val="0"/>
              <w:marTop w:val="0"/>
              <w:marBottom w:val="0"/>
              <w:divBdr>
                <w:top w:val="none" w:sz="0" w:space="0" w:color="auto"/>
                <w:left w:val="none" w:sz="0" w:space="0" w:color="auto"/>
                <w:bottom w:val="none" w:sz="0" w:space="0" w:color="auto"/>
                <w:right w:val="none" w:sz="0" w:space="0" w:color="auto"/>
              </w:divBdr>
            </w:div>
            <w:div w:id="214972718">
              <w:marLeft w:val="0"/>
              <w:marRight w:val="0"/>
              <w:marTop w:val="0"/>
              <w:marBottom w:val="0"/>
              <w:divBdr>
                <w:top w:val="none" w:sz="0" w:space="0" w:color="auto"/>
                <w:left w:val="none" w:sz="0" w:space="0" w:color="auto"/>
                <w:bottom w:val="none" w:sz="0" w:space="0" w:color="auto"/>
                <w:right w:val="none" w:sz="0" w:space="0" w:color="auto"/>
              </w:divBdr>
            </w:div>
            <w:div w:id="580605781">
              <w:marLeft w:val="0"/>
              <w:marRight w:val="0"/>
              <w:marTop w:val="0"/>
              <w:marBottom w:val="0"/>
              <w:divBdr>
                <w:top w:val="none" w:sz="0" w:space="0" w:color="auto"/>
                <w:left w:val="none" w:sz="0" w:space="0" w:color="auto"/>
                <w:bottom w:val="none" w:sz="0" w:space="0" w:color="auto"/>
                <w:right w:val="none" w:sz="0" w:space="0" w:color="auto"/>
              </w:divBdr>
            </w:div>
            <w:div w:id="646517005">
              <w:marLeft w:val="0"/>
              <w:marRight w:val="0"/>
              <w:marTop w:val="0"/>
              <w:marBottom w:val="0"/>
              <w:divBdr>
                <w:top w:val="none" w:sz="0" w:space="0" w:color="auto"/>
                <w:left w:val="none" w:sz="0" w:space="0" w:color="auto"/>
                <w:bottom w:val="none" w:sz="0" w:space="0" w:color="auto"/>
                <w:right w:val="none" w:sz="0" w:space="0" w:color="auto"/>
              </w:divBdr>
            </w:div>
            <w:div w:id="830415948">
              <w:marLeft w:val="0"/>
              <w:marRight w:val="0"/>
              <w:marTop w:val="0"/>
              <w:marBottom w:val="0"/>
              <w:divBdr>
                <w:top w:val="none" w:sz="0" w:space="0" w:color="auto"/>
                <w:left w:val="none" w:sz="0" w:space="0" w:color="auto"/>
                <w:bottom w:val="none" w:sz="0" w:space="0" w:color="auto"/>
                <w:right w:val="none" w:sz="0" w:space="0" w:color="auto"/>
              </w:divBdr>
            </w:div>
            <w:div w:id="1113591278">
              <w:marLeft w:val="0"/>
              <w:marRight w:val="0"/>
              <w:marTop w:val="0"/>
              <w:marBottom w:val="0"/>
              <w:divBdr>
                <w:top w:val="none" w:sz="0" w:space="0" w:color="auto"/>
                <w:left w:val="none" w:sz="0" w:space="0" w:color="auto"/>
                <w:bottom w:val="none" w:sz="0" w:space="0" w:color="auto"/>
                <w:right w:val="none" w:sz="0" w:space="0" w:color="auto"/>
              </w:divBdr>
            </w:div>
          </w:divsChild>
        </w:div>
        <w:div w:id="1155027435">
          <w:marLeft w:val="0"/>
          <w:marRight w:val="0"/>
          <w:marTop w:val="0"/>
          <w:marBottom w:val="0"/>
          <w:divBdr>
            <w:top w:val="none" w:sz="0" w:space="0" w:color="auto"/>
            <w:left w:val="none" w:sz="0" w:space="0" w:color="auto"/>
            <w:bottom w:val="none" w:sz="0" w:space="0" w:color="auto"/>
            <w:right w:val="none" w:sz="0" w:space="0" w:color="auto"/>
          </w:divBdr>
        </w:div>
        <w:div w:id="1765150974">
          <w:marLeft w:val="0"/>
          <w:marRight w:val="0"/>
          <w:marTop w:val="0"/>
          <w:marBottom w:val="0"/>
          <w:divBdr>
            <w:top w:val="none" w:sz="0" w:space="0" w:color="auto"/>
            <w:left w:val="none" w:sz="0" w:space="0" w:color="auto"/>
            <w:bottom w:val="none" w:sz="0" w:space="0" w:color="auto"/>
            <w:right w:val="none" w:sz="0" w:space="0" w:color="auto"/>
          </w:divBdr>
          <w:divsChild>
            <w:div w:id="1557545638">
              <w:marLeft w:val="0"/>
              <w:marRight w:val="0"/>
              <w:marTop w:val="0"/>
              <w:marBottom w:val="0"/>
              <w:divBdr>
                <w:top w:val="none" w:sz="0" w:space="0" w:color="auto"/>
                <w:left w:val="none" w:sz="0" w:space="0" w:color="auto"/>
                <w:bottom w:val="none" w:sz="0" w:space="0" w:color="auto"/>
                <w:right w:val="none" w:sz="0" w:space="0" w:color="auto"/>
              </w:divBdr>
            </w:div>
          </w:divsChild>
        </w:div>
        <w:div w:id="2006666666">
          <w:marLeft w:val="0"/>
          <w:marRight w:val="0"/>
          <w:marTop w:val="0"/>
          <w:marBottom w:val="0"/>
          <w:divBdr>
            <w:top w:val="none" w:sz="0" w:space="0" w:color="auto"/>
            <w:left w:val="none" w:sz="0" w:space="0" w:color="auto"/>
            <w:bottom w:val="none" w:sz="0" w:space="0" w:color="auto"/>
            <w:right w:val="none" w:sz="0" w:space="0" w:color="auto"/>
          </w:divBdr>
          <w:divsChild>
            <w:div w:id="946471917">
              <w:marLeft w:val="0"/>
              <w:marRight w:val="0"/>
              <w:marTop w:val="0"/>
              <w:marBottom w:val="0"/>
              <w:divBdr>
                <w:top w:val="none" w:sz="0" w:space="0" w:color="auto"/>
                <w:left w:val="none" w:sz="0" w:space="0" w:color="auto"/>
                <w:bottom w:val="none" w:sz="0" w:space="0" w:color="auto"/>
                <w:right w:val="none" w:sz="0" w:space="0" w:color="auto"/>
              </w:divBdr>
            </w:div>
            <w:div w:id="1815634437">
              <w:marLeft w:val="0"/>
              <w:marRight w:val="0"/>
              <w:marTop w:val="0"/>
              <w:marBottom w:val="0"/>
              <w:divBdr>
                <w:top w:val="none" w:sz="0" w:space="0" w:color="auto"/>
                <w:left w:val="none" w:sz="0" w:space="0" w:color="auto"/>
                <w:bottom w:val="none" w:sz="0" w:space="0" w:color="auto"/>
                <w:right w:val="none" w:sz="0" w:space="0" w:color="auto"/>
              </w:divBdr>
            </w:div>
          </w:divsChild>
        </w:div>
        <w:div w:id="2120754930">
          <w:marLeft w:val="0"/>
          <w:marRight w:val="0"/>
          <w:marTop w:val="0"/>
          <w:marBottom w:val="0"/>
          <w:divBdr>
            <w:top w:val="none" w:sz="0" w:space="0" w:color="auto"/>
            <w:left w:val="none" w:sz="0" w:space="0" w:color="auto"/>
            <w:bottom w:val="none" w:sz="0" w:space="0" w:color="auto"/>
            <w:right w:val="none" w:sz="0" w:space="0" w:color="auto"/>
          </w:divBdr>
          <w:divsChild>
            <w:div w:id="129977311">
              <w:marLeft w:val="0"/>
              <w:marRight w:val="0"/>
              <w:marTop w:val="0"/>
              <w:marBottom w:val="0"/>
              <w:divBdr>
                <w:top w:val="none" w:sz="0" w:space="0" w:color="auto"/>
                <w:left w:val="none" w:sz="0" w:space="0" w:color="auto"/>
                <w:bottom w:val="none" w:sz="0" w:space="0" w:color="auto"/>
                <w:right w:val="none" w:sz="0" w:space="0" w:color="auto"/>
              </w:divBdr>
            </w:div>
            <w:div w:id="364988334">
              <w:marLeft w:val="0"/>
              <w:marRight w:val="0"/>
              <w:marTop w:val="0"/>
              <w:marBottom w:val="0"/>
              <w:divBdr>
                <w:top w:val="none" w:sz="0" w:space="0" w:color="auto"/>
                <w:left w:val="none" w:sz="0" w:space="0" w:color="auto"/>
                <w:bottom w:val="none" w:sz="0" w:space="0" w:color="auto"/>
                <w:right w:val="none" w:sz="0" w:space="0" w:color="auto"/>
              </w:divBdr>
            </w:div>
            <w:div w:id="857617132">
              <w:marLeft w:val="0"/>
              <w:marRight w:val="0"/>
              <w:marTop w:val="0"/>
              <w:marBottom w:val="0"/>
              <w:divBdr>
                <w:top w:val="none" w:sz="0" w:space="0" w:color="auto"/>
                <w:left w:val="none" w:sz="0" w:space="0" w:color="auto"/>
                <w:bottom w:val="none" w:sz="0" w:space="0" w:color="auto"/>
                <w:right w:val="none" w:sz="0" w:space="0" w:color="auto"/>
              </w:divBdr>
            </w:div>
            <w:div w:id="863443149">
              <w:marLeft w:val="0"/>
              <w:marRight w:val="0"/>
              <w:marTop w:val="0"/>
              <w:marBottom w:val="0"/>
              <w:divBdr>
                <w:top w:val="none" w:sz="0" w:space="0" w:color="auto"/>
                <w:left w:val="none" w:sz="0" w:space="0" w:color="auto"/>
                <w:bottom w:val="none" w:sz="0" w:space="0" w:color="auto"/>
                <w:right w:val="none" w:sz="0" w:space="0" w:color="auto"/>
              </w:divBdr>
            </w:div>
            <w:div w:id="21047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4424">
      <w:bodyDiv w:val="1"/>
      <w:marLeft w:val="0"/>
      <w:marRight w:val="0"/>
      <w:marTop w:val="0"/>
      <w:marBottom w:val="0"/>
      <w:divBdr>
        <w:top w:val="none" w:sz="0" w:space="0" w:color="auto"/>
        <w:left w:val="none" w:sz="0" w:space="0" w:color="auto"/>
        <w:bottom w:val="none" w:sz="0" w:space="0" w:color="auto"/>
        <w:right w:val="none" w:sz="0" w:space="0" w:color="auto"/>
      </w:divBdr>
      <w:divsChild>
        <w:div w:id="88160467">
          <w:marLeft w:val="0"/>
          <w:marRight w:val="0"/>
          <w:marTop w:val="0"/>
          <w:marBottom w:val="0"/>
          <w:divBdr>
            <w:top w:val="none" w:sz="0" w:space="0" w:color="auto"/>
            <w:left w:val="none" w:sz="0" w:space="0" w:color="auto"/>
            <w:bottom w:val="none" w:sz="0" w:space="0" w:color="auto"/>
            <w:right w:val="none" w:sz="0" w:space="0" w:color="auto"/>
          </w:divBdr>
          <w:divsChild>
            <w:div w:id="474950462">
              <w:marLeft w:val="0"/>
              <w:marRight w:val="0"/>
              <w:marTop w:val="0"/>
              <w:marBottom w:val="0"/>
              <w:divBdr>
                <w:top w:val="none" w:sz="0" w:space="0" w:color="auto"/>
                <w:left w:val="none" w:sz="0" w:space="0" w:color="auto"/>
                <w:bottom w:val="none" w:sz="0" w:space="0" w:color="auto"/>
                <w:right w:val="none" w:sz="0" w:space="0" w:color="auto"/>
              </w:divBdr>
            </w:div>
            <w:div w:id="847332338">
              <w:marLeft w:val="0"/>
              <w:marRight w:val="0"/>
              <w:marTop w:val="0"/>
              <w:marBottom w:val="0"/>
              <w:divBdr>
                <w:top w:val="none" w:sz="0" w:space="0" w:color="auto"/>
                <w:left w:val="none" w:sz="0" w:space="0" w:color="auto"/>
                <w:bottom w:val="none" w:sz="0" w:space="0" w:color="auto"/>
                <w:right w:val="none" w:sz="0" w:space="0" w:color="auto"/>
              </w:divBdr>
            </w:div>
            <w:div w:id="967666770">
              <w:marLeft w:val="0"/>
              <w:marRight w:val="0"/>
              <w:marTop w:val="0"/>
              <w:marBottom w:val="0"/>
              <w:divBdr>
                <w:top w:val="none" w:sz="0" w:space="0" w:color="auto"/>
                <w:left w:val="none" w:sz="0" w:space="0" w:color="auto"/>
                <w:bottom w:val="none" w:sz="0" w:space="0" w:color="auto"/>
                <w:right w:val="none" w:sz="0" w:space="0" w:color="auto"/>
              </w:divBdr>
            </w:div>
            <w:div w:id="2007898227">
              <w:marLeft w:val="0"/>
              <w:marRight w:val="0"/>
              <w:marTop w:val="0"/>
              <w:marBottom w:val="0"/>
              <w:divBdr>
                <w:top w:val="none" w:sz="0" w:space="0" w:color="auto"/>
                <w:left w:val="none" w:sz="0" w:space="0" w:color="auto"/>
                <w:bottom w:val="none" w:sz="0" w:space="0" w:color="auto"/>
                <w:right w:val="none" w:sz="0" w:space="0" w:color="auto"/>
              </w:divBdr>
            </w:div>
          </w:divsChild>
        </w:div>
        <w:div w:id="123548600">
          <w:marLeft w:val="0"/>
          <w:marRight w:val="0"/>
          <w:marTop w:val="0"/>
          <w:marBottom w:val="0"/>
          <w:divBdr>
            <w:top w:val="none" w:sz="0" w:space="0" w:color="auto"/>
            <w:left w:val="none" w:sz="0" w:space="0" w:color="auto"/>
            <w:bottom w:val="none" w:sz="0" w:space="0" w:color="auto"/>
            <w:right w:val="none" w:sz="0" w:space="0" w:color="auto"/>
          </w:divBdr>
          <w:divsChild>
            <w:div w:id="631712156">
              <w:marLeft w:val="0"/>
              <w:marRight w:val="0"/>
              <w:marTop w:val="0"/>
              <w:marBottom w:val="0"/>
              <w:divBdr>
                <w:top w:val="none" w:sz="0" w:space="0" w:color="auto"/>
                <w:left w:val="none" w:sz="0" w:space="0" w:color="auto"/>
                <w:bottom w:val="none" w:sz="0" w:space="0" w:color="auto"/>
                <w:right w:val="none" w:sz="0" w:space="0" w:color="auto"/>
              </w:divBdr>
            </w:div>
            <w:div w:id="957447190">
              <w:marLeft w:val="0"/>
              <w:marRight w:val="0"/>
              <w:marTop w:val="0"/>
              <w:marBottom w:val="0"/>
              <w:divBdr>
                <w:top w:val="none" w:sz="0" w:space="0" w:color="auto"/>
                <w:left w:val="none" w:sz="0" w:space="0" w:color="auto"/>
                <w:bottom w:val="none" w:sz="0" w:space="0" w:color="auto"/>
                <w:right w:val="none" w:sz="0" w:space="0" w:color="auto"/>
              </w:divBdr>
            </w:div>
            <w:div w:id="1486362984">
              <w:marLeft w:val="0"/>
              <w:marRight w:val="0"/>
              <w:marTop w:val="0"/>
              <w:marBottom w:val="0"/>
              <w:divBdr>
                <w:top w:val="none" w:sz="0" w:space="0" w:color="auto"/>
                <w:left w:val="none" w:sz="0" w:space="0" w:color="auto"/>
                <w:bottom w:val="none" w:sz="0" w:space="0" w:color="auto"/>
                <w:right w:val="none" w:sz="0" w:space="0" w:color="auto"/>
              </w:divBdr>
            </w:div>
            <w:div w:id="1536306741">
              <w:marLeft w:val="0"/>
              <w:marRight w:val="0"/>
              <w:marTop w:val="0"/>
              <w:marBottom w:val="0"/>
              <w:divBdr>
                <w:top w:val="none" w:sz="0" w:space="0" w:color="auto"/>
                <w:left w:val="none" w:sz="0" w:space="0" w:color="auto"/>
                <w:bottom w:val="none" w:sz="0" w:space="0" w:color="auto"/>
                <w:right w:val="none" w:sz="0" w:space="0" w:color="auto"/>
              </w:divBdr>
            </w:div>
            <w:div w:id="2112428811">
              <w:marLeft w:val="0"/>
              <w:marRight w:val="0"/>
              <w:marTop w:val="0"/>
              <w:marBottom w:val="0"/>
              <w:divBdr>
                <w:top w:val="none" w:sz="0" w:space="0" w:color="auto"/>
                <w:left w:val="none" w:sz="0" w:space="0" w:color="auto"/>
                <w:bottom w:val="none" w:sz="0" w:space="0" w:color="auto"/>
                <w:right w:val="none" w:sz="0" w:space="0" w:color="auto"/>
              </w:divBdr>
            </w:div>
          </w:divsChild>
        </w:div>
        <w:div w:id="142940109">
          <w:marLeft w:val="0"/>
          <w:marRight w:val="0"/>
          <w:marTop w:val="0"/>
          <w:marBottom w:val="0"/>
          <w:divBdr>
            <w:top w:val="none" w:sz="0" w:space="0" w:color="auto"/>
            <w:left w:val="none" w:sz="0" w:space="0" w:color="auto"/>
            <w:bottom w:val="none" w:sz="0" w:space="0" w:color="auto"/>
            <w:right w:val="none" w:sz="0" w:space="0" w:color="auto"/>
          </w:divBdr>
          <w:divsChild>
            <w:div w:id="875119857">
              <w:marLeft w:val="0"/>
              <w:marRight w:val="0"/>
              <w:marTop w:val="0"/>
              <w:marBottom w:val="0"/>
              <w:divBdr>
                <w:top w:val="none" w:sz="0" w:space="0" w:color="auto"/>
                <w:left w:val="none" w:sz="0" w:space="0" w:color="auto"/>
                <w:bottom w:val="none" w:sz="0" w:space="0" w:color="auto"/>
                <w:right w:val="none" w:sz="0" w:space="0" w:color="auto"/>
              </w:divBdr>
            </w:div>
            <w:div w:id="1088429322">
              <w:marLeft w:val="0"/>
              <w:marRight w:val="0"/>
              <w:marTop w:val="0"/>
              <w:marBottom w:val="0"/>
              <w:divBdr>
                <w:top w:val="none" w:sz="0" w:space="0" w:color="auto"/>
                <w:left w:val="none" w:sz="0" w:space="0" w:color="auto"/>
                <w:bottom w:val="none" w:sz="0" w:space="0" w:color="auto"/>
                <w:right w:val="none" w:sz="0" w:space="0" w:color="auto"/>
              </w:divBdr>
            </w:div>
            <w:div w:id="1126662026">
              <w:marLeft w:val="0"/>
              <w:marRight w:val="0"/>
              <w:marTop w:val="0"/>
              <w:marBottom w:val="0"/>
              <w:divBdr>
                <w:top w:val="none" w:sz="0" w:space="0" w:color="auto"/>
                <w:left w:val="none" w:sz="0" w:space="0" w:color="auto"/>
                <w:bottom w:val="none" w:sz="0" w:space="0" w:color="auto"/>
                <w:right w:val="none" w:sz="0" w:space="0" w:color="auto"/>
              </w:divBdr>
            </w:div>
            <w:div w:id="1447580171">
              <w:marLeft w:val="0"/>
              <w:marRight w:val="0"/>
              <w:marTop w:val="0"/>
              <w:marBottom w:val="0"/>
              <w:divBdr>
                <w:top w:val="none" w:sz="0" w:space="0" w:color="auto"/>
                <w:left w:val="none" w:sz="0" w:space="0" w:color="auto"/>
                <w:bottom w:val="none" w:sz="0" w:space="0" w:color="auto"/>
                <w:right w:val="none" w:sz="0" w:space="0" w:color="auto"/>
              </w:divBdr>
            </w:div>
          </w:divsChild>
        </w:div>
        <w:div w:id="172382416">
          <w:marLeft w:val="0"/>
          <w:marRight w:val="0"/>
          <w:marTop w:val="0"/>
          <w:marBottom w:val="0"/>
          <w:divBdr>
            <w:top w:val="none" w:sz="0" w:space="0" w:color="auto"/>
            <w:left w:val="none" w:sz="0" w:space="0" w:color="auto"/>
            <w:bottom w:val="none" w:sz="0" w:space="0" w:color="auto"/>
            <w:right w:val="none" w:sz="0" w:space="0" w:color="auto"/>
          </w:divBdr>
          <w:divsChild>
            <w:div w:id="934443065">
              <w:marLeft w:val="0"/>
              <w:marRight w:val="0"/>
              <w:marTop w:val="0"/>
              <w:marBottom w:val="0"/>
              <w:divBdr>
                <w:top w:val="none" w:sz="0" w:space="0" w:color="auto"/>
                <w:left w:val="none" w:sz="0" w:space="0" w:color="auto"/>
                <w:bottom w:val="none" w:sz="0" w:space="0" w:color="auto"/>
                <w:right w:val="none" w:sz="0" w:space="0" w:color="auto"/>
              </w:divBdr>
            </w:div>
            <w:div w:id="1085221147">
              <w:marLeft w:val="0"/>
              <w:marRight w:val="0"/>
              <w:marTop w:val="0"/>
              <w:marBottom w:val="0"/>
              <w:divBdr>
                <w:top w:val="none" w:sz="0" w:space="0" w:color="auto"/>
                <w:left w:val="none" w:sz="0" w:space="0" w:color="auto"/>
                <w:bottom w:val="none" w:sz="0" w:space="0" w:color="auto"/>
                <w:right w:val="none" w:sz="0" w:space="0" w:color="auto"/>
              </w:divBdr>
            </w:div>
            <w:div w:id="1251936615">
              <w:marLeft w:val="0"/>
              <w:marRight w:val="0"/>
              <w:marTop w:val="0"/>
              <w:marBottom w:val="0"/>
              <w:divBdr>
                <w:top w:val="none" w:sz="0" w:space="0" w:color="auto"/>
                <w:left w:val="none" w:sz="0" w:space="0" w:color="auto"/>
                <w:bottom w:val="none" w:sz="0" w:space="0" w:color="auto"/>
                <w:right w:val="none" w:sz="0" w:space="0" w:color="auto"/>
              </w:divBdr>
            </w:div>
          </w:divsChild>
        </w:div>
        <w:div w:id="189686310">
          <w:marLeft w:val="0"/>
          <w:marRight w:val="0"/>
          <w:marTop w:val="0"/>
          <w:marBottom w:val="0"/>
          <w:divBdr>
            <w:top w:val="none" w:sz="0" w:space="0" w:color="auto"/>
            <w:left w:val="none" w:sz="0" w:space="0" w:color="auto"/>
            <w:bottom w:val="none" w:sz="0" w:space="0" w:color="auto"/>
            <w:right w:val="none" w:sz="0" w:space="0" w:color="auto"/>
          </w:divBdr>
          <w:divsChild>
            <w:div w:id="135681373">
              <w:marLeft w:val="0"/>
              <w:marRight w:val="0"/>
              <w:marTop w:val="0"/>
              <w:marBottom w:val="0"/>
              <w:divBdr>
                <w:top w:val="none" w:sz="0" w:space="0" w:color="auto"/>
                <w:left w:val="none" w:sz="0" w:space="0" w:color="auto"/>
                <w:bottom w:val="none" w:sz="0" w:space="0" w:color="auto"/>
                <w:right w:val="none" w:sz="0" w:space="0" w:color="auto"/>
              </w:divBdr>
            </w:div>
            <w:div w:id="722951508">
              <w:marLeft w:val="0"/>
              <w:marRight w:val="0"/>
              <w:marTop w:val="0"/>
              <w:marBottom w:val="0"/>
              <w:divBdr>
                <w:top w:val="none" w:sz="0" w:space="0" w:color="auto"/>
                <w:left w:val="none" w:sz="0" w:space="0" w:color="auto"/>
                <w:bottom w:val="none" w:sz="0" w:space="0" w:color="auto"/>
                <w:right w:val="none" w:sz="0" w:space="0" w:color="auto"/>
              </w:divBdr>
            </w:div>
            <w:div w:id="726732895">
              <w:marLeft w:val="0"/>
              <w:marRight w:val="0"/>
              <w:marTop w:val="0"/>
              <w:marBottom w:val="0"/>
              <w:divBdr>
                <w:top w:val="none" w:sz="0" w:space="0" w:color="auto"/>
                <w:left w:val="none" w:sz="0" w:space="0" w:color="auto"/>
                <w:bottom w:val="none" w:sz="0" w:space="0" w:color="auto"/>
                <w:right w:val="none" w:sz="0" w:space="0" w:color="auto"/>
              </w:divBdr>
            </w:div>
            <w:div w:id="1355570133">
              <w:marLeft w:val="0"/>
              <w:marRight w:val="0"/>
              <w:marTop w:val="0"/>
              <w:marBottom w:val="0"/>
              <w:divBdr>
                <w:top w:val="none" w:sz="0" w:space="0" w:color="auto"/>
                <w:left w:val="none" w:sz="0" w:space="0" w:color="auto"/>
                <w:bottom w:val="none" w:sz="0" w:space="0" w:color="auto"/>
                <w:right w:val="none" w:sz="0" w:space="0" w:color="auto"/>
              </w:divBdr>
            </w:div>
            <w:div w:id="1997566481">
              <w:marLeft w:val="0"/>
              <w:marRight w:val="0"/>
              <w:marTop w:val="0"/>
              <w:marBottom w:val="0"/>
              <w:divBdr>
                <w:top w:val="none" w:sz="0" w:space="0" w:color="auto"/>
                <w:left w:val="none" w:sz="0" w:space="0" w:color="auto"/>
                <w:bottom w:val="none" w:sz="0" w:space="0" w:color="auto"/>
                <w:right w:val="none" w:sz="0" w:space="0" w:color="auto"/>
              </w:divBdr>
            </w:div>
          </w:divsChild>
        </w:div>
        <w:div w:id="198783303">
          <w:marLeft w:val="0"/>
          <w:marRight w:val="0"/>
          <w:marTop w:val="0"/>
          <w:marBottom w:val="0"/>
          <w:divBdr>
            <w:top w:val="none" w:sz="0" w:space="0" w:color="auto"/>
            <w:left w:val="none" w:sz="0" w:space="0" w:color="auto"/>
            <w:bottom w:val="none" w:sz="0" w:space="0" w:color="auto"/>
            <w:right w:val="none" w:sz="0" w:space="0" w:color="auto"/>
          </w:divBdr>
          <w:divsChild>
            <w:div w:id="682784987">
              <w:marLeft w:val="0"/>
              <w:marRight w:val="0"/>
              <w:marTop w:val="0"/>
              <w:marBottom w:val="0"/>
              <w:divBdr>
                <w:top w:val="none" w:sz="0" w:space="0" w:color="auto"/>
                <w:left w:val="none" w:sz="0" w:space="0" w:color="auto"/>
                <w:bottom w:val="none" w:sz="0" w:space="0" w:color="auto"/>
                <w:right w:val="none" w:sz="0" w:space="0" w:color="auto"/>
              </w:divBdr>
            </w:div>
            <w:div w:id="2116169926">
              <w:marLeft w:val="0"/>
              <w:marRight w:val="0"/>
              <w:marTop w:val="0"/>
              <w:marBottom w:val="0"/>
              <w:divBdr>
                <w:top w:val="none" w:sz="0" w:space="0" w:color="auto"/>
                <w:left w:val="none" w:sz="0" w:space="0" w:color="auto"/>
                <w:bottom w:val="none" w:sz="0" w:space="0" w:color="auto"/>
                <w:right w:val="none" w:sz="0" w:space="0" w:color="auto"/>
              </w:divBdr>
            </w:div>
          </w:divsChild>
        </w:div>
        <w:div w:id="206533233">
          <w:marLeft w:val="0"/>
          <w:marRight w:val="0"/>
          <w:marTop w:val="0"/>
          <w:marBottom w:val="0"/>
          <w:divBdr>
            <w:top w:val="none" w:sz="0" w:space="0" w:color="auto"/>
            <w:left w:val="none" w:sz="0" w:space="0" w:color="auto"/>
            <w:bottom w:val="none" w:sz="0" w:space="0" w:color="auto"/>
            <w:right w:val="none" w:sz="0" w:space="0" w:color="auto"/>
          </w:divBdr>
          <w:divsChild>
            <w:div w:id="585043259">
              <w:marLeft w:val="0"/>
              <w:marRight w:val="0"/>
              <w:marTop w:val="0"/>
              <w:marBottom w:val="0"/>
              <w:divBdr>
                <w:top w:val="none" w:sz="0" w:space="0" w:color="auto"/>
                <w:left w:val="none" w:sz="0" w:space="0" w:color="auto"/>
                <w:bottom w:val="none" w:sz="0" w:space="0" w:color="auto"/>
                <w:right w:val="none" w:sz="0" w:space="0" w:color="auto"/>
              </w:divBdr>
            </w:div>
            <w:div w:id="871111083">
              <w:marLeft w:val="0"/>
              <w:marRight w:val="0"/>
              <w:marTop w:val="0"/>
              <w:marBottom w:val="0"/>
              <w:divBdr>
                <w:top w:val="none" w:sz="0" w:space="0" w:color="auto"/>
                <w:left w:val="none" w:sz="0" w:space="0" w:color="auto"/>
                <w:bottom w:val="none" w:sz="0" w:space="0" w:color="auto"/>
                <w:right w:val="none" w:sz="0" w:space="0" w:color="auto"/>
              </w:divBdr>
            </w:div>
            <w:div w:id="1086194344">
              <w:marLeft w:val="0"/>
              <w:marRight w:val="0"/>
              <w:marTop w:val="0"/>
              <w:marBottom w:val="0"/>
              <w:divBdr>
                <w:top w:val="none" w:sz="0" w:space="0" w:color="auto"/>
                <w:left w:val="none" w:sz="0" w:space="0" w:color="auto"/>
                <w:bottom w:val="none" w:sz="0" w:space="0" w:color="auto"/>
                <w:right w:val="none" w:sz="0" w:space="0" w:color="auto"/>
              </w:divBdr>
            </w:div>
            <w:div w:id="1587152160">
              <w:marLeft w:val="0"/>
              <w:marRight w:val="0"/>
              <w:marTop w:val="0"/>
              <w:marBottom w:val="0"/>
              <w:divBdr>
                <w:top w:val="none" w:sz="0" w:space="0" w:color="auto"/>
                <w:left w:val="none" w:sz="0" w:space="0" w:color="auto"/>
                <w:bottom w:val="none" w:sz="0" w:space="0" w:color="auto"/>
                <w:right w:val="none" w:sz="0" w:space="0" w:color="auto"/>
              </w:divBdr>
            </w:div>
          </w:divsChild>
        </w:div>
        <w:div w:id="311104444">
          <w:marLeft w:val="0"/>
          <w:marRight w:val="0"/>
          <w:marTop w:val="0"/>
          <w:marBottom w:val="0"/>
          <w:divBdr>
            <w:top w:val="none" w:sz="0" w:space="0" w:color="auto"/>
            <w:left w:val="none" w:sz="0" w:space="0" w:color="auto"/>
            <w:bottom w:val="none" w:sz="0" w:space="0" w:color="auto"/>
            <w:right w:val="none" w:sz="0" w:space="0" w:color="auto"/>
          </w:divBdr>
          <w:divsChild>
            <w:div w:id="151916225">
              <w:marLeft w:val="0"/>
              <w:marRight w:val="0"/>
              <w:marTop w:val="0"/>
              <w:marBottom w:val="0"/>
              <w:divBdr>
                <w:top w:val="none" w:sz="0" w:space="0" w:color="auto"/>
                <w:left w:val="none" w:sz="0" w:space="0" w:color="auto"/>
                <w:bottom w:val="none" w:sz="0" w:space="0" w:color="auto"/>
                <w:right w:val="none" w:sz="0" w:space="0" w:color="auto"/>
              </w:divBdr>
            </w:div>
            <w:div w:id="275328798">
              <w:marLeft w:val="0"/>
              <w:marRight w:val="0"/>
              <w:marTop w:val="0"/>
              <w:marBottom w:val="0"/>
              <w:divBdr>
                <w:top w:val="none" w:sz="0" w:space="0" w:color="auto"/>
                <w:left w:val="none" w:sz="0" w:space="0" w:color="auto"/>
                <w:bottom w:val="none" w:sz="0" w:space="0" w:color="auto"/>
                <w:right w:val="none" w:sz="0" w:space="0" w:color="auto"/>
              </w:divBdr>
            </w:div>
            <w:div w:id="392627619">
              <w:marLeft w:val="0"/>
              <w:marRight w:val="0"/>
              <w:marTop w:val="0"/>
              <w:marBottom w:val="0"/>
              <w:divBdr>
                <w:top w:val="none" w:sz="0" w:space="0" w:color="auto"/>
                <w:left w:val="none" w:sz="0" w:space="0" w:color="auto"/>
                <w:bottom w:val="none" w:sz="0" w:space="0" w:color="auto"/>
                <w:right w:val="none" w:sz="0" w:space="0" w:color="auto"/>
              </w:divBdr>
            </w:div>
            <w:div w:id="551232303">
              <w:marLeft w:val="0"/>
              <w:marRight w:val="0"/>
              <w:marTop w:val="0"/>
              <w:marBottom w:val="0"/>
              <w:divBdr>
                <w:top w:val="none" w:sz="0" w:space="0" w:color="auto"/>
                <w:left w:val="none" w:sz="0" w:space="0" w:color="auto"/>
                <w:bottom w:val="none" w:sz="0" w:space="0" w:color="auto"/>
                <w:right w:val="none" w:sz="0" w:space="0" w:color="auto"/>
              </w:divBdr>
            </w:div>
            <w:div w:id="1339503503">
              <w:marLeft w:val="0"/>
              <w:marRight w:val="0"/>
              <w:marTop w:val="0"/>
              <w:marBottom w:val="0"/>
              <w:divBdr>
                <w:top w:val="none" w:sz="0" w:space="0" w:color="auto"/>
                <w:left w:val="none" w:sz="0" w:space="0" w:color="auto"/>
                <w:bottom w:val="none" w:sz="0" w:space="0" w:color="auto"/>
                <w:right w:val="none" w:sz="0" w:space="0" w:color="auto"/>
              </w:divBdr>
            </w:div>
          </w:divsChild>
        </w:div>
        <w:div w:id="315113173">
          <w:marLeft w:val="0"/>
          <w:marRight w:val="0"/>
          <w:marTop w:val="0"/>
          <w:marBottom w:val="0"/>
          <w:divBdr>
            <w:top w:val="none" w:sz="0" w:space="0" w:color="auto"/>
            <w:left w:val="none" w:sz="0" w:space="0" w:color="auto"/>
            <w:bottom w:val="none" w:sz="0" w:space="0" w:color="auto"/>
            <w:right w:val="none" w:sz="0" w:space="0" w:color="auto"/>
          </w:divBdr>
          <w:divsChild>
            <w:div w:id="823935031">
              <w:marLeft w:val="0"/>
              <w:marRight w:val="0"/>
              <w:marTop w:val="0"/>
              <w:marBottom w:val="0"/>
              <w:divBdr>
                <w:top w:val="none" w:sz="0" w:space="0" w:color="auto"/>
                <w:left w:val="none" w:sz="0" w:space="0" w:color="auto"/>
                <w:bottom w:val="none" w:sz="0" w:space="0" w:color="auto"/>
                <w:right w:val="none" w:sz="0" w:space="0" w:color="auto"/>
              </w:divBdr>
            </w:div>
            <w:div w:id="1686714041">
              <w:marLeft w:val="0"/>
              <w:marRight w:val="0"/>
              <w:marTop w:val="0"/>
              <w:marBottom w:val="0"/>
              <w:divBdr>
                <w:top w:val="none" w:sz="0" w:space="0" w:color="auto"/>
                <w:left w:val="none" w:sz="0" w:space="0" w:color="auto"/>
                <w:bottom w:val="none" w:sz="0" w:space="0" w:color="auto"/>
                <w:right w:val="none" w:sz="0" w:space="0" w:color="auto"/>
              </w:divBdr>
            </w:div>
            <w:div w:id="2109306960">
              <w:marLeft w:val="0"/>
              <w:marRight w:val="0"/>
              <w:marTop w:val="0"/>
              <w:marBottom w:val="0"/>
              <w:divBdr>
                <w:top w:val="none" w:sz="0" w:space="0" w:color="auto"/>
                <w:left w:val="none" w:sz="0" w:space="0" w:color="auto"/>
                <w:bottom w:val="none" w:sz="0" w:space="0" w:color="auto"/>
                <w:right w:val="none" w:sz="0" w:space="0" w:color="auto"/>
              </w:divBdr>
            </w:div>
          </w:divsChild>
        </w:div>
        <w:div w:id="375814438">
          <w:marLeft w:val="0"/>
          <w:marRight w:val="0"/>
          <w:marTop w:val="0"/>
          <w:marBottom w:val="0"/>
          <w:divBdr>
            <w:top w:val="none" w:sz="0" w:space="0" w:color="auto"/>
            <w:left w:val="none" w:sz="0" w:space="0" w:color="auto"/>
            <w:bottom w:val="none" w:sz="0" w:space="0" w:color="auto"/>
            <w:right w:val="none" w:sz="0" w:space="0" w:color="auto"/>
          </w:divBdr>
          <w:divsChild>
            <w:div w:id="455293035">
              <w:marLeft w:val="0"/>
              <w:marRight w:val="0"/>
              <w:marTop w:val="0"/>
              <w:marBottom w:val="0"/>
              <w:divBdr>
                <w:top w:val="none" w:sz="0" w:space="0" w:color="auto"/>
                <w:left w:val="none" w:sz="0" w:space="0" w:color="auto"/>
                <w:bottom w:val="none" w:sz="0" w:space="0" w:color="auto"/>
                <w:right w:val="none" w:sz="0" w:space="0" w:color="auto"/>
              </w:divBdr>
            </w:div>
            <w:div w:id="817235202">
              <w:marLeft w:val="0"/>
              <w:marRight w:val="0"/>
              <w:marTop w:val="0"/>
              <w:marBottom w:val="0"/>
              <w:divBdr>
                <w:top w:val="none" w:sz="0" w:space="0" w:color="auto"/>
                <w:left w:val="none" w:sz="0" w:space="0" w:color="auto"/>
                <w:bottom w:val="none" w:sz="0" w:space="0" w:color="auto"/>
                <w:right w:val="none" w:sz="0" w:space="0" w:color="auto"/>
              </w:divBdr>
            </w:div>
            <w:div w:id="1796365023">
              <w:marLeft w:val="0"/>
              <w:marRight w:val="0"/>
              <w:marTop w:val="0"/>
              <w:marBottom w:val="0"/>
              <w:divBdr>
                <w:top w:val="none" w:sz="0" w:space="0" w:color="auto"/>
                <w:left w:val="none" w:sz="0" w:space="0" w:color="auto"/>
                <w:bottom w:val="none" w:sz="0" w:space="0" w:color="auto"/>
                <w:right w:val="none" w:sz="0" w:space="0" w:color="auto"/>
              </w:divBdr>
            </w:div>
            <w:div w:id="1967393930">
              <w:marLeft w:val="0"/>
              <w:marRight w:val="0"/>
              <w:marTop w:val="0"/>
              <w:marBottom w:val="0"/>
              <w:divBdr>
                <w:top w:val="none" w:sz="0" w:space="0" w:color="auto"/>
                <w:left w:val="none" w:sz="0" w:space="0" w:color="auto"/>
                <w:bottom w:val="none" w:sz="0" w:space="0" w:color="auto"/>
                <w:right w:val="none" w:sz="0" w:space="0" w:color="auto"/>
              </w:divBdr>
            </w:div>
          </w:divsChild>
        </w:div>
        <w:div w:id="401683785">
          <w:marLeft w:val="0"/>
          <w:marRight w:val="0"/>
          <w:marTop w:val="0"/>
          <w:marBottom w:val="0"/>
          <w:divBdr>
            <w:top w:val="none" w:sz="0" w:space="0" w:color="auto"/>
            <w:left w:val="none" w:sz="0" w:space="0" w:color="auto"/>
            <w:bottom w:val="none" w:sz="0" w:space="0" w:color="auto"/>
            <w:right w:val="none" w:sz="0" w:space="0" w:color="auto"/>
          </w:divBdr>
          <w:divsChild>
            <w:div w:id="173999901">
              <w:marLeft w:val="0"/>
              <w:marRight w:val="0"/>
              <w:marTop w:val="0"/>
              <w:marBottom w:val="0"/>
              <w:divBdr>
                <w:top w:val="none" w:sz="0" w:space="0" w:color="auto"/>
                <w:left w:val="none" w:sz="0" w:space="0" w:color="auto"/>
                <w:bottom w:val="none" w:sz="0" w:space="0" w:color="auto"/>
                <w:right w:val="none" w:sz="0" w:space="0" w:color="auto"/>
              </w:divBdr>
            </w:div>
            <w:div w:id="185143769">
              <w:marLeft w:val="0"/>
              <w:marRight w:val="0"/>
              <w:marTop w:val="0"/>
              <w:marBottom w:val="0"/>
              <w:divBdr>
                <w:top w:val="none" w:sz="0" w:space="0" w:color="auto"/>
                <w:left w:val="none" w:sz="0" w:space="0" w:color="auto"/>
                <w:bottom w:val="none" w:sz="0" w:space="0" w:color="auto"/>
                <w:right w:val="none" w:sz="0" w:space="0" w:color="auto"/>
              </w:divBdr>
            </w:div>
            <w:div w:id="217061091">
              <w:marLeft w:val="0"/>
              <w:marRight w:val="0"/>
              <w:marTop w:val="0"/>
              <w:marBottom w:val="0"/>
              <w:divBdr>
                <w:top w:val="none" w:sz="0" w:space="0" w:color="auto"/>
                <w:left w:val="none" w:sz="0" w:space="0" w:color="auto"/>
                <w:bottom w:val="none" w:sz="0" w:space="0" w:color="auto"/>
                <w:right w:val="none" w:sz="0" w:space="0" w:color="auto"/>
              </w:divBdr>
            </w:div>
            <w:div w:id="364253533">
              <w:marLeft w:val="0"/>
              <w:marRight w:val="0"/>
              <w:marTop w:val="0"/>
              <w:marBottom w:val="0"/>
              <w:divBdr>
                <w:top w:val="none" w:sz="0" w:space="0" w:color="auto"/>
                <w:left w:val="none" w:sz="0" w:space="0" w:color="auto"/>
                <w:bottom w:val="none" w:sz="0" w:space="0" w:color="auto"/>
                <w:right w:val="none" w:sz="0" w:space="0" w:color="auto"/>
              </w:divBdr>
            </w:div>
            <w:div w:id="385836616">
              <w:marLeft w:val="0"/>
              <w:marRight w:val="0"/>
              <w:marTop w:val="0"/>
              <w:marBottom w:val="0"/>
              <w:divBdr>
                <w:top w:val="none" w:sz="0" w:space="0" w:color="auto"/>
                <w:left w:val="none" w:sz="0" w:space="0" w:color="auto"/>
                <w:bottom w:val="none" w:sz="0" w:space="0" w:color="auto"/>
                <w:right w:val="none" w:sz="0" w:space="0" w:color="auto"/>
              </w:divBdr>
              <w:divsChild>
                <w:div w:id="1519781172">
                  <w:marLeft w:val="-75"/>
                  <w:marRight w:val="0"/>
                  <w:marTop w:val="30"/>
                  <w:marBottom w:val="30"/>
                  <w:divBdr>
                    <w:top w:val="none" w:sz="0" w:space="0" w:color="auto"/>
                    <w:left w:val="none" w:sz="0" w:space="0" w:color="auto"/>
                    <w:bottom w:val="none" w:sz="0" w:space="0" w:color="auto"/>
                    <w:right w:val="none" w:sz="0" w:space="0" w:color="auto"/>
                  </w:divBdr>
                  <w:divsChild>
                    <w:div w:id="165677555">
                      <w:marLeft w:val="0"/>
                      <w:marRight w:val="0"/>
                      <w:marTop w:val="0"/>
                      <w:marBottom w:val="0"/>
                      <w:divBdr>
                        <w:top w:val="none" w:sz="0" w:space="0" w:color="auto"/>
                        <w:left w:val="none" w:sz="0" w:space="0" w:color="auto"/>
                        <w:bottom w:val="none" w:sz="0" w:space="0" w:color="auto"/>
                        <w:right w:val="none" w:sz="0" w:space="0" w:color="auto"/>
                      </w:divBdr>
                      <w:divsChild>
                        <w:div w:id="1717654324">
                          <w:marLeft w:val="0"/>
                          <w:marRight w:val="0"/>
                          <w:marTop w:val="0"/>
                          <w:marBottom w:val="0"/>
                          <w:divBdr>
                            <w:top w:val="none" w:sz="0" w:space="0" w:color="auto"/>
                            <w:left w:val="none" w:sz="0" w:space="0" w:color="auto"/>
                            <w:bottom w:val="none" w:sz="0" w:space="0" w:color="auto"/>
                            <w:right w:val="none" w:sz="0" w:space="0" w:color="auto"/>
                          </w:divBdr>
                        </w:div>
                      </w:divsChild>
                    </w:div>
                    <w:div w:id="659965079">
                      <w:marLeft w:val="0"/>
                      <w:marRight w:val="0"/>
                      <w:marTop w:val="0"/>
                      <w:marBottom w:val="0"/>
                      <w:divBdr>
                        <w:top w:val="none" w:sz="0" w:space="0" w:color="auto"/>
                        <w:left w:val="none" w:sz="0" w:space="0" w:color="auto"/>
                        <w:bottom w:val="none" w:sz="0" w:space="0" w:color="auto"/>
                        <w:right w:val="none" w:sz="0" w:space="0" w:color="auto"/>
                      </w:divBdr>
                      <w:divsChild>
                        <w:div w:id="399792522">
                          <w:marLeft w:val="0"/>
                          <w:marRight w:val="0"/>
                          <w:marTop w:val="0"/>
                          <w:marBottom w:val="0"/>
                          <w:divBdr>
                            <w:top w:val="none" w:sz="0" w:space="0" w:color="auto"/>
                            <w:left w:val="none" w:sz="0" w:space="0" w:color="auto"/>
                            <w:bottom w:val="none" w:sz="0" w:space="0" w:color="auto"/>
                            <w:right w:val="none" w:sz="0" w:space="0" w:color="auto"/>
                          </w:divBdr>
                        </w:div>
                      </w:divsChild>
                    </w:div>
                    <w:div w:id="733234008">
                      <w:marLeft w:val="0"/>
                      <w:marRight w:val="0"/>
                      <w:marTop w:val="0"/>
                      <w:marBottom w:val="0"/>
                      <w:divBdr>
                        <w:top w:val="none" w:sz="0" w:space="0" w:color="auto"/>
                        <w:left w:val="none" w:sz="0" w:space="0" w:color="auto"/>
                        <w:bottom w:val="none" w:sz="0" w:space="0" w:color="auto"/>
                        <w:right w:val="none" w:sz="0" w:space="0" w:color="auto"/>
                      </w:divBdr>
                      <w:divsChild>
                        <w:div w:id="1031958487">
                          <w:marLeft w:val="0"/>
                          <w:marRight w:val="0"/>
                          <w:marTop w:val="0"/>
                          <w:marBottom w:val="0"/>
                          <w:divBdr>
                            <w:top w:val="none" w:sz="0" w:space="0" w:color="auto"/>
                            <w:left w:val="none" w:sz="0" w:space="0" w:color="auto"/>
                            <w:bottom w:val="none" w:sz="0" w:space="0" w:color="auto"/>
                            <w:right w:val="none" w:sz="0" w:space="0" w:color="auto"/>
                          </w:divBdr>
                        </w:div>
                      </w:divsChild>
                    </w:div>
                    <w:div w:id="1209341973">
                      <w:marLeft w:val="0"/>
                      <w:marRight w:val="0"/>
                      <w:marTop w:val="0"/>
                      <w:marBottom w:val="0"/>
                      <w:divBdr>
                        <w:top w:val="none" w:sz="0" w:space="0" w:color="auto"/>
                        <w:left w:val="none" w:sz="0" w:space="0" w:color="auto"/>
                        <w:bottom w:val="none" w:sz="0" w:space="0" w:color="auto"/>
                        <w:right w:val="none" w:sz="0" w:space="0" w:color="auto"/>
                      </w:divBdr>
                      <w:divsChild>
                        <w:div w:id="1441680331">
                          <w:marLeft w:val="0"/>
                          <w:marRight w:val="0"/>
                          <w:marTop w:val="0"/>
                          <w:marBottom w:val="0"/>
                          <w:divBdr>
                            <w:top w:val="none" w:sz="0" w:space="0" w:color="auto"/>
                            <w:left w:val="none" w:sz="0" w:space="0" w:color="auto"/>
                            <w:bottom w:val="none" w:sz="0" w:space="0" w:color="auto"/>
                            <w:right w:val="none" w:sz="0" w:space="0" w:color="auto"/>
                          </w:divBdr>
                        </w:div>
                      </w:divsChild>
                    </w:div>
                    <w:div w:id="1762218698">
                      <w:marLeft w:val="0"/>
                      <w:marRight w:val="0"/>
                      <w:marTop w:val="0"/>
                      <w:marBottom w:val="0"/>
                      <w:divBdr>
                        <w:top w:val="none" w:sz="0" w:space="0" w:color="auto"/>
                        <w:left w:val="none" w:sz="0" w:space="0" w:color="auto"/>
                        <w:bottom w:val="none" w:sz="0" w:space="0" w:color="auto"/>
                        <w:right w:val="none" w:sz="0" w:space="0" w:color="auto"/>
                      </w:divBdr>
                      <w:divsChild>
                        <w:div w:id="1879196182">
                          <w:marLeft w:val="0"/>
                          <w:marRight w:val="0"/>
                          <w:marTop w:val="0"/>
                          <w:marBottom w:val="0"/>
                          <w:divBdr>
                            <w:top w:val="none" w:sz="0" w:space="0" w:color="auto"/>
                            <w:left w:val="none" w:sz="0" w:space="0" w:color="auto"/>
                            <w:bottom w:val="none" w:sz="0" w:space="0" w:color="auto"/>
                            <w:right w:val="none" w:sz="0" w:space="0" w:color="auto"/>
                          </w:divBdr>
                        </w:div>
                      </w:divsChild>
                    </w:div>
                    <w:div w:id="1944847197">
                      <w:marLeft w:val="0"/>
                      <w:marRight w:val="0"/>
                      <w:marTop w:val="0"/>
                      <w:marBottom w:val="0"/>
                      <w:divBdr>
                        <w:top w:val="none" w:sz="0" w:space="0" w:color="auto"/>
                        <w:left w:val="none" w:sz="0" w:space="0" w:color="auto"/>
                        <w:bottom w:val="none" w:sz="0" w:space="0" w:color="auto"/>
                        <w:right w:val="none" w:sz="0" w:space="0" w:color="auto"/>
                      </w:divBdr>
                      <w:divsChild>
                        <w:div w:id="11242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7891">
              <w:marLeft w:val="0"/>
              <w:marRight w:val="0"/>
              <w:marTop w:val="0"/>
              <w:marBottom w:val="0"/>
              <w:divBdr>
                <w:top w:val="none" w:sz="0" w:space="0" w:color="auto"/>
                <w:left w:val="none" w:sz="0" w:space="0" w:color="auto"/>
                <w:bottom w:val="none" w:sz="0" w:space="0" w:color="auto"/>
                <w:right w:val="none" w:sz="0" w:space="0" w:color="auto"/>
              </w:divBdr>
            </w:div>
            <w:div w:id="546994809">
              <w:marLeft w:val="0"/>
              <w:marRight w:val="0"/>
              <w:marTop w:val="0"/>
              <w:marBottom w:val="0"/>
              <w:divBdr>
                <w:top w:val="none" w:sz="0" w:space="0" w:color="auto"/>
                <w:left w:val="none" w:sz="0" w:space="0" w:color="auto"/>
                <w:bottom w:val="none" w:sz="0" w:space="0" w:color="auto"/>
                <w:right w:val="none" w:sz="0" w:space="0" w:color="auto"/>
              </w:divBdr>
            </w:div>
            <w:div w:id="566889850">
              <w:marLeft w:val="0"/>
              <w:marRight w:val="0"/>
              <w:marTop w:val="0"/>
              <w:marBottom w:val="0"/>
              <w:divBdr>
                <w:top w:val="none" w:sz="0" w:space="0" w:color="auto"/>
                <w:left w:val="none" w:sz="0" w:space="0" w:color="auto"/>
                <w:bottom w:val="none" w:sz="0" w:space="0" w:color="auto"/>
                <w:right w:val="none" w:sz="0" w:space="0" w:color="auto"/>
              </w:divBdr>
            </w:div>
            <w:div w:id="610666472">
              <w:marLeft w:val="0"/>
              <w:marRight w:val="0"/>
              <w:marTop w:val="0"/>
              <w:marBottom w:val="0"/>
              <w:divBdr>
                <w:top w:val="none" w:sz="0" w:space="0" w:color="auto"/>
                <w:left w:val="none" w:sz="0" w:space="0" w:color="auto"/>
                <w:bottom w:val="none" w:sz="0" w:space="0" w:color="auto"/>
                <w:right w:val="none" w:sz="0" w:space="0" w:color="auto"/>
              </w:divBdr>
            </w:div>
            <w:div w:id="805195112">
              <w:marLeft w:val="0"/>
              <w:marRight w:val="0"/>
              <w:marTop w:val="0"/>
              <w:marBottom w:val="0"/>
              <w:divBdr>
                <w:top w:val="none" w:sz="0" w:space="0" w:color="auto"/>
                <w:left w:val="none" w:sz="0" w:space="0" w:color="auto"/>
                <w:bottom w:val="none" w:sz="0" w:space="0" w:color="auto"/>
                <w:right w:val="none" w:sz="0" w:space="0" w:color="auto"/>
              </w:divBdr>
            </w:div>
            <w:div w:id="851261145">
              <w:marLeft w:val="0"/>
              <w:marRight w:val="0"/>
              <w:marTop w:val="0"/>
              <w:marBottom w:val="0"/>
              <w:divBdr>
                <w:top w:val="none" w:sz="0" w:space="0" w:color="auto"/>
                <w:left w:val="none" w:sz="0" w:space="0" w:color="auto"/>
                <w:bottom w:val="none" w:sz="0" w:space="0" w:color="auto"/>
                <w:right w:val="none" w:sz="0" w:space="0" w:color="auto"/>
              </w:divBdr>
            </w:div>
            <w:div w:id="877090219">
              <w:marLeft w:val="0"/>
              <w:marRight w:val="0"/>
              <w:marTop w:val="0"/>
              <w:marBottom w:val="0"/>
              <w:divBdr>
                <w:top w:val="none" w:sz="0" w:space="0" w:color="auto"/>
                <w:left w:val="none" w:sz="0" w:space="0" w:color="auto"/>
                <w:bottom w:val="none" w:sz="0" w:space="0" w:color="auto"/>
                <w:right w:val="none" w:sz="0" w:space="0" w:color="auto"/>
              </w:divBdr>
            </w:div>
            <w:div w:id="932863503">
              <w:marLeft w:val="0"/>
              <w:marRight w:val="0"/>
              <w:marTop w:val="0"/>
              <w:marBottom w:val="0"/>
              <w:divBdr>
                <w:top w:val="none" w:sz="0" w:space="0" w:color="auto"/>
                <w:left w:val="none" w:sz="0" w:space="0" w:color="auto"/>
                <w:bottom w:val="none" w:sz="0" w:space="0" w:color="auto"/>
                <w:right w:val="none" w:sz="0" w:space="0" w:color="auto"/>
              </w:divBdr>
            </w:div>
            <w:div w:id="940600539">
              <w:marLeft w:val="0"/>
              <w:marRight w:val="0"/>
              <w:marTop w:val="0"/>
              <w:marBottom w:val="0"/>
              <w:divBdr>
                <w:top w:val="none" w:sz="0" w:space="0" w:color="auto"/>
                <w:left w:val="none" w:sz="0" w:space="0" w:color="auto"/>
                <w:bottom w:val="none" w:sz="0" w:space="0" w:color="auto"/>
                <w:right w:val="none" w:sz="0" w:space="0" w:color="auto"/>
              </w:divBdr>
            </w:div>
            <w:div w:id="945695381">
              <w:marLeft w:val="0"/>
              <w:marRight w:val="0"/>
              <w:marTop w:val="0"/>
              <w:marBottom w:val="0"/>
              <w:divBdr>
                <w:top w:val="none" w:sz="0" w:space="0" w:color="auto"/>
                <w:left w:val="none" w:sz="0" w:space="0" w:color="auto"/>
                <w:bottom w:val="none" w:sz="0" w:space="0" w:color="auto"/>
                <w:right w:val="none" w:sz="0" w:space="0" w:color="auto"/>
              </w:divBdr>
            </w:div>
            <w:div w:id="949320797">
              <w:marLeft w:val="0"/>
              <w:marRight w:val="0"/>
              <w:marTop w:val="0"/>
              <w:marBottom w:val="0"/>
              <w:divBdr>
                <w:top w:val="none" w:sz="0" w:space="0" w:color="auto"/>
                <w:left w:val="none" w:sz="0" w:space="0" w:color="auto"/>
                <w:bottom w:val="none" w:sz="0" w:space="0" w:color="auto"/>
                <w:right w:val="none" w:sz="0" w:space="0" w:color="auto"/>
              </w:divBdr>
            </w:div>
            <w:div w:id="988292837">
              <w:marLeft w:val="0"/>
              <w:marRight w:val="0"/>
              <w:marTop w:val="0"/>
              <w:marBottom w:val="0"/>
              <w:divBdr>
                <w:top w:val="none" w:sz="0" w:space="0" w:color="auto"/>
                <w:left w:val="none" w:sz="0" w:space="0" w:color="auto"/>
                <w:bottom w:val="none" w:sz="0" w:space="0" w:color="auto"/>
                <w:right w:val="none" w:sz="0" w:space="0" w:color="auto"/>
              </w:divBdr>
            </w:div>
            <w:div w:id="990407711">
              <w:marLeft w:val="0"/>
              <w:marRight w:val="0"/>
              <w:marTop w:val="0"/>
              <w:marBottom w:val="0"/>
              <w:divBdr>
                <w:top w:val="none" w:sz="0" w:space="0" w:color="auto"/>
                <w:left w:val="none" w:sz="0" w:space="0" w:color="auto"/>
                <w:bottom w:val="none" w:sz="0" w:space="0" w:color="auto"/>
                <w:right w:val="none" w:sz="0" w:space="0" w:color="auto"/>
              </w:divBdr>
            </w:div>
            <w:div w:id="1010791660">
              <w:marLeft w:val="0"/>
              <w:marRight w:val="0"/>
              <w:marTop w:val="0"/>
              <w:marBottom w:val="0"/>
              <w:divBdr>
                <w:top w:val="none" w:sz="0" w:space="0" w:color="auto"/>
                <w:left w:val="none" w:sz="0" w:space="0" w:color="auto"/>
                <w:bottom w:val="none" w:sz="0" w:space="0" w:color="auto"/>
                <w:right w:val="none" w:sz="0" w:space="0" w:color="auto"/>
              </w:divBdr>
            </w:div>
            <w:div w:id="1066997260">
              <w:marLeft w:val="0"/>
              <w:marRight w:val="0"/>
              <w:marTop w:val="0"/>
              <w:marBottom w:val="0"/>
              <w:divBdr>
                <w:top w:val="none" w:sz="0" w:space="0" w:color="auto"/>
                <w:left w:val="none" w:sz="0" w:space="0" w:color="auto"/>
                <w:bottom w:val="none" w:sz="0" w:space="0" w:color="auto"/>
                <w:right w:val="none" w:sz="0" w:space="0" w:color="auto"/>
              </w:divBdr>
            </w:div>
            <w:div w:id="1086148155">
              <w:marLeft w:val="0"/>
              <w:marRight w:val="0"/>
              <w:marTop w:val="0"/>
              <w:marBottom w:val="0"/>
              <w:divBdr>
                <w:top w:val="none" w:sz="0" w:space="0" w:color="auto"/>
                <w:left w:val="none" w:sz="0" w:space="0" w:color="auto"/>
                <w:bottom w:val="none" w:sz="0" w:space="0" w:color="auto"/>
                <w:right w:val="none" w:sz="0" w:space="0" w:color="auto"/>
              </w:divBdr>
            </w:div>
            <w:div w:id="1132332364">
              <w:marLeft w:val="0"/>
              <w:marRight w:val="0"/>
              <w:marTop w:val="0"/>
              <w:marBottom w:val="0"/>
              <w:divBdr>
                <w:top w:val="none" w:sz="0" w:space="0" w:color="auto"/>
                <w:left w:val="none" w:sz="0" w:space="0" w:color="auto"/>
                <w:bottom w:val="none" w:sz="0" w:space="0" w:color="auto"/>
                <w:right w:val="none" w:sz="0" w:space="0" w:color="auto"/>
              </w:divBdr>
            </w:div>
            <w:div w:id="1206679529">
              <w:marLeft w:val="0"/>
              <w:marRight w:val="0"/>
              <w:marTop w:val="0"/>
              <w:marBottom w:val="0"/>
              <w:divBdr>
                <w:top w:val="none" w:sz="0" w:space="0" w:color="auto"/>
                <w:left w:val="none" w:sz="0" w:space="0" w:color="auto"/>
                <w:bottom w:val="none" w:sz="0" w:space="0" w:color="auto"/>
                <w:right w:val="none" w:sz="0" w:space="0" w:color="auto"/>
              </w:divBdr>
            </w:div>
            <w:div w:id="1224750659">
              <w:marLeft w:val="0"/>
              <w:marRight w:val="0"/>
              <w:marTop w:val="0"/>
              <w:marBottom w:val="0"/>
              <w:divBdr>
                <w:top w:val="none" w:sz="0" w:space="0" w:color="auto"/>
                <w:left w:val="none" w:sz="0" w:space="0" w:color="auto"/>
                <w:bottom w:val="none" w:sz="0" w:space="0" w:color="auto"/>
                <w:right w:val="none" w:sz="0" w:space="0" w:color="auto"/>
              </w:divBdr>
            </w:div>
            <w:div w:id="1243294677">
              <w:marLeft w:val="0"/>
              <w:marRight w:val="0"/>
              <w:marTop w:val="0"/>
              <w:marBottom w:val="0"/>
              <w:divBdr>
                <w:top w:val="none" w:sz="0" w:space="0" w:color="auto"/>
                <w:left w:val="none" w:sz="0" w:space="0" w:color="auto"/>
                <w:bottom w:val="none" w:sz="0" w:space="0" w:color="auto"/>
                <w:right w:val="none" w:sz="0" w:space="0" w:color="auto"/>
              </w:divBdr>
            </w:div>
            <w:div w:id="1425998247">
              <w:marLeft w:val="0"/>
              <w:marRight w:val="0"/>
              <w:marTop w:val="0"/>
              <w:marBottom w:val="0"/>
              <w:divBdr>
                <w:top w:val="none" w:sz="0" w:space="0" w:color="auto"/>
                <w:left w:val="none" w:sz="0" w:space="0" w:color="auto"/>
                <w:bottom w:val="none" w:sz="0" w:space="0" w:color="auto"/>
                <w:right w:val="none" w:sz="0" w:space="0" w:color="auto"/>
              </w:divBdr>
            </w:div>
            <w:div w:id="1468863425">
              <w:marLeft w:val="0"/>
              <w:marRight w:val="0"/>
              <w:marTop w:val="0"/>
              <w:marBottom w:val="0"/>
              <w:divBdr>
                <w:top w:val="none" w:sz="0" w:space="0" w:color="auto"/>
                <w:left w:val="none" w:sz="0" w:space="0" w:color="auto"/>
                <w:bottom w:val="none" w:sz="0" w:space="0" w:color="auto"/>
                <w:right w:val="none" w:sz="0" w:space="0" w:color="auto"/>
              </w:divBdr>
            </w:div>
            <w:div w:id="1631284783">
              <w:marLeft w:val="0"/>
              <w:marRight w:val="0"/>
              <w:marTop w:val="0"/>
              <w:marBottom w:val="0"/>
              <w:divBdr>
                <w:top w:val="none" w:sz="0" w:space="0" w:color="auto"/>
                <w:left w:val="none" w:sz="0" w:space="0" w:color="auto"/>
                <w:bottom w:val="none" w:sz="0" w:space="0" w:color="auto"/>
                <w:right w:val="none" w:sz="0" w:space="0" w:color="auto"/>
              </w:divBdr>
            </w:div>
            <w:div w:id="1658604319">
              <w:marLeft w:val="0"/>
              <w:marRight w:val="0"/>
              <w:marTop w:val="0"/>
              <w:marBottom w:val="0"/>
              <w:divBdr>
                <w:top w:val="none" w:sz="0" w:space="0" w:color="auto"/>
                <w:left w:val="none" w:sz="0" w:space="0" w:color="auto"/>
                <w:bottom w:val="none" w:sz="0" w:space="0" w:color="auto"/>
                <w:right w:val="none" w:sz="0" w:space="0" w:color="auto"/>
              </w:divBdr>
            </w:div>
            <w:div w:id="1675304972">
              <w:marLeft w:val="0"/>
              <w:marRight w:val="0"/>
              <w:marTop w:val="0"/>
              <w:marBottom w:val="0"/>
              <w:divBdr>
                <w:top w:val="none" w:sz="0" w:space="0" w:color="auto"/>
                <w:left w:val="none" w:sz="0" w:space="0" w:color="auto"/>
                <w:bottom w:val="none" w:sz="0" w:space="0" w:color="auto"/>
                <w:right w:val="none" w:sz="0" w:space="0" w:color="auto"/>
              </w:divBdr>
            </w:div>
            <w:div w:id="1846360824">
              <w:marLeft w:val="0"/>
              <w:marRight w:val="0"/>
              <w:marTop w:val="0"/>
              <w:marBottom w:val="0"/>
              <w:divBdr>
                <w:top w:val="none" w:sz="0" w:space="0" w:color="auto"/>
                <w:left w:val="none" w:sz="0" w:space="0" w:color="auto"/>
                <w:bottom w:val="none" w:sz="0" w:space="0" w:color="auto"/>
                <w:right w:val="none" w:sz="0" w:space="0" w:color="auto"/>
              </w:divBdr>
              <w:divsChild>
                <w:div w:id="2030181731">
                  <w:marLeft w:val="-75"/>
                  <w:marRight w:val="0"/>
                  <w:marTop w:val="30"/>
                  <w:marBottom w:val="30"/>
                  <w:divBdr>
                    <w:top w:val="none" w:sz="0" w:space="0" w:color="auto"/>
                    <w:left w:val="none" w:sz="0" w:space="0" w:color="auto"/>
                    <w:bottom w:val="none" w:sz="0" w:space="0" w:color="auto"/>
                    <w:right w:val="none" w:sz="0" w:space="0" w:color="auto"/>
                  </w:divBdr>
                  <w:divsChild>
                    <w:div w:id="212623431">
                      <w:marLeft w:val="0"/>
                      <w:marRight w:val="0"/>
                      <w:marTop w:val="0"/>
                      <w:marBottom w:val="0"/>
                      <w:divBdr>
                        <w:top w:val="none" w:sz="0" w:space="0" w:color="auto"/>
                        <w:left w:val="none" w:sz="0" w:space="0" w:color="auto"/>
                        <w:bottom w:val="none" w:sz="0" w:space="0" w:color="auto"/>
                        <w:right w:val="none" w:sz="0" w:space="0" w:color="auto"/>
                      </w:divBdr>
                      <w:divsChild>
                        <w:div w:id="1680767825">
                          <w:marLeft w:val="0"/>
                          <w:marRight w:val="0"/>
                          <w:marTop w:val="0"/>
                          <w:marBottom w:val="0"/>
                          <w:divBdr>
                            <w:top w:val="none" w:sz="0" w:space="0" w:color="auto"/>
                            <w:left w:val="none" w:sz="0" w:space="0" w:color="auto"/>
                            <w:bottom w:val="none" w:sz="0" w:space="0" w:color="auto"/>
                            <w:right w:val="none" w:sz="0" w:space="0" w:color="auto"/>
                          </w:divBdr>
                        </w:div>
                      </w:divsChild>
                    </w:div>
                    <w:div w:id="427850577">
                      <w:marLeft w:val="0"/>
                      <w:marRight w:val="0"/>
                      <w:marTop w:val="0"/>
                      <w:marBottom w:val="0"/>
                      <w:divBdr>
                        <w:top w:val="none" w:sz="0" w:space="0" w:color="auto"/>
                        <w:left w:val="none" w:sz="0" w:space="0" w:color="auto"/>
                        <w:bottom w:val="none" w:sz="0" w:space="0" w:color="auto"/>
                        <w:right w:val="none" w:sz="0" w:space="0" w:color="auto"/>
                      </w:divBdr>
                      <w:divsChild>
                        <w:div w:id="840193871">
                          <w:marLeft w:val="0"/>
                          <w:marRight w:val="0"/>
                          <w:marTop w:val="0"/>
                          <w:marBottom w:val="0"/>
                          <w:divBdr>
                            <w:top w:val="none" w:sz="0" w:space="0" w:color="auto"/>
                            <w:left w:val="none" w:sz="0" w:space="0" w:color="auto"/>
                            <w:bottom w:val="none" w:sz="0" w:space="0" w:color="auto"/>
                            <w:right w:val="none" w:sz="0" w:space="0" w:color="auto"/>
                          </w:divBdr>
                        </w:div>
                      </w:divsChild>
                    </w:div>
                    <w:div w:id="741870269">
                      <w:marLeft w:val="0"/>
                      <w:marRight w:val="0"/>
                      <w:marTop w:val="0"/>
                      <w:marBottom w:val="0"/>
                      <w:divBdr>
                        <w:top w:val="none" w:sz="0" w:space="0" w:color="auto"/>
                        <w:left w:val="none" w:sz="0" w:space="0" w:color="auto"/>
                        <w:bottom w:val="none" w:sz="0" w:space="0" w:color="auto"/>
                        <w:right w:val="none" w:sz="0" w:space="0" w:color="auto"/>
                      </w:divBdr>
                      <w:divsChild>
                        <w:div w:id="200822317">
                          <w:marLeft w:val="0"/>
                          <w:marRight w:val="0"/>
                          <w:marTop w:val="0"/>
                          <w:marBottom w:val="0"/>
                          <w:divBdr>
                            <w:top w:val="none" w:sz="0" w:space="0" w:color="auto"/>
                            <w:left w:val="none" w:sz="0" w:space="0" w:color="auto"/>
                            <w:bottom w:val="none" w:sz="0" w:space="0" w:color="auto"/>
                            <w:right w:val="none" w:sz="0" w:space="0" w:color="auto"/>
                          </w:divBdr>
                        </w:div>
                      </w:divsChild>
                    </w:div>
                    <w:div w:id="1240941871">
                      <w:marLeft w:val="0"/>
                      <w:marRight w:val="0"/>
                      <w:marTop w:val="0"/>
                      <w:marBottom w:val="0"/>
                      <w:divBdr>
                        <w:top w:val="none" w:sz="0" w:space="0" w:color="auto"/>
                        <w:left w:val="none" w:sz="0" w:space="0" w:color="auto"/>
                        <w:bottom w:val="none" w:sz="0" w:space="0" w:color="auto"/>
                        <w:right w:val="none" w:sz="0" w:space="0" w:color="auto"/>
                      </w:divBdr>
                      <w:divsChild>
                        <w:div w:id="693120882">
                          <w:marLeft w:val="0"/>
                          <w:marRight w:val="0"/>
                          <w:marTop w:val="0"/>
                          <w:marBottom w:val="0"/>
                          <w:divBdr>
                            <w:top w:val="none" w:sz="0" w:space="0" w:color="auto"/>
                            <w:left w:val="none" w:sz="0" w:space="0" w:color="auto"/>
                            <w:bottom w:val="none" w:sz="0" w:space="0" w:color="auto"/>
                            <w:right w:val="none" w:sz="0" w:space="0" w:color="auto"/>
                          </w:divBdr>
                        </w:div>
                      </w:divsChild>
                    </w:div>
                    <w:div w:id="1591815004">
                      <w:marLeft w:val="0"/>
                      <w:marRight w:val="0"/>
                      <w:marTop w:val="0"/>
                      <w:marBottom w:val="0"/>
                      <w:divBdr>
                        <w:top w:val="none" w:sz="0" w:space="0" w:color="auto"/>
                        <w:left w:val="none" w:sz="0" w:space="0" w:color="auto"/>
                        <w:bottom w:val="none" w:sz="0" w:space="0" w:color="auto"/>
                        <w:right w:val="none" w:sz="0" w:space="0" w:color="auto"/>
                      </w:divBdr>
                      <w:divsChild>
                        <w:div w:id="718167963">
                          <w:marLeft w:val="0"/>
                          <w:marRight w:val="0"/>
                          <w:marTop w:val="0"/>
                          <w:marBottom w:val="0"/>
                          <w:divBdr>
                            <w:top w:val="none" w:sz="0" w:space="0" w:color="auto"/>
                            <w:left w:val="none" w:sz="0" w:space="0" w:color="auto"/>
                            <w:bottom w:val="none" w:sz="0" w:space="0" w:color="auto"/>
                            <w:right w:val="none" w:sz="0" w:space="0" w:color="auto"/>
                          </w:divBdr>
                        </w:div>
                      </w:divsChild>
                    </w:div>
                    <w:div w:id="1988123160">
                      <w:marLeft w:val="0"/>
                      <w:marRight w:val="0"/>
                      <w:marTop w:val="0"/>
                      <w:marBottom w:val="0"/>
                      <w:divBdr>
                        <w:top w:val="none" w:sz="0" w:space="0" w:color="auto"/>
                        <w:left w:val="none" w:sz="0" w:space="0" w:color="auto"/>
                        <w:bottom w:val="none" w:sz="0" w:space="0" w:color="auto"/>
                        <w:right w:val="none" w:sz="0" w:space="0" w:color="auto"/>
                      </w:divBdr>
                      <w:divsChild>
                        <w:div w:id="20618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3688">
              <w:marLeft w:val="0"/>
              <w:marRight w:val="0"/>
              <w:marTop w:val="0"/>
              <w:marBottom w:val="0"/>
              <w:divBdr>
                <w:top w:val="none" w:sz="0" w:space="0" w:color="auto"/>
                <w:left w:val="none" w:sz="0" w:space="0" w:color="auto"/>
                <w:bottom w:val="none" w:sz="0" w:space="0" w:color="auto"/>
                <w:right w:val="none" w:sz="0" w:space="0" w:color="auto"/>
              </w:divBdr>
            </w:div>
            <w:div w:id="2062973594">
              <w:marLeft w:val="0"/>
              <w:marRight w:val="0"/>
              <w:marTop w:val="0"/>
              <w:marBottom w:val="0"/>
              <w:divBdr>
                <w:top w:val="none" w:sz="0" w:space="0" w:color="auto"/>
                <w:left w:val="none" w:sz="0" w:space="0" w:color="auto"/>
                <w:bottom w:val="none" w:sz="0" w:space="0" w:color="auto"/>
                <w:right w:val="none" w:sz="0" w:space="0" w:color="auto"/>
              </w:divBdr>
            </w:div>
            <w:div w:id="2116897052">
              <w:marLeft w:val="0"/>
              <w:marRight w:val="0"/>
              <w:marTop w:val="0"/>
              <w:marBottom w:val="0"/>
              <w:divBdr>
                <w:top w:val="none" w:sz="0" w:space="0" w:color="auto"/>
                <w:left w:val="none" w:sz="0" w:space="0" w:color="auto"/>
                <w:bottom w:val="none" w:sz="0" w:space="0" w:color="auto"/>
                <w:right w:val="none" w:sz="0" w:space="0" w:color="auto"/>
              </w:divBdr>
            </w:div>
            <w:div w:id="2132356610">
              <w:marLeft w:val="0"/>
              <w:marRight w:val="0"/>
              <w:marTop w:val="0"/>
              <w:marBottom w:val="0"/>
              <w:divBdr>
                <w:top w:val="none" w:sz="0" w:space="0" w:color="auto"/>
                <w:left w:val="none" w:sz="0" w:space="0" w:color="auto"/>
                <w:bottom w:val="none" w:sz="0" w:space="0" w:color="auto"/>
                <w:right w:val="none" w:sz="0" w:space="0" w:color="auto"/>
              </w:divBdr>
            </w:div>
          </w:divsChild>
        </w:div>
        <w:div w:id="428698352">
          <w:marLeft w:val="0"/>
          <w:marRight w:val="0"/>
          <w:marTop w:val="0"/>
          <w:marBottom w:val="0"/>
          <w:divBdr>
            <w:top w:val="none" w:sz="0" w:space="0" w:color="auto"/>
            <w:left w:val="none" w:sz="0" w:space="0" w:color="auto"/>
            <w:bottom w:val="none" w:sz="0" w:space="0" w:color="auto"/>
            <w:right w:val="none" w:sz="0" w:space="0" w:color="auto"/>
          </w:divBdr>
          <w:divsChild>
            <w:div w:id="294265055">
              <w:marLeft w:val="0"/>
              <w:marRight w:val="0"/>
              <w:marTop w:val="0"/>
              <w:marBottom w:val="0"/>
              <w:divBdr>
                <w:top w:val="none" w:sz="0" w:space="0" w:color="auto"/>
                <w:left w:val="none" w:sz="0" w:space="0" w:color="auto"/>
                <w:bottom w:val="none" w:sz="0" w:space="0" w:color="auto"/>
                <w:right w:val="none" w:sz="0" w:space="0" w:color="auto"/>
              </w:divBdr>
            </w:div>
            <w:div w:id="775910687">
              <w:marLeft w:val="0"/>
              <w:marRight w:val="0"/>
              <w:marTop w:val="0"/>
              <w:marBottom w:val="0"/>
              <w:divBdr>
                <w:top w:val="none" w:sz="0" w:space="0" w:color="auto"/>
                <w:left w:val="none" w:sz="0" w:space="0" w:color="auto"/>
                <w:bottom w:val="none" w:sz="0" w:space="0" w:color="auto"/>
                <w:right w:val="none" w:sz="0" w:space="0" w:color="auto"/>
              </w:divBdr>
            </w:div>
            <w:div w:id="928857286">
              <w:marLeft w:val="0"/>
              <w:marRight w:val="0"/>
              <w:marTop w:val="0"/>
              <w:marBottom w:val="0"/>
              <w:divBdr>
                <w:top w:val="none" w:sz="0" w:space="0" w:color="auto"/>
                <w:left w:val="none" w:sz="0" w:space="0" w:color="auto"/>
                <w:bottom w:val="none" w:sz="0" w:space="0" w:color="auto"/>
                <w:right w:val="none" w:sz="0" w:space="0" w:color="auto"/>
              </w:divBdr>
            </w:div>
            <w:div w:id="1107309983">
              <w:marLeft w:val="0"/>
              <w:marRight w:val="0"/>
              <w:marTop w:val="0"/>
              <w:marBottom w:val="0"/>
              <w:divBdr>
                <w:top w:val="none" w:sz="0" w:space="0" w:color="auto"/>
                <w:left w:val="none" w:sz="0" w:space="0" w:color="auto"/>
                <w:bottom w:val="none" w:sz="0" w:space="0" w:color="auto"/>
                <w:right w:val="none" w:sz="0" w:space="0" w:color="auto"/>
              </w:divBdr>
            </w:div>
            <w:div w:id="1133861645">
              <w:marLeft w:val="0"/>
              <w:marRight w:val="0"/>
              <w:marTop w:val="0"/>
              <w:marBottom w:val="0"/>
              <w:divBdr>
                <w:top w:val="none" w:sz="0" w:space="0" w:color="auto"/>
                <w:left w:val="none" w:sz="0" w:space="0" w:color="auto"/>
                <w:bottom w:val="none" w:sz="0" w:space="0" w:color="auto"/>
                <w:right w:val="none" w:sz="0" w:space="0" w:color="auto"/>
              </w:divBdr>
            </w:div>
          </w:divsChild>
        </w:div>
        <w:div w:id="430860143">
          <w:marLeft w:val="0"/>
          <w:marRight w:val="0"/>
          <w:marTop w:val="0"/>
          <w:marBottom w:val="0"/>
          <w:divBdr>
            <w:top w:val="none" w:sz="0" w:space="0" w:color="auto"/>
            <w:left w:val="none" w:sz="0" w:space="0" w:color="auto"/>
            <w:bottom w:val="none" w:sz="0" w:space="0" w:color="auto"/>
            <w:right w:val="none" w:sz="0" w:space="0" w:color="auto"/>
          </w:divBdr>
          <w:divsChild>
            <w:div w:id="458232387">
              <w:marLeft w:val="0"/>
              <w:marRight w:val="0"/>
              <w:marTop w:val="0"/>
              <w:marBottom w:val="0"/>
              <w:divBdr>
                <w:top w:val="none" w:sz="0" w:space="0" w:color="auto"/>
                <w:left w:val="none" w:sz="0" w:space="0" w:color="auto"/>
                <w:bottom w:val="none" w:sz="0" w:space="0" w:color="auto"/>
                <w:right w:val="none" w:sz="0" w:space="0" w:color="auto"/>
              </w:divBdr>
            </w:div>
            <w:div w:id="711540688">
              <w:marLeft w:val="0"/>
              <w:marRight w:val="0"/>
              <w:marTop w:val="0"/>
              <w:marBottom w:val="0"/>
              <w:divBdr>
                <w:top w:val="none" w:sz="0" w:space="0" w:color="auto"/>
                <w:left w:val="none" w:sz="0" w:space="0" w:color="auto"/>
                <w:bottom w:val="none" w:sz="0" w:space="0" w:color="auto"/>
                <w:right w:val="none" w:sz="0" w:space="0" w:color="auto"/>
              </w:divBdr>
            </w:div>
            <w:div w:id="875696937">
              <w:marLeft w:val="0"/>
              <w:marRight w:val="0"/>
              <w:marTop w:val="0"/>
              <w:marBottom w:val="0"/>
              <w:divBdr>
                <w:top w:val="none" w:sz="0" w:space="0" w:color="auto"/>
                <w:left w:val="none" w:sz="0" w:space="0" w:color="auto"/>
                <w:bottom w:val="none" w:sz="0" w:space="0" w:color="auto"/>
                <w:right w:val="none" w:sz="0" w:space="0" w:color="auto"/>
              </w:divBdr>
            </w:div>
            <w:div w:id="1283347234">
              <w:marLeft w:val="0"/>
              <w:marRight w:val="0"/>
              <w:marTop w:val="0"/>
              <w:marBottom w:val="0"/>
              <w:divBdr>
                <w:top w:val="none" w:sz="0" w:space="0" w:color="auto"/>
                <w:left w:val="none" w:sz="0" w:space="0" w:color="auto"/>
                <w:bottom w:val="none" w:sz="0" w:space="0" w:color="auto"/>
                <w:right w:val="none" w:sz="0" w:space="0" w:color="auto"/>
              </w:divBdr>
            </w:div>
          </w:divsChild>
        </w:div>
        <w:div w:id="455679561">
          <w:marLeft w:val="0"/>
          <w:marRight w:val="0"/>
          <w:marTop w:val="0"/>
          <w:marBottom w:val="0"/>
          <w:divBdr>
            <w:top w:val="none" w:sz="0" w:space="0" w:color="auto"/>
            <w:left w:val="none" w:sz="0" w:space="0" w:color="auto"/>
            <w:bottom w:val="none" w:sz="0" w:space="0" w:color="auto"/>
            <w:right w:val="none" w:sz="0" w:space="0" w:color="auto"/>
          </w:divBdr>
          <w:divsChild>
            <w:div w:id="1310859931">
              <w:marLeft w:val="0"/>
              <w:marRight w:val="0"/>
              <w:marTop w:val="0"/>
              <w:marBottom w:val="0"/>
              <w:divBdr>
                <w:top w:val="none" w:sz="0" w:space="0" w:color="auto"/>
                <w:left w:val="none" w:sz="0" w:space="0" w:color="auto"/>
                <w:bottom w:val="none" w:sz="0" w:space="0" w:color="auto"/>
                <w:right w:val="none" w:sz="0" w:space="0" w:color="auto"/>
              </w:divBdr>
            </w:div>
            <w:div w:id="1366371734">
              <w:marLeft w:val="0"/>
              <w:marRight w:val="0"/>
              <w:marTop w:val="0"/>
              <w:marBottom w:val="0"/>
              <w:divBdr>
                <w:top w:val="none" w:sz="0" w:space="0" w:color="auto"/>
                <w:left w:val="none" w:sz="0" w:space="0" w:color="auto"/>
                <w:bottom w:val="none" w:sz="0" w:space="0" w:color="auto"/>
                <w:right w:val="none" w:sz="0" w:space="0" w:color="auto"/>
              </w:divBdr>
            </w:div>
          </w:divsChild>
        </w:div>
        <w:div w:id="472599537">
          <w:marLeft w:val="0"/>
          <w:marRight w:val="0"/>
          <w:marTop w:val="0"/>
          <w:marBottom w:val="0"/>
          <w:divBdr>
            <w:top w:val="none" w:sz="0" w:space="0" w:color="auto"/>
            <w:left w:val="none" w:sz="0" w:space="0" w:color="auto"/>
            <w:bottom w:val="none" w:sz="0" w:space="0" w:color="auto"/>
            <w:right w:val="none" w:sz="0" w:space="0" w:color="auto"/>
          </w:divBdr>
          <w:divsChild>
            <w:div w:id="917441537">
              <w:marLeft w:val="0"/>
              <w:marRight w:val="0"/>
              <w:marTop w:val="0"/>
              <w:marBottom w:val="0"/>
              <w:divBdr>
                <w:top w:val="none" w:sz="0" w:space="0" w:color="auto"/>
                <w:left w:val="none" w:sz="0" w:space="0" w:color="auto"/>
                <w:bottom w:val="none" w:sz="0" w:space="0" w:color="auto"/>
                <w:right w:val="none" w:sz="0" w:space="0" w:color="auto"/>
              </w:divBdr>
            </w:div>
            <w:div w:id="2016028110">
              <w:marLeft w:val="0"/>
              <w:marRight w:val="0"/>
              <w:marTop w:val="0"/>
              <w:marBottom w:val="0"/>
              <w:divBdr>
                <w:top w:val="none" w:sz="0" w:space="0" w:color="auto"/>
                <w:left w:val="none" w:sz="0" w:space="0" w:color="auto"/>
                <w:bottom w:val="none" w:sz="0" w:space="0" w:color="auto"/>
                <w:right w:val="none" w:sz="0" w:space="0" w:color="auto"/>
              </w:divBdr>
            </w:div>
          </w:divsChild>
        </w:div>
        <w:div w:id="502555145">
          <w:marLeft w:val="0"/>
          <w:marRight w:val="0"/>
          <w:marTop w:val="0"/>
          <w:marBottom w:val="0"/>
          <w:divBdr>
            <w:top w:val="none" w:sz="0" w:space="0" w:color="auto"/>
            <w:left w:val="none" w:sz="0" w:space="0" w:color="auto"/>
            <w:bottom w:val="none" w:sz="0" w:space="0" w:color="auto"/>
            <w:right w:val="none" w:sz="0" w:space="0" w:color="auto"/>
          </w:divBdr>
          <w:divsChild>
            <w:div w:id="199903483">
              <w:marLeft w:val="0"/>
              <w:marRight w:val="0"/>
              <w:marTop w:val="0"/>
              <w:marBottom w:val="0"/>
              <w:divBdr>
                <w:top w:val="none" w:sz="0" w:space="0" w:color="auto"/>
                <w:left w:val="none" w:sz="0" w:space="0" w:color="auto"/>
                <w:bottom w:val="none" w:sz="0" w:space="0" w:color="auto"/>
                <w:right w:val="none" w:sz="0" w:space="0" w:color="auto"/>
              </w:divBdr>
            </w:div>
            <w:div w:id="334961710">
              <w:marLeft w:val="0"/>
              <w:marRight w:val="0"/>
              <w:marTop w:val="0"/>
              <w:marBottom w:val="0"/>
              <w:divBdr>
                <w:top w:val="none" w:sz="0" w:space="0" w:color="auto"/>
                <w:left w:val="none" w:sz="0" w:space="0" w:color="auto"/>
                <w:bottom w:val="none" w:sz="0" w:space="0" w:color="auto"/>
                <w:right w:val="none" w:sz="0" w:space="0" w:color="auto"/>
              </w:divBdr>
            </w:div>
            <w:div w:id="374236804">
              <w:marLeft w:val="0"/>
              <w:marRight w:val="0"/>
              <w:marTop w:val="0"/>
              <w:marBottom w:val="0"/>
              <w:divBdr>
                <w:top w:val="none" w:sz="0" w:space="0" w:color="auto"/>
                <w:left w:val="none" w:sz="0" w:space="0" w:color="auto"/>
                <w:bottom w:val="none" w:sz="0" w:space="0" w:color="auto"/>
                <w:right w:val="none" w:sz="0" w:space="0" w:color="auto"/>
              </w:divBdr>
            </w:div>
            <w:div w:id="791090541">
              <w:marLeft w:val="0"/>
              <w:marRight w:val="0"/>
              <w:marTop w:val="0"/>
              <w:marBottom w:val="0"/>
              <w:divBdr>
                <w:top w:val="none" w:sz="0" w:space="0" w:color="auto"/>
                <w:left w:val="none" w:sz="0" w:space="0" w:color="auto"/>
                <w:bottom w:val="none" w:sz="0" w:space="0" w:color="auto"/>
                <w:right w:val="none" w:sz="0" w:space="0" w:color="auto"/>
              </w:divBdr>
            </w:div>
            <w:div w:id="1120683765">
              <w:marLeft w:val="0"/>
              <w:marRight w:val="0"/>
              <w:marTop w:val="0"/>
              <w:marBottom w:val="0"/>
              <w:divBdr>
                <w:top w:val="none" w:sz="0" w:space="0" w:color="auto"/>
                <w:left w:val="none" w:sz="0" w:space="0" w:color="auto"/>
                <w:bottom w:val="none" w:sz="0" w:space="0" w:color="auto"/>
                <w:right w:val="none" w:sz="0" w:space="0" w:color="auto"/>
              </w:divBdr>
            </w:div>
            <w:div w:id="1371802292">
              <w:marLeft w:val="0"/>
              <w:marRight w:val="0"/>
              <w:marTop w:val="0"/>
              <w:marBottom w:val="0"/>
              <w:divBdr>
                <w:top w:val="none" w:sz="0" w:space="0" w:color="auto"/>
                <w:left w:val="none" w:sz="0" w:space="0" w:color="auto"/>
                <w:bottom w:val="none" w:sz="0" w:space="0" w:color="auto"/>
                <w:right w:val="none" w:sz="0" w:space="0" w:color="auto"/>
              </w:divBdr>
            </w:div>
          </w:divsChild>
        </w:div>
        <w:div w:id="507909542">
          <w:marLeft w:val="0"/>
          <w:marRight w:val="0"/>
          <w:marTop w:val="0"/>
          <w:marBottom w:val="0"/>
          <w:divBdr>
            <w:top w:val="none" w:sz="0" w:space="0" w:color="auto"/>
            <w:left w:val="none" w:sz="0" w:space="0" w:color="auto"/>
            <w:bottom w:val="none" w:sz="0" w:space="0" w:color="auto"/>
            <w:right w:val="none" w:sz="0" w:space="0" w:color="auto"/>
          </w:divBdr>
          <w:divsChild>
            <w:div w:id="679698736">
              <w:marLeft w:val="0"/>
              <w:marRight w:val="0"/>
              <w:marTop w:val="0"/>
              <w:marBottom w:val="0"/>
              <w:divBdr>
                <w:top w:val="none" w:sz="0" w:space="0" w:color="auto"/>
                <w:left w:val="none" w:sz="0" w:space="0" w:color="auto"/>
                <w:bottom w:val="none" w:sz="0" w:space="0" w:color="auto"/>
                <w:right w:val="none" w:sz="0" w:space="0" w:color="auto"/>
              </w:divBdr>
            </w:div>
          </w:divsChild>
        </w:div>
        <w:div w:id="526674995">
          <w:marLeft w:val="0"/>
          <w:marRight w:val="0"/>
          <w:marTop w:val="0"/>
          <w:marBottom w:val="0"/>
          <w:divBdr>
            <w:top w:val="none" w:sz="0" w:space="0" w:color="auto"/>
            <w:left w:val="none" w:sz="0" w:space="0" w:color="auto"/>
            <w:bottom w:val="none" w:sz="0" w:space="0" w:color="auto"/>
            <w:right w:val="none" w:sz="0" w:space="0" w:color="auto"/>
          </w:divBdr>
          <w:divsChild>
            <w:div w:id="108857731">
              <w:marLeft w:val="0"/>
              <w:marRight w:val="0"/>
              <w:marTop w:val="0"/>
              <w:marBottom w:val="0"/>
              <w:divBdr>
                <w:top w:val="none" w:sz="0" w:space="0" w:color="auto"/>
                <w:left w:val="none" w:sz="0" w:space="0" w:color="auto"/>
                <w:bottom w:val="none" w:sz="0" w:space="0" w:color="auto"/>
                <w:right w:val="none" w:sz="0" w:space="0" w:color="auto"/>
              </w:divBdr>
            </w:div>
            <w:div w:id="802041559">
              <w:marLeft w:val="0"/>
              <w:marRight w:val="0"/>
              <w:marTop w:val="0"/>
              <w:marBottom w:val="0"/>
              <w:divBdr>
                <w:top w:val="none" w:sz="0" w:space="0" w:color="auto"/>
                <w:left w:val="none" w:sz="0" w:space="0" w:color="auto"/>
                <w:bottom w:val="none" w:sz="0" w:space="0" w:color="auto"/>
                <w:right w:val="none" w:sz="0" w:space="0" w:color="auto"/>
              </w:divBdr>
            </w:div>
            <w:div w:id="1638417826">
              <w:marLeft w:val="0"/>
              <w:marRight w:val="0"/>
              <w:marTop w:val="0"/>
              <w:marBottom w:val="0"/>
              <w:divBdr>
                <w:top w:val="none" w:sz="0" w:space="0" w:color="auto"/>
                <w:left w:val="none" w:sz="0" w:space="0" w:color="auto"/>
                <w:bottom w:val="none" w:sz="0" w:space="0" w:color="auto"/>
                <w:right w:val="none" w:sz="0" w:space="0" w:color="auto"/>
              </w:divBdr>
            </w:div>
            <w:div w:id="1738673420">
              <w:marLeft w:val="0"/>
              <w:marRight w:val="0"/>
              <w:marTop w:val="0"/>
              <w:marBottom w:val="0"/>
              <w:divBdr>
                <w:top w:val="none" w:sz="0" w:space="0" w:color="auto"/>
                <w:left w:val="none" w:sz="0" w:space="0" w:color="auto"/>
                <w:bottom w:val="none" w:sz="0" w:space="0" w:color="auto"/>
                <w:right w:val="none" w:sz="0" w:space="0" w:color="auto"/>
              </w:divBdr>
            </w:div>
          </w:divsChild>
        </w:div>
        <w:div w:id="678436058">
          <w:marLeft w:val="0"/>
          <w:marRight w:val="0"/>
          <w:marTop w:val="0"/>
          <w:marBottom w:val="0"/>
          <w:divBdr>
            <w:top w:val="none" w:sz="0" w:space="0" w:color="auto"/>
            <w:left w:val="none" w:sz="0" w:space="0" w:color="auto"/>
            <w:bottom w:val="none" w:sz="0" w:space="0" w:color="auto"/>
            <w:right w:val="none" w:sz="0" w:space="0" w:color="auto"/>
          </w:divBdr>
          <w:divsChild>
            <w:div w:id="251740606">
              <w:marLeft w:val="0"/>
              <w:marRight w:val="0"/>
              <w:marTop w:val="0"/>
              <w:marBottom w:val="0"/>
              <w:divBdr>
                <w:top w:val="none" w:sz="0" w:space="0" w:color="auto"/>
                <w:left w:val="none" w:sz="0" w:space="0" w:color="auto"/>
                <w:bottom w:val="none" w:sz="0" w:space="0" w:color="auto"/>
                <w:right w:val="none" w:sz="0" w:space="0" w:color="auto"/>
              </w:divBdr>
            </w:div>
            <w:div w:id="859439920">
              <w:marLeft w:val="0"/>
              <w:marRight w:val="0"/>
              <w:marTop w:val="0"/>
              <w:marBottom w:val="0"/>
              <w:divBdr>
                <w:top w:val="none" w:sz="0" w:space="0" w:color="auto"/>
                <w:left w:val="none" w:sz="0" w:space="0" w:color="auto"/>
                <w:bottom w:val="none" w:sz="0" w:space="0" w:color="auto"/>
                <w:right w:val="none" w:sz="0" w:space="0" w:color="auto"/>
              </w:divBdr>
            </w:div>
            <w:div w:id="941374560">
              <w:marLeft w:val="0"/>
              <w:marRight w:val="0"/>
              <w:marTop w:val="0"/>
              <w:marBottom w:val="0"/>
              <w:divBdr>
                <w:top w:val="none" w:sz="0" w:space="0" w:color="auto"/>
                <w:left w:val="none" w:sz="0" w:space="0" w:color="auto"/>
                <w:bottom w:val="none" w:sz="0" w:space="0" w:color="auto"/>
                <w:right w:val="none" w:sz="0" w:space="0" w:color="auto"/>
              </w:divBdr>
            </w:div>
          </w:divsChild>
        </w:div>
        <w:div w:id="711229203">
          <w:marLeft w:val="0"/>
          <w:marRight w:val="0"/>
          <w:marTop w:val="0"/>
          <w:marBottom w:val="0"/>
          <w:divBdr>
            <w:top w:val="none" w:sz="0" w:space="0" w:color="auto"/>
            <w:left w:val="none" w:sz="0" w:space="0" w:color="auto"/>
            <w:bottom w:val="none" w:sz="0" w:space="0" w:color="auto"/>
            <w:right w:val="none" w:sz="0" w:space="0" w:color="auto"/>
          </w:divBdr>
          <w:divsChild>
            <w:div w:id="772479254">
              <w:marLeft w:val="0"/>
              <w:marRight w:val="0"/>
              <w:marTop w:val="0"/>
              <w:marBottom w:val="0"/>
              <w:divBdr>
                <w:top w:val="none" w:sz="0" w:space="0" w:color="auto"/>
                <w:left w:val="none" w:sz="0" w:space="0" w:color="auto"/>
                <w:bottom w:val="none" w:sz="0" w:space="0" w:color="auto"/>
                <w:right w:val="none" w:sz="0" w:space="0" w:color="auto"/>
              </w:divBdr>
            </w:div>
            <w:div w:id="1168210854">
              <w:marLeft w:val="0"/>
              <w:marRight w:val="0"/>
              <w:marTop w:val="0"/>
              <w:marBottom w:val="0"/>
              <w:divBdr>
                <w:top w:val="none" w:sz="0" w:space="0" w:color="auto"/>
                <w:left w:val="none" w:sz="0" w:space="0" w:color="auto"/>
                <w:bottom w:val="none" w:sz="0" w:space="0" w:color="auto"/>
                <w:right w:val="none" w:sz="0" w:space="0" w:color="auto"/>
              </w:divBdr>
            </w:div>
            <w:div w:id="1527526282">
              <w:marLeft w:val="0"/>
              <w:marRight w:val="0"/>
              <w:marTop w:val="0"/>
              <w:marBottom w:val="0"/>
              <w:divBdr>
                <w:top w:val="none" w:sz="0" w:space="0" w:color="auto"/>
                <w:left w:val="none" w:sz="0" w:space="0" w:color="auto"/>
                <w:bottom w:val="none" w:sz="0" w:space="0" w:color="auto"/>
                <w:right w:val="none" w:sz="0" w:space="0" w:color="auto"/>
              </w:divBdr>
            </w:div>
            <w:div w:id="1839540842">
              <w:marLeft w:val="0"/>
              <w:marRight w:val="0"/>
              <w:marTop w:val="0"/>
              <w:marBottom w:val="0"/>
              <w:divBdr>
                <w:top w:val="none" w:sz="0" w:space="0" w:color="auto"/>
                <w:left w:val="none" w:sz="0" w:space="0" w:color="auto"/>
                <w:bottom w:val="none" w:sz="0" w:space="0" w:color="auto"/>
                <w:right w:val="none" w:sz="0" w:space="0" w:color="auto"/>
              </w:divBdr>
            </w:div>
          </w:divsChild>
        </w:div>
        <w:div w:id="847906777">
          <w:marLeft w:val="0"/>
          <w:marRight w:val="0"/>
          <w:marTop w:val="0"/>
          <w:marBottom w:val="0"/>
          <w:divBdr>
            <w:top w:val="none" w:sz="0" w:space="0" w:color="auto"/>
            <w:left w:val="none" w:sz="0" w:space="0" w:color="auto"/>
            <w:bottom w:val="none" w:sz="0" w:space="0" w:color="auto"/>
            <w:right w:val="none" w:sz="0" w:space="0" w:color="auto"/>
          </w:divBdr>
          <w:divsChild>
            <w:div w:id="51975056">
              <w:marLeft w:val="0"/>
              <w:marRight w:val="0"/>
              <w:marTop w:val="0"/>
              <w:marBottom w:val="0"/>
              <w:divBdr>
                <w:top w:val="none" w:sz="0" w:space="0" w:color="auto"/>
                <w:left w:val="none" w:sz="0" w:space="0" w:color="auto"/>
                <w:bottom w:val="none" w:sz="0" w:space="0" w:color="auto"/>
                <w:right w:val="none" w:sz="0" w:space="0" w:color="auto"/>
              </w:divBdr>
            </w:div>
            <w:div w:id="976106274">
              <w:marLeft w:val="0"/>
              <w:marRight w:val="0"/>
              <w:marTop w:val="0"/>
              <w:marBottom w:val="0"/>
              <w:divBdr>
                <w:top w:val="none" w:sz="0" w:space="0" w:color="auto"/>
                <w:left w:val="none" w:sz="0" w:space="0" w:color="auto"/>
                <w:bottom w:val="none" w:sz="0" w:space="0" w:color="auto"/>
                <w:right w:val="none" w:sz="0" w:space="0" w:color="auto"/>
              </w:divBdr>
            </w:div>
            <w:div w:id="1015228951">
              <w:marLeft w:val="0"/>
              <w:marRight w:val="0"/>
              <w:marTop w:val="0"/>
              <w:marBottom w:val="0"/>
              <w:divBdr>
                <w:top w:val="none" w:sz="0" w:space="0" w:color="auto"/>
                <w:left w:val="none" w:sz="0" w:space="0" w:color="auto"/>
                <w:bottom w:val="none" w:sz="0" w:space="0" w:color="auto"/>
                <w:right w:val="none" w:sz="0" w:space="0" w:color="auto"/>
              </w:divBdr>
            </w:div>
          </w:divsChild>
        </w:div>
        <w:div w:id="1069117352">
          <w:marLeft w:val="0"/>
          <w:marRight w:val="0"/>
          <w:marTop w:val="0"/>
          <w:marBottom w:val="0"/>
          <w:divBdr>
            <w:top w:val="none" w:sz="0" w:space="0" w:color="auto"/>
            <w:left w:val="none" w:sz="0" w:space="0" w:color="auto"/>
            <w:bottom w:val="none" w:sz="0" w:space="0" w:color="auto"/>
            <w:right w:val="none" w:sz="0" w:space="0" w:color="auto"/>
          </w:divBdr>
          <w:divsChild>
            <w:div w:id="280303279">
              <w:marLeft w:val="0"/>
              <w:marRight w:val="0"/>
              <w:marTop w:val="0"/>
              <w:marBottom w:val="0"/>
              <w:divBdr>
                <w:top w:val="none" w:sz="0" w:space="0" w:color="auto"/>
                <w:left w:val="none" w:sz="0" w:space="0" w:color="auto"/>
                <w:bottom w:val="none" w:sz="0" w:space="0" w:color="auto"/>
                <w:right w:val="none" w:sz="0" w:space="0" w:color="auto"/>
              </w:divBdr>
            </w:div>
            <w:div w:id="655188539">
              <w:marLeft w:val="0"/>
              <w:marRight w:val="0"/>
              <w:marTop w:val="0"/>
              <w:marBottom w:val="0"/>
              <w:divBdr>
                <w:top w:val="none" w:sz="0" w:space="0" w:color="auto"/>
                <w:left w:val="none" w:sz="0" w:space="0" w:color="auto"/>
                <w:bottom w:val="none" w:sz="0" w:space="0" w:color="auto"/>
                <w:right w:val="none" w:sz="0" w:space="0" w:color="auto"/>
              </w:divBdr>
            </w:div>
            <w:div w:id="720372430">
              <w:marLeft w:val="0"/>
              <w:marRight w:val="0"/>
              <w:marTop w:val="0"/>
              <w:marBottom w:val="0"/>
              <w:divBdr>
                <w:top w:val="none" w:sz="0" w:space="0" w:color="auto"/>
                <w:left w:val="none" w:sz="0" w:space="0" w:color="auto"/>
                <w:bottom w:val="none" w:sz="0" w:space="0" w:color="auto"/>
                <w:right w:val="none" w:sz="0" w:space="0" w:color="auto"/>
              </w:divBdr>
            </w:div>
            <w:div w:id="921255888">
              <w:marLeft w:val="0"/>
              <w:marRight w:val="0"/>
              <w:marTop w:val="0"/>
              <w:marBottom w:val="0"/>
              <w:divBdr>
                <w:top w:val="none" w:sz="0" w:space="0" w:color="auto"/>
                <w:left w:val="none" w:sz="0" w:space="0" w:color="auto"/>
                <w:bottom w:val="none" w:sz="0" w:space="0" w:color="auto"/>
                <w:right w:val="none" w:sz="0" w:space="0" w:color="auto"/>
              </w:divBdr>
            </w:div>
            <w:div w:id="1958367386">
              <w:marLeft w:val="0"/>
              <w:marRight w:val="0"/>
              <w:marTop w:val="0"/>
              <w:marBottom w:val="0"/>
              <w:divBdr>
                <w:top w:val="none" w:sz="0" w:space="0" w:color="auto"/>
                <w:left w:val="none" w:sz="0" w:space="0" w:color="auto"/>
                <w:bottom w:val="none" w:sz="0" w:space="0" w:color="auto"/>
                <w:right w:val="none" w:sz="0" w:space="0" w:color="auto"/>
              </w:divBdr>
            </w:div>
          </w:divsChild>
        </w:div>
        <w:div w:id="1197885055">
          <w:marLeft w:val="0"/>
          <w:marRight w:val="0"/>
          <w:marTop w:val="0"/>
          <w:marBottom w:val="0"/>
          <w:divBdr>
            <w:top w:val="none" w:sz="0" w:space="0" w:color="auto"/>
            <w:left w:val="none" w:sz="0" w:space="0" w:color="auto"/>
            <w:bottom w:val="none" w:sz="0" w:space="0" w:color="auto"/>
            <w:right w:val="none" w:sz="0" w:space="0" w:color="auto"/>
          </w:divBdr>
          <w:divsChild>
            <w:div w:id="101805539">
              <w:marLeft w:val="0"/>
              <w:marRight w:val="0"/>
              <w:marTop w:val="0"/>
              <w:marBottom w:val="0"/>
              <w:divBdr>
                <w:top w:val="none" w:sz="0" w:space="0" w:color="auto"/>
                <w:left w:val="none" w:sz="0" w:space="0" w:color="auto"/>
                <w:bottom w:val="none" w:sz="0" w:space="0" w:color="auto"/>
                <w:right w:val="none" w:sz="0" w:space="0" w:color="auto"/>
              </w:divBdr>
            </w:div>
            <w:div w:id="427384547">
              <w:marLeft w:val="0"/>
              <w:marRight w:val="0"/>
              <w:marTop w:val="0"/>
              <w:marBottom w:val="0"/>
              <w:divBdr>
                <w:top w:val="none" w:sz="0" w:space="0" w:color="auto"/>
                <w:left w:val="none" w:sz="0" w:space="0" w:color="auto"/>
                <w:bottom w:val="none" w:sz="0" w:space="0" w:color="auto"/>
                <w:right w:val="none" w:sz="0" w:space="0" w:color="auto"/>
              </w:divBdr>
            </w:div>
            <w:div w:id="1989048398">
              <w:marLeft w:val="0"/>
              <w:marRight w:val="0"/>
              <w:marTop w:val="0"/>
              <w:marBottom w:val="0"/>
              <w:divBdr>
                <w:top w:val="none" w:sz="0" w:space="0" w:color="auto"/>
                <w:left w:val="none" w:sz="0" w:space="0" w:color="auto"/>
                <w:bottom w:val="none" w:sz="0" w:space="0" w:color="auto"/>
                <w:right w:val="none" w:sz="0" w:space="0" w:color="auto"/>
              </w:divBdr>
            </w:div>
            <w:div w:id="2115517692">
              <w:marLeft w:val="0"/>
              <w:marRight w:val="0"/>
              <w:marTop w:val="0"/>
              <w:marBottom w:val="0"/>
              <w:divBdr>
                <w:top w:val="none" w:sz="0" w:space="0" w:color="auto"/>
                <w:left w:val="none" w:sz="0" w:space="0" w:color="auto"/>
                <w:bottom w:val="none" w:sz="0" w:space="0" w:color="auto"/>
                <w:right w:val="none" w:sz="0" w:space="0" w:color="auto"/>
              </w:divBdr>
            </w:div>
          </w:divsChild>
        </w:div>
        <w:div w:id="1281182241">
          <w:marLeft w:val="0"/>
          <w:marRight w:val="0"/>
          <w:marTop w:val="0"/>
          <w:marBottom w:val="0"/>
          <w:divBdr>
            <w:top w:val="none" w:sz="0" w:space="0" w:color="auto"/>
            <w:left w:val="none" w:sz="0" w:space="0" w:color="auto"/>
            <w:bottom w:val="none" w:sz="0" w:space="0" w:color="auto"/>
            <w:right w:val="none" w:sz="0" w:space="0" w:color="auto"/>
          </w:divBdr>
          <w:divsChild>
            <w:div w:id="468128789">
              <w:marLeft w:val="0"/>
              <w:marRight w:val="0"/>
              <w:marTop w:val="0"/>
              <w:marBottom w:val="0"/>
              <w:divBdr>
                <w:top w:val="none" w:sz="0" w:space="0" w:color="auto"/>
                <w:left w:val="none" w:sz="0" w:space="0" w:color="auto"/>
                <w:bottom w:val="none" w:sz="0" w:space="0" w:color="auto"/>
                <w:right w:val="none" w:sz="0" w:space="0" w:color="auto"/>
              </w:divBdr>
            </w:div>
            <w:div w:id="692995717">
              <w:marLeft w:val="0"/>
              <w:marRight w:val="0"/>
              <w:marTop w:val="0"/>
              <w:marBottom w:val="0"/>
              <w:divBdr>
                <w:top w:val="none" w:sz="0" w:space="0" w:color="auto"/>
                <w:left w:val="none" w:sz="0" w:space="0" w:color="auto"/>
                <w:bottom w:val="none" w:sz="0" w:space="0" w:color="auto"/>
                <w:right w:val="none" w:sz="0" w:space="0" w:color="auto"/>
              </w:divBdr>
            </w:div>
            <w:div w:id="957682410">
              <w:marLeft w:val="0"/>
              <w:marRight w:val="0"/>
              <w:marTop w:val="0"/>
              <w:marBottom w:val="0"/>
              <w:divBdr>
                <w:top w:val="none" w:sz="0" w:space="0" w:color="auto"/>
                <w:left w:val="none" w:sz="0" w:space="0" w:color="auto"/>
                <w:bottom w:val="none" w:sz="0" w:space="0" w:color="auto"/>
                <w:right w:val="none" w:sz="0" w:space="0" w:color="auto"/>
              </w:divBdr>
            </w:div>
            <w:div w:id="1830317563">
              <w:marLeft w:val="0"/>
              <w:marRight w:val="0"/>
              <w:marTop w:val="0"/>
              <w:marBottom w:val="0"/>
              <w:divBdr>
                <w:top w:val="none" w:sz="0" w:space="0" w:color="auto"/>
                <w:left w:val="none" w:sz="0" w:space="0" w:color="auto"/>
                <w:bottom w:val="none" w:sz="0" w:space="0" w:color="auto"/>
                <w:right w:val="none" w:sz="0" w:space="0" w:color="auto"/>
              </w:divBdr>
            </w:div>
          </w:divsChild>
        </w:div>
        <w:div w:id="1360008991">
          <w:marLeft w:val="0"/>
          <w:marRight w:val="0"/>
          <w:marTop w:val="0"/>
          <w:marBottom w:val="0"/>
          <w:divBdr>
            <w:top w:val="none" w:sz="0" w:space="0" w:color="auto"/>
            <w:left w:val="none" w:sz="0" w:space="0" w:color="auto"/>
            <w:bottom w:val="none" w:sz="0" w:space="0" w:color="auto"/>
            <w:right w:val="none" w:sz="0" w:space="0" w:color="auto"/>
          </w:divBdr>
          <w:divsChild>
            <w:div w:id="952371314">
              <w:marLeft w:val="0"/>
              <w:marRight w:val="0"/>
              <w:marTop w:val="0"/>
              <w:marBottom w:val="0"/>
              <w:divBdr>
                <w:top w:val="none" w:sz="0" w:space="0" w:color="auto"/>
                <w:left w:val="none" w:sz="0" w:space="0" w:color="auto"/>
                <w:bottom w:val="none" w:sz="0" w:space="0" w:color="auto"/>
                <w:right w:val="none" w:sz="0" w:space="0" w:color="auto"/>
              </w:divBdr>
            </w:div>
            <w:div w:id="1831679255">
              <w:marLeft w:val="0"/>
              <w:marRight w:val="0"/>
              <w:marTop w:val="0"/>
              <w:marBottom w:val="0"/>
              <w:divBdr>
                <w:top w:val="none" w:sz="0" w:space="0" w:color="auto"/>
                <w:left w:val="none" w:sz="0" w:space="0" w:color="auto"/>
                <w:bottom w:val="none" w:sz="0" w:space="0" w:color="auto"/>
                <w:right w:val="none" w:sz="0" w:space="0" w:color="auto"/>
              </w:divBdr>
            </w:div>
          </w:divsChild>
        </w:div>
        <w:div w:id="1453554291">
          <w:marLeft w:val="0"/>
          <w:marRight w:val="0"/>
          <w:marTop w:val="0"/>
          <w:marBottom w:val="0"/>
          <w:divBdr>
            <w:top w:val="none" w:sz="0" w:space="0" w:color="auto"/>
            <w:left w:val="none" w:sz="0" w:space="0" w:color="auto"/>
            <w:bottom w:val="none" w:sz="0" w:space="0" w:color="auto"/>
            <w:right w:val="none" w:sz="0" w:space="0" w:color="auto"/>
          </w:divBdr>
          <w:divsChild>
            <w:div w:id="436754844">
              <w:marLeft w:val="0"/>
              <w:marRight w:val="0"/>
              <w:marTop w:val="0"/>
              <w:marBottom w:val="0"/>
              <w:divBdr>
                <w:top w:val="none" w:sz="0" w:space="0" w:color="auto"/>
                <w:left w:val="none" w:sz="0" w:space="0" w:color="auto"/>
                <w:bottom w:val="none" w:sz="0" w:space="0" w:color="auto"/>
                <w:right w:val="none" w:sz="0" w:space="0" w:color="auto"/>
              </w:divBdr>
            </w:div>
            <w:div w:id="696933554">
              <w:marLeft w:val="0"/>
              <w:marRight w:val="0"/>
              <w:marTop w:val="0"/>
              <w:marBottom w:val="0"/>
              <w:divBdr>
                <w:top w:val="none" w:sz="0" w:space="0" w:color="auto"/>
                <w:left w:val="none" w:sz="0" w:space="0" w:color="auto"/>
                <w:bottom w:val="none" w:sz="0" w:space="0" w:color="auto"/>
                <w:right w:val="none" w:sz="0" w:space="0" w:color="auto"/>
              </w:divBdr>
            </w:div>
            <w:div w:id="815342492">
              <w:marLeft w:val="0"/>
              <w:marRight w:val="0"/>
              <w:marTop w:val="0"/>
              <w:marBottom w:val="0"/>
              <w:divBdr>
                <w:top w:val="none" w:sz="0" w:space="0" w:color="auto"/>
                <w:left w:val="none" w:sz="0" w:space="0" w:color="auto"/>
                <w:bottom w:val="none" w:sz="0" w:space="0" w:color="auto"/>
                <w:right w:val="none" w:sz="0" w:space="0" w:color="auto"/>
              </w:divBdr>
            </w:div>
            <w:div w:id="943074418">
              <w:marLeft w:val="0"/>
              <w:marRight w:val="0"/>
              <w:marTop w:val="0"/>
              <w:marBottom w:val="0"/>
              <w:divBdr>
                <w:top w:val="none" w:sz="0" w:space="0" w:color="auto"/>
                <w:left w:val="none" w:sz="0" w:space="0" w:color="auto"/>
                <w:bottom w:val="none" w:sz="0" w:space="0" w:color="auto"/>
                <w:right w:val="none" w:sz="0" w:space="0" w:color="auto"/>
              </w:divBdr>
            </w:div>
            <w:div w:id="1251354814">
              <w:marLeft w:val="0"/>
              <w:marRight w:val="0"/>
              <w:marTop w:val="0"/>
              <w:marBottom w:val="0"/>
              <w:divBdr>
                <w:top w:val="none" w:sz="0" w:space="0" w:color="auto"/>
                <w:left w:val="none" w:sz="0" w:space="0" w:color="auto"/>
                <w:bottom w:val="none" w:sz="0" w:space="0" w:color="auto"/>
                <w:right w:val="none" w:sz="0" w:space="0" w:color="auto"/>
              </w:divBdr>
            </w:div>
            <w:div w:id="1963730398">
              <w:marLeft w:val="0"/>
              <w:marRight w:val="0"/>
              <w:marTop w:val="0"/>
              <w:marBottom w:val="0"/>
              <w:divBdr>
                <w:top w:val="none" w:sz="0" w:space="0" w:color="auto"/>
                <w:left w:val="none" w:sz="0" w:space="0" w:color="auto"/>
                <w:bottom w:val="none" w:sz="0" w:space="0" w:color="auto"/>
                <w:right w:val="none" w:sz="0" w:space="0" w:color="auto"/>
              </w:divBdr>
            </w:div>
          </w:divsChild>
        </w:div>
        <w:div w:id="1507674452">
          <w:marLeft w:val="0"/>
          <w:marRight w:val="0"/>
          <w:marTop w:val="0"/>
          <w:marBottom w:val="0"/>
          <w:divBdr>
            <w:top w:val="none" w:sz="0" w:space="0" w:color="auto"/>
            <w:left w:val="none" w:sz="0" w:space="0" w:color="auto"/>
            <w:bottom w:val="none" w:sz="0" w:space="0" w:color="auto"/>
            <w:right w:val="none" w:sz="0" w:space="0" w:color="auto"/>
          </w:divBdr>
          <w:divsChild>
            <w:div w:id="211230271">
              <w:marLeft w:val="0"/>
              <w:marRight w:val="0"/>
              <w:marTop w:val="0"/>
              <w:marBottom w:val="0"/>
              <w:divBdr>
                <w:top w:val="none" w:sz="0" w:space="0" w:color="auto"/>
                <w:left w:val="none" w:sz="0" w:space="0" w:color="auto"/>
                <w:bottom w:val="none" w:sz="0" w:space="0" w:color="auto"/>
                <w:right w:val="none" w:sz="0" w:space="0" w:color="auto"/>
              </w:divBdr>
            </w:div>
            <w:div w:id="1218853528">
              <w:marLeft w:val="0"/>
              <w:marRight w:val="0"/>
              <w:marTop w:val="0"/>
              <w:marBottom w:val="0"/>
              <w:divBdr>
                <w:top w:val="none" w:sz="0" w:space="0" w:color="auto"/>
                <w:left w:val="none" w:sz="0" w:space="0" w:color="auto"/>
                <w:bottom w:val="none" w:sz="0" w:space="0" w:color="auto"/>
                <w:right w:val="none" w:sz="0" w:space="0" w:color="auto"/>
              </w:divBdr>
            </w:div>
            <w:div w:id="1553809375">
              <w:marLeft w:val="0"/>
              <w:marRight w:val="0"/>
              <w:marTop w:val="0"/>
              <w:marBottom w:val="0"/>
              <w:divBdr>
                <w:top w:val="none" w:sz="0" w:space="0" w:color="auto"/>
                <w:left w:val="none" w:sz="0" w:space="0" w:color="auto"/>
                <w:bottom w:val="none" w:sz="0" w:space="0" w:color="auto"/>
                <w:right w:val="none" w:sz="0" w:space="0" w:color="auto"/>
              </w:divBdr>
            </w:div>
            <w:div w:id="1685668607">
              <w:marLeft w:val="0"/>
              <w:marRight w:val="0"/>
              <w:marTop w:val="0"/>
              <w:marBottom w:val="0"/>
              <w:divBdr>
                <w:top w:val="none" w:sz="0" w:space="0" w:color="auto"/>
                <w:left w:val="none" w:sz="0" w:space="0" w:color="auto"/>
                <w:bottom w:val="none" w:sz="0" w:space="0" w:color="auto"/>
                <w:right w:val="none" w:sz="0" w:space="0" w:color="auto"/>
              </w:divBdr>
            </w:div>
            <w:div w:id="1691831545">
              <w:marLeft w:val="0"/>
              <w:marRight w:val="0"/>
              <w:marTop w:val="0"/>
              <w:marBottom w:val="0"/>
              <w:divBdr>
                <w:top w:val="none" w:sz="0" w:space="0" w:color="auto"/>
                <w:left w:val="none" w:sz="0" w:space="0" w:color="auto"/>
                <w:bottom w:val="none" w:sz="0" w:space="0" w:color="auto"/>
                <w:right w:val="none" w:sz="0" w:space="0" w:color="auto"/>
              </w:divBdr>
            </w:div>
          </w:divsChild>
        </w:div>
        <w:div w:id="1538203877">
          <w:marLeft w:val="0"/>
          <w:marRight w:val="0"/>
          <w:marTop w:val="0"/>
          <w:marBottom w:val="0"/>
          <w:divBdr>
            <w:top w:val="none" w:sz="0" w:space="0" w:color="auto"/>
            <w:left w:val="none" w:sz="0" w:space="0" w:color="auto"/>
            <w:bottom w:val="none" w:sz="0" w:space="0" w:color="auto"/>
            <w:right w:val="none" w:sz="0" w:space="0" w:color="auto"/>
          </w:divBdr>
          <w:divsChild>
            <w:div w:id="363749408">
              <w:marLeft w:val="0"/>
              <w:marRight w:val="0"/>
              <w:marTop w:val="0"/>
              <w:marBottom w:val="0"/>
              <w:divBdr>
                <w:top w:val="none" w:sz="0" w:space="0" w:color="auto"/>
                <w:left w:val="none" w:sz="0" w:space="0" w:color="auto"/>
                <w:bottom w:val="none" w:sz="0" w:space="0" w:color="auto"/>
                <w:right w:val="none" w:sz="0" w:space="0" w:color="auto"/>
              </w:divBdr>
            </w:div>
            <w:div w:id="763766664">
              <w:marLeft w:val="0"/>
              <w:marRight w:val="0"/>
              <w:marTop w:val="0"/>
              <w:marBottom w:val="0"/>
              <w:divBdr>
                <w:top w:val="none" w:sz="0" w:space="0" w:color="auto"/>
                <w:left w:val="none" w:sz="0" w:space="0" w:color="auto"/>
                <w:bottom w:val="none" w:sz="0" w:space="0" w:color="auto"/>
                <w:right w:val="none" w:sz="0" w:space="0" w:color="auto"/>
              </w:divBdr>
            </w:div>
            <w:div w:id="1175338915">
              <w:marLeft w:val="0"/>
              <w:marRight w:val="0"/>
              <w:marTop w:val="0"/>
              <w:marBottom w:val="0"/>
              <w:divBdr>
                <w:top w:val="none" w:sz="0" w:space="0" w:color="auto"/>
                <w:left w:val="none" w:sz="0" w:space="0" w:color="auto"/>
                <w:bottom w:val="none" w:sz="0" w:space="0" w:color="auto"/>
                <w:right w:val="none" w:sz="0" w:space="0" w:color="auto"/>
              </w:divBdr>
            </w:div>
          </w:divsChild>
        </w:div>
        <w:div w:id="1554193550">
          <w:marLeft w:val="0"/>
          <w:marRight w:val="0"/>
          <w:marTop w:val="0"/>
          <w:marBottom w:val="0"/>
          <w:divBdr>
            <w:top w:val="none" w:sz="0" w:space="0" w:color="auto"/>
            <w:left w:val="none" w:sz="0" w:space="0" w:color="auto"/>
            <w:bottom w:val="none" w:sz="0" w:space="0" w:color="auto"/>
            <w:right w:val="none" w:sz="0" w:space="0" w:color="auto"/>
          </w:divBdr>
        </w:div>
        <w:div w:id="1566994094">
          <w:marLeft w:val="0"/>
          <w:marRight w:val="0"/>
          <w:marTop w:val="0"/>
          <w:marBottom w:val="0"/>
          <w:divBdr>
            <w:top w:val="none" w:sz="0" w:space="0" w:color="auto"/>
            <w:left w:val="none" w:sz="0" w:space="0" w:color="auto"/>
            <w:bottom w:val="none" w:sz="0" w:space="0" w:color="auto"/>
            <w:right w:val="none" w:sz="0" w:space="0" w:color="auto"/>
          </w:divBdr>
          <w:divsChild>
            <w:div w:id="405962093">
              <w:marLeft w:val="0"/>
              <w:marRight w:val="0"/>
              <w:marTop w:val="0"/>
              <w:marBottom w:val="0"/>
              <w:divBdr>
                <w:top w:val="none" w:sz="0" w:space="0" w:color="auto"/>
                <w:left w:val="none" w:sz="0" w:space="0" w:color="auto"/>
                <w:bottom w:val="none" w:sz="0" w:space="0" w:color="auto"/>
                <w:right w:val="none" w:sz="0" w:space="0" w:color="auto"/>
              </w:divBdr>
            </w:div>
            <w:div w:id="1054037117">
              <w:marLeft w:val="0"/>
              <w:marRight w:val="0"/>
              <w:marTop w:val="0"/>
              <w:marBottom w:val="0"/>
              <w:divBdr>
                <w:top w:val="none" w:sz="0" w:space="0" w:color="auto"/>
                <w:left w:val="none" w:sz="0" w:space="0" w:color="auto"/>
                <w:bottom w:val="none" w:sz="0" w:space="0" w:color="auto"/>
                <w:right w:val="none" w:sz="0" w:space="0" w:color="auto"/>
              </w:divBdr>
            </w:div>
            <w:div w:id="1603611534">
              <w:marLeft w:val="0"/>
              <w:marRight w:val="0"/>
              <w:marTop w:val="0"/>
              <w:marBottom w:val="0"/>
              <w:divBdr>
                <w:top w:val="none" w:sz="0" w:space="0" w:color="auto"/>
                <w:left w:val="none" w:sz="0" w:space="0" w:color="auto"/>
                <w:bottom w:val="none" w:sz="0" w:space="0" w:color="auto"/>
                <w:right w:val="none" w:sz="0" w:space="0" w:color="auto"/>
              </w:divBdr>
            </w:div>
            <w:div w:id="2053308927">
              <w:marLeft w:val="0"/>
              <w:marRight w:val="0"/>
              <w:marTop w:val="0"/>
              <w:marBottom w:val="0"/>
              <w:divBdr>
                <w:top w:val="none" w:sz="0" w:space="0" w:color="auto"/>
                <w:left w:val="none" w:sz="0" w:space="0" w:color="auto"/>
                <w:bottom w:val="none" w:sz="0" w:space="0" w:color="auto"/>
                <w:right w:val="none" w:sz="0" w:space="0" w:color="auto"/>
              </w:divBdr>
            </w:div>
            <w:div w:id="2091349832">
              <w:marLeft w:val="0"/>
              <w:marRight w:val="0"/>
              <w:marTop w:val="0"/>
              <w:marBottom w:val="0"/>
              <w:divBdr>
                <w:top w:val="none" w:sz="0" w:space="0" w:color="auto"/>
                <w:left w:val="none" w:sz="0" w:space="0" w:color="auto"/>
                <w:bottom w:val="none" w:sz="0" w:space="0" w:color="auto"/>
                <w:right w:val="none" w:sz="0" w:space="0" w:color="auto"/>
              </w:divBdr>
            </w:div>
          </w:divsChild>
        </w:div>
        <w:div w:id="1605768377">
          <w:marLeft w:val="0"/>
          <w:marRight w:val="0"/>
          <w:marTop w:val="0"/>
          <w:marBottom w:val="0"/>
          <w:divBdr>
            <w:top w:val="none" w:sz="0" w:space="0" w:color="auto"/>
            <w:left w:val="none" w:sz="0" w:space="0" w:color="auto"/>
            <w:bottom w:val="none" w:sz="0" w:space="0" w:color="auto"/>
            <w:right w:val="none" w:sz="0" w:space="0" w:color="auto"/>
          </w:divBdr>
          <w:divsChild>
            <w:div w:id="132917649">
              <w:marLeft w:val="0"/>
              <w:marRight w:val="0"/>
              <w:marTop w:val="0"/>
              <w:marBottom w:val="0"/>
              <w:divBdr>
                <w:top w:val="none" w:sz="0" w:space="0" w:color="auto"/>
                <w:left w:val="none" w:sz="0" w:space="0" w:color="auto"/>
                <w:bottom w:val="none" w:sz="0" w:space="0" w:color="auto"/>
                <w:right w:val="none" w:sz="0" w:space="0" w:color="auto"/>
              </w:divBdr>
            </w:div>
            <w:div w:id="203836345">
              <w:marLeft w:val="0"/>
              <w:marRight w:val="0"/>
              <w:marTop w:val="0"/>
              <w:marBottom w:val="0"/>
              <w:divBdr>
                <w:top w:val="none" w:sz="0" w:space="0" w:color="auto"/>
                <w:left w:val="none" w:sz="0" w:space="0" w:color="auto"/>
                <w:bottom w:val="none" w:sz="0" w:space="0" w:color="auto"/>
                <w:right w:val="none" w:sz="0" w:space="0" w:color="auto"/>
              </w:divBdr>
            </w:div>
            <w:div w:id="690886240">
              <w:marLeft w:val="0"/>
              <w:marRight w:val="0"/>
              <w:marTop w:val="0"/>
              <w:marBottom w:val="0"/>
              <w:divBdr>
                <w:top w:val="none" w:sz="0" w:space="0" w:color="auto"/>
                <w:left w:val="none" w:sz="0" w:space="0" w:color="auto"/>
                <w:bottom w:val="none" w:sz="0" w:space="0" w:color="auto"/>
                <w:right w:val="none" w:sz="0" w:space="0" w:color="auto"/>
              </w:divBdr>
            </w:div>
            <w:div w:id="1790931044">
              <w:marLeft w:val="0"/>
              <w:marRight w:val="0"/>
              <w:marTop w:val="0"/>
              <w:marBottom w:val="0"/>
              <w:divBdr>
                <w:top w:val="none" w:sz="0" w:space="0" w:color="auto"/>
                <w:left w:val="none" w:sz="0" w:space="0" w:color="auto"/>
                <w:bottom w:val="none" w:sz="0" w:space="0" w:color="auto"/>
                <w:right w:val="none" w:sz="0" w:space="0" w:color="auto"/>
              </w:divBdr>
            </w:div>
            <w:div w:id="1981301864">
              <w:marLeft w:val="0"/>
              <w:marRight w:val="0"/>
              <w:marTop w:val="0"/>
              <w:marBottom w:val="0"/>
              <w:divBdr>
                <w:top w:val="none" w:sz="0" w:space="0" w:color="auto"/>
                <w:left w:val="none" w:sz="0" w:space="0" w:color="auto"/>
                <w:bottom w:val="none" w:sz="0" w:space="0" w:color="auto"/>
                <w:right w:val="none" w:sz="0" w:space="0" w:color="auto"/>
              </w:divBdr>
            </w:div>
          </w:divsChild>
        </w:div>
        <w:div w:id="1614362862">
          <w:marLeft w:val="0"/>
          <w:marRight w:val="0"/>
          <w:marTop w:val="0"/>
          <w:marBottom w:val="0"/>
          <w:divBdr>
            <w:top w:val="none" w:sz="0" w:space="0" w:color="auto"/>
            <w:left w:val="none" w:sz="0" w:space="0" w:color="auto"/>
            <w:bottom w:val="none" w:sz="0" w:space="0" w:color="auto"/>
            <w:right w:val="none" w:sz="0" w:space="0" w:color="auto"/>
          </w:divBdr>
          <w:divsChild>
            <w:div w:id="169099995">
              <w:marLeft w:val="0"/>
              <w:marRight w:val="0"/>
              <w:marTop w:val="0"/>
              <w:marBottom w:val="0"/>
              <w:divBdr>
                <w:top w:val="none" w:sz="0" w:space="0" w:color="auto"/>
                <w:left w:val="none" w:sz="0" w:space="0" w:color="auto"/>
                <w:bottom w:val="none" w:sz="0" w:space="0" w:color="auto"/>
                <w:right w:val="none" w:sz="0" w:space="0" w:color="auto"/>
              </w:divBdr>
            </w:div>
            <w:div w:id="452141601">
              <w:marLeft w:val="0"/>
              <w:marRight w:val="0"/>
              <w:marTop w:val="0"/>
              <w:marBottom w:val="0"/>
              <w:divBdr>
                <w:top w:val="none" w:sz="0" w:space="0" w:color="auto"/>
                <w:left w:val="none" w:sz="0" w:space="0" w:color="auto"/>
                <w:bottom w:val="none" w:sz="0" w:space="0" w:color="auto"/>
                <w:right w:val="none" w:sz="0" w:space="0" w:color="auto"/>
              </w:divBdr>
            </w:div>
            <w:div w:id="1536654329">
              <w:marLeft w:val="0"/>
              <w:marRight w:val="0"/>
              <w:marTop w:val="0"/>
              <w:marBottom w:val="0"/>
              <w:divBdr>
                <w:top w:val="none" w:sz="0" w:space="0" w:color="auto"/>
                <w:left w:val="none" w:sz="0" w:space="0" w:color="auto"/>
                <w:bottom w:val="none" w:sz="0" w:space="0" w:color="auto"/>
                <w:right w:val="none" w:sz="0" w:space="0" w:color="auto"/>
              </w:divBdr>
            </w:div>
            <w:div w:id="1617903116">
              <w:marLeft w:val="0"/>
              <w:marRight w:val="0"/>
              <w:marTop w:val="0"/>
              <w:marBottom w:val="0"/>
              <w:divBdr>
                <w:top w:val="none" w:sz="0" w:space="0" w:color="auto"/>
                <w:left w:val="none" w:sz="0" w:space="0" w:color="auto"/>
                <w:bottom w:val="none" w:sz="0" w:space="0" w:color="auto"/>
                <w:right w:val="none" w:sz="0" w:space="0" w:color="auto"/>
              </w:divBdr>
            </w:div>
            <w:div w:id="1744600315">
              <w:marLeft w:val="0"/>
              <w:marRight w:val="0"/>
              <w:marTop w:val="0"/>
              <w:marBottom w:val="0"/>
              <w:divBdr>
                <w:top w:val="none" w:sz="0" w:space="0" w:color="auto"/>
                <w:left w:val="none" w:sz="0" w:space="0" w:color="auto"/>
                <w:bottom w:val="none" w:sz="0" w:space="0" w:color="auto"/>
                <w:right w:val="none" w:sz="0" w:space="0" w:color="auto"/>
              </w:divBdr>
            </w:div>
            <w:div w:id="1872720701">
              <w:marLeft w:val="0"/>
              <w:marRight w:val="0"/>
              <w:marTop w:val="0"/>
              <w:marBottom w:val="0"/>
              <w:divBdr>
                <w:top w:val="none" w:sz="0" w:space="0" w:color="auto"/>
                <w:left w:val="none" w:sz="0" w:space="0" w:color="auto"/>
                <w:bottom w:val="none" w:sz="0" w:space="0" w:color="auto"/>
                <w:right w:val="none" w:sz="0" w:space="0" w:color="auto"/>
              </w:divBdr>
            </w:div>
          </w:divsChild>
        </w:div>
        <w:div w:id="1629240003">
          <w:marLeft w:val="0"/>
          <w:marRight w:val="0"/>
          <w:marTop w:val="0"/>
          <w:marBottom w:val="0"/>
          <w:divBdr>
            <w:top w:val="none" w:sz="0" w:space="0" w:color="auto"/>
            <w:left w:val="none" w:sz="0" w:space="0" w:color="auto"/>
            <w:bottom w:val="none" w:sz="0" w:space="0" w:color="auto"/>
            <w:right w:val="none" w:sz="0" w:space="0" w:color="auto"/>
          </w:divBdr>
          <w:divsChild>
            <w:div w:id="1014653683">
              <w:marLeft w:val="0"/>
              <w:marRight w:val="0"/>
              <w:marTop w:val="0"/>
              <w:marBottom w:val="0"/>
              <w:divBdr>
                <w:top w:val="none" w:sz="0" w:space="0" w:color="auto"/>
                <w:left w:val="none" w:sz="0" w:space="0" w:color="auto"/>
                <w:bottom w:val="none" w:sz="0" w:space="0" w:color="auto"/>
                <w:right w:val="none" w:sz="0" w:space="0" w:color="auto"/>
              </w:divBdr>
            </w:div>
            <w:div w:id="1083378718">
              <w:marLeft w:val="0"/>
              <w:marRight w:val="0"/>
              <w:marTop w:val="0"/>
              <w:marBottom w:val="0"/>
              <w:divBdr>
                <w:top w:val="none" w:sz="0" w:space="0" w:color="auto"/>
                <w:left w:val="none" w:sz="0" w:space="0" w:color="auto"/>
                <w:bottom w:val="none" w:sz="0" w:space="0" w:color="auto"/>
                <w:right w:val="none" w:sz="0" w:space="0" w:color="auto"/>
              </w:divBdr>
            </w:div>
            <w:div w:id="1763068097">
              <w:marLeft w:val="0"/>
              <w:marRight w:val="0"/>
              <w:marTop w:val="0"/>
              <w:marBottom w:val="0"/>
              <w:divBdr>
                <w:top w:val="none" w:sz="0" w:space="0" w:color="auto"/>
                <w:left w:val="none" w:sz="0" w:space="0" w:color="auto"/>
                <w:bottom w:val="none" w:sz="0" w:space="0" w:color="auto"/>
                <w:right w:val="none" w:sz="0" w:space="0" w:color="auto"/>
              </w:divBdr>
            </w:div>
            <w:div w:id="1776091826">
              <w:marLeft w:val="0"/>
              <w:marRight w:val="0"/>
              <w:marTop w:val="0"/>
              <w:marBottom w:val="0"/>
              <w:divBdr>
                <w:top w:val="none" w:sz="0" w:space="0" w:color="auto"/>
                <w:left w:val="none" w:sz="0" w:space="0" w:color="auto"/>
                <w:bottom w:val="none" w:sz="0" w:space="0" w:color="auto"/>
                <w:right w:val="none" w:sz="0" w:space="0" w:color="auto"/>
              </w:divBdr>
            </w:div>
            <w:div w:id="1981494624">
              <w:marLeft w:val="0"/>
              <w:marRight w:val="0"/>
              <w:marTop w:val="0"/>
              <w:marBottom w:val="0"/>
              <w:divBdr>
                <w:top w:val="none" w:sz="0" w:space="0" w:color="auto"/>
                <w:left w:val="none" w:sz="0" w:space="0" w:color="auto"/>
                <w:bottom w:val="none" w:sz="0" w:space="0" w:color="auto"/>
                <w:right w:val="none" w:sz="0" w:space="0" w:color="auto"/>
              </w:divBdr>
            </w:div>
          </w:divsChild>
        </w:div>
        <w:div w:id="1642731633">
          <w:marLeft w:val="0"/>
          <w:marRight w:val="0"/>
          <w:marTop w:val="0"/>
          <w:marBottom w:val="0"/>
          <w:divBdr>
            <w:top w:val="none" w:sz="0" w:space="0" w:color="auto"/>
            <w:left w:val="none" w:sz="0" w:space="0" w:color="auto"/>
            <w:bottom w:val="none" w:sz="0" w:space="0" w:color="auto"/>
            <w:right w:val="none" w:sz="0" w:space="0" w:color="auto"/>
          </w:divBdr>
          <w:divsChild>
            <w:div w:id="686295631">
              <w:marLeft w:val="0"/>
              <w:marRight w:val="0"/>
              <w:marTop w:val="0"/>
              <w:marBottom w:val="0"/>
              <w:divBdr>
                <w:top w:val="none" w:sz="0" w:space="0" w:color="auto"/>
                <w:left w:val="none" w:sz="0" w:space="0" w:color="auto"/>
                <w:bottom w:val="none" w:sz="0" w:space="0" w:color="auto"/>
                <w:right w:val="none" w:sz="0" w:space="0" w:color="auto"/>
              </w:divBdr>
            </w:div>
            <w:div w:id="2100903009">
              <w:marLeft w:val="0"/>
              <w:marRight w:val="0"/>
              <w:marTop w:val="0"/>
              <w:marBottom w:val="0"/>
              <w:divBdr>
                <w:top w:val="none" w:sz="0" w:space="0" w:color="auto"/>
                <w:left w:val="none" w:sz="0" w:space="0" w:color="auto"/>
                <w:bottom w:val="none" w:sz="0" w:space="0" w:color="auto"/>
                <w:right w:val="none" w:sz="0" w:space="0" w:color="auto"/>
              </w:divBdr>
            </w:div>
          </w:divsChild>
        </w:div>
        <w:div w:id="1664696732">
          <w:marLeft w:val="0"/>
          <w:marRight w:val="0"/>
          <w:marTop w:val="0"/>
          <w:marBottom w:val="0"/>
          <w:divBdr>
            <w:top w:val="none" w:sz="0" w:space="0" w:color="auto"/>
            <w:left w:val="none" w:sz="0" w:space="0" w:color="auto"/>
            <w:bottom w:val="none" w:sz="0" w:space="0" w:color="auto"/>
            <w:right w:val="none" w:sz="0" w:space="0" w:color="auto"/>
          </w:divBdr>
          <w:divsChild>
            <w:div w:id="640692028">
              <w:marLeft w:val="0"/>
              <w:marRight w:val="0"/>
              <w:marTop w:val="0"/>
              <w:marBottom w:val="0"/>
              <w:divBdr>
                <w:top w:val="none" w:sz="0" w:space="0" w:color="auto"/>
                <w:left w:val="none" w:sz="0" w:space="0" w:color="auto"/>
                <w:bottom w:val="none" w:sz="0" w:space="0" w:color="auto"/>
                <w:right w:val="none" w:sz="0" w:space="0" w:color="auto"/>
              </w:divBdr>
            </w:div>
            <w:div w:id="766727485">
              <w:marLeft w:val="0"/>
              <w:marRight w:val="0"/>
              <w:marTop w:val="0"/>
              <w:marBottom w:val="0"/>
              <w:divBdr>
                <w:top w:val="none" w:sz="0" w:space="0" w:color="auto"/>
                <w:left w:val="none" w:sz="0" w:space="0" w:color="auto"/>
                <w:bottom w:val="none" w:sz="0" w:space="0" w:color="auto"/>
                <w:right w:val="none" w:sz="0" w:space="0" w:color="auto"/>
              </w:divBdr>
            </w:div>
            <w:div w:id="774982258">
              <w:marLeft w:val="0"/>
              <w:marRight w:val="0"/>
              <w:marTop w:val="0"/>
              <w:marBottom w:val="0"/>
              <w:divBdr>
                <w:top w:val="none" w:sz="0" w:space="0" w:color="auto"/>
                <w:left w:val="none" w:sz="0" w:space="0" w:color="auto"/>
                <w:bottom w:val="none" w:sz="0" w:space="0" w:color="auto"/>
                <w:right w:val="none" w:sz="0" w:space="0" w:color="auto"/>
              </w:divBdr>
            </w:div>
            <w:div w:id="1577592580">
              <w:marLeft w:val="0"/>
              <w:marRight w:val="0"/>
              <w:marTop w:val="0"/>
              <w:marBottom w:val="0"/>
              <w:divBdr>
                <w:top w:val="none" w:sz="0" w:space="0" w:color="auto"/>
                <w:left w:val="none" w:sz="0" w:space="0" w:color="auto"/>
                <w:bottom w:val="none" w:sz="0" w:space="0" w:color="auto"/>
                <w:right w:val="none" w:sz="0" w:space="0" w:color="auto"/>
              </w:divBdr>
            </w:div>
          </w:divsChild>
        </w:div>
        <w:div w:id="1679506004">
          <w:marLeft w:val="0"/>
          <w:marRight w:val="0"/>
          <w:marTop w:val="0"/>
          <w:marBottom w:val="0"/>
          <w:divBdr>
            <w:top w:val="none" w:sz="0" w:space="0" w:color="auto"/>
            <w:left w:val="none" w:sz="0" w:space="0" w:color="auto"/>
            <w:bottom w:val="none" w:sz="0" w:space="0" w:color="auto"/>
            <w:right w:val="none" w:sz="0" w:space="0" w:color="auto"/>
          </w:divBdr>
          <w:divsChild>
            <w:div w:id="209153476">
              <w:marLeft w:val="0"/>
              <w:marRight w:val="0"/>
              <w:marTop w:val="0"/>
              <w:marBottom w:val="0"/>
              <w:divBdr>
                <w:top w:val="none" w:sz="0" w:space="0" w:color="auto"/>
                <w:left w:val="none" w:sz="0" w:space="0" w:color="auto"/>
                <w:bottom w:val="none" w:sz="0" w:space="0" w:color="auto"/>
                <w:right w:val="none" w:sz="0" w:space="0" w:color="auto"/>
              </w:divBdr>
            </w:div>
            <w:div w:id="514881699">
              <w:marLeft w:val="0"/>
              <w:marRight w:val="0"/>
              <w:marTop w:val="0"/>
              <w:marBottom w:val="0"/>
              <w:divBdr>
                <w:top w:val="none" w:sz="0" w:space="0" w:color="auto"/>
                <w:left w:val="none" w:sz="0" w:space="0" w:color="auto"/>
                <w:bottom w:val="none" w:sz="0" w:space="0" w:color="auto"/>
                <w:right w:val="none" w:sz="0" w:space="0" w:color="auto"/>
              </w:divBdr>
            </w:div>
            <w:div w:id="1143354265">
              <w:marLeft w:val="0"/>
              <w:marRight w:val="0"/>
              <w:marTop w:val="0"/>
              <w:marBottom w:val="0"/>
              <w:divBdr>
                <w:top w:val="none" w:sz="0" w:space="0" w:color="auto"/>
                <w:left w:val="none" w:sz="0" w:space="0" w:color="auto"/>
                <w:bottom w:val="none" w:sz="0" w:space="0" w:color="auto"/>
                <w:right w:val="none" w:sz="0" w:space="0" w:color="auto"/>
              </w:divBdr>
            </w:div>
            <w:div w:id="1620381499">
              <w:marLeft w:val="0"/>
              <w:marRight w:val="0"/>
              <w:marTop w:val="0"/>
              <w:marBottom w:val="0"/>
              <w:divBdr>
                <w:top w:val="none" w:sz="0" w:space="0" w:color="auto"/>
                <w:left w:val="none" w:sz="0" w:space="0" w:color="auto"/>
                <w:bottom w:val="none" w:sz="0" w:space="0" w:color="auto"/>
                <w:right w:val="none" w:sz="0" w:space="0" w:color="auto"/>
              </w:divBdr>
            </w:div>
            <w:div w:id="2063795339">
              <w:marLeft w:val="0"/>
              <w:marRight w:val="0"/>
              <w:marTop w:val="0"/>
              <w:marBottom w:val="0"/>
              <w:divBdr>
                <w:top w:val="none" w:sz="0" w:space="0" w:color="auto"/>
                <w:left w:val="none" w:sz="0" w:space="0" w:color="auto"/>
                <w:bottom w:val="none" w:sz="0" w:space="0" w:color="auto"/>
                <w:right w:val="none" w:sz="0" w:space="0" w:color="auto"/>
              </w:divBdr>
            </w:div>
          </w:divsChild>
        </w:div>
        <w:div w:id="1692679759">
          <w:marLeft w:val="0"/>
          <w:marRight w:val="0"/>
          <w:marTop w:val="0"/>
          <w:marBottom w:val="0"/>
          <w:divBdr>
            <w:top w:val="none" w:sz="0" w:space="0" w:color="auto"/>
            <w:left w:val="none" w:sz="0" w:space="0" w:color="auto"/>
            <w:bottom w:val="none" w:sz="0" w:space="0" w:color="auto"/>
            <w:right w:val="none" w:sz="0" w:space="0" w:color="auto"/>
          </w:divBdr>
        </w:div>
        <w:div w:id="1756054615">
          <w:marLeft w:val="0"/>
          <w:marRight w:val="0"/>
          <w:marTop w:val="0"/>
          <w:marBottom w:val="0"/>
          <w:divBdr>
            <w:top w:val="none" w:sz="0" w:space="0" w:color="auto"/>
            <w:left w:val="none" w:sz="0" w:space="0" w:color="auto"/>
            <w:bottom w:val="none" w:sz="0" w:space="0" w:color="auto"/>
            <w:right w:val="none" w:sz="0" w:space="0" w:color="auto"/>
          </w:divBdr>
          <w:divsChild>
            <w:div w:id="168063630">
              <w:marLeft w:val="0"/>
              <w:marRight w:val="0"/>
              <w:marTop w:val="0"/>
              <w:marBottom w:val="0"/>
              <w:divBdr>
                <w:top w:val="none" w:sz="0" w:space="0" w:color="auto"/>
                <w:left w:val="none" w:sz="0" w:space="0" w:color="auto"/>
                <w:bottom w:val="none" w:sz="0" w:space="0" w:color="auto"/>
                <w:right w:val="none" w:sz="0" w:space="0" w:color="auto"/>
              </w:divBdr>
            </w:div>
            <w:div w:id="433211593">
              <w:marLeft w:val="0"/>
              <w:marRight w:val="0"/>
              <w:marTop w:val="0"/>
              <w:marBottom w:val="0"/>
              <w:divBdr>
                <w:top w:val="none" w:sz="0" w:space="0" w:color="auto"/>
                <w:left w:val="none" w:sz="0" w:space="0" w:color="auto"/>
                <w:bottom w:val="none" w:sz="0" w:space="0" w:color="auto"/>
                <w:right w:val="none" w:sz="0" w:space="0" w:color="auto"/>
              </w:divBdr>
            </w:div>
            <w:div w:id="666053378">
              <w:marLeft w:val="0"/>
              <w:marRight w:val="0"/>
              <w:marTop w:val="0"/>
              <w:marBottom w:val="0"/>
              <w:divBdr>
                <w:top w:val="none" w:sz="0" w:space="0" w:color="auto"/>
                <w:left w:val="none" w:sz="0" w:space="0" w:color="auto"/>
                <w:bottom w:val="none" w:sz="0" w:space="0" w:color="auto"/>
                <w:right w:val="none" w:sz="0" w:space="0" w:color="auto"/>
              </w:divBdr>
            </w:div>
            <w:div w:id="1908299080">
              <w:marLeft w:val="0"/>
              <w:marRight w:val="0"/>
              <w:marTop w:val="0"/>
              <w:marBottom w:val="0"/>
              <w:divBdr>
                <w:top w:val="none" w:sz="0" w:space="0" w:color="auto"/>
                <w:left w:val="none" w:sz="0" w:space="0" w:color="auto"/>
                <w:bottom w:val="none" w:sz="0" w:space="0" w:color="auto"/>
                <w:right w:val="none" w:sz="0" w:space="0" w:color="auto"/>
              </w:divBdr>
            </w:div>
          </w:divsChild>
        </w:div>
        <w:div w:id="1784957963">
          <w:marLeft w:val="0"/>
          <w:marRight w:val="0"/>
          <w:marTop w:val="0"/>
          <w:marBottom w:val="0"/>
          <w:divBdr>
            <w:top w:val="none" w:sz="0" w:space="0" w:color="auto"/>
            <w:left w:val="none" w:sz="0" w:space="0" w:color="auto"/>
            <w:bottom w:val="none" w:sz="0" w:space="0" w:color="auto"/>
            <w:right w:val="none" w:sz="0" w:space="0" w:color="auto"/>
          </w:divBdr>
          <w:divsChild>
            <w:div w:id="45838323">
              <w:marLeft w:val="0"/>
              <w:marRight w:val="0"/>
              <w:marTop w:val="0"/>
              <w:marBottom w:val="0"/>
              <w:divBdr>
                <w:top w:val="none" w:sz="0" w:space="0" w:color="auto"/>
                <w:left w:val="none" w:sz="0" w:space="0" w:color="auto"/>
                <w:bottom w:val="none" w:sz="0" w:space="0" w:color="auto"/>
                <w:right w:val="none" w:sz="0" w:space="0" w:color="auto"/>
              </w:divBdr>
            </w:div>
            <w:div w:id="1375347854">
              <w:marLeft w:val="0"/>
              <w:marRight w:val="0"/>
              <w:marTop w:val="0"/>
              <w:marBottom w:val="0"/>
              <w:divBdr>
                <w:top w:val="none" w:sz="0" w:space="0" w:color="auto"/>
                <w:left w:val="none" w:sz="0" w:space="0" w:color="auto"/>
                <w:bottom w:val="none" w:sz="0" w:space="0" w:color="auto"/>
                <w:right w:val="none" w:sz="0" w:space="0" w:color="auto"/>
              </w:divBdr>
            </w:div>
            <w:div w:id="1495801396">
              <w:marLeft w:val="0"/>
              <w:marRight w:val="0"/>
              <w:marTop w:val="0"/>
              <w:marBottom w:val="0"/>
              <w:divBdr>
                <w:top w:val="none" w:sz="0" w:space="0" w:color="auto"/>
                <w:left w:val="none" w:sz="0" w:space="0" w:color="auto"/>
                <w:bottom w:val="none" w:sz="0" w:space="0" w:color="auto"/>
                <w:right w:val="none" w:sz="0" w:space="0" w:color="auto"/>
              </w:divBdr>
            </w:div>
            <w:div w:id="1508129814">
              <w:marLeft w:val="0"/>
              <w:marRight w:val="0"/>
              <w:marTop w:val="0"/>
              <w:marBottom w:val="0"/>
              <w:divBdr>
                <w:top w:val="none" w:sz="0" w:space="0" w:color="auto"/>
                <w:left w:val="none" w:sz="0" w:space="0" w:color="auto"/>
                <w:bottom w:val="none" w:sz="0" w:space="0" w:color="auto"/>
                <w:right w:val="none" w:sz="0" w:space="0" w:color="auto"/>
              </w:divBdr>
            </w:div>
            <w:div w:id="2073773580">
              <w:marLeft w:val="0"/>
              <w:marRight w:val="0"/>
              <w:marTop w:val="0"/>
              <w:marBottom w:val="0"/>
              <w:divBdr>
                <w:top w:val="none" w:sz="0" w:space="0" w:color="auto"/>
                <w:left w:val="none" w:sz="0" w:space="0" w:color="auto"/>
                <w:bottom w:val="none" w:sz="0" w:space="0" w:color="auto"/>
                <w:right w:val="none" w:sz="0" w:space="0" w:color="auto"/>
              </w:divBdr>
            </w:div>
          </w:divsChild>
        </w:div>
        <w:div w:id="1882010128">
          <w:marLeft w:val="0"/>
          <w:marRight w:val="0"/>
          <w:marTop w:val="0"/>
          <w:marBottom w:val="0"/>
          <w:divBdr>
            <w:top w:val="none" w:sz="0" w:space="0" w:color="auto"/>
            <w:left w:val="none" w:sz="0" w:space="0" w:color="auto"/>
            <w:bottom w:val="none" w:sz="0" w:space="0" w:color="auto"/>
            <w:right w:val="none" w:sz="0" w:space="0" w:color="auto"/>
          </w:divBdr>
          <w:divsChild>
            <w:div w:id="34237160">
              <w:marLeft w:val="0"/>
              <w:marRight w:val="0"/>
              <w:marTop w:val="0"/>
              <w:marBottom w:val="0"/>
              <w:divBdr>
                <w:top w:val="none" w:sz="0" w:space="0" w:color="auto"/>
                <w:left w:val="none" w:sz="0" w:space="0" w:color="auto"/>
                <w:bottom w:val="none" w:sz="0" w:space="0" w:color="auto"/>
                <w:right w:val="none" w:sz="0" w:space="0" w:color="auto"/>
              </w:divBdr>
            </w:div>
            <w:div w:id="126974592">
              <w:marLeft w:val="0"/>
              <w:marRight w:val="0"/>
              <w:marTop w:val="0"/>
              <w:marBottom w:val="0"/>
              <w:divBdr>
                <w:top w:val="none" w:sz="0" w:space="0" w:color="auto"/>
                <w:left w:val="none" w:sz="0" w:space="0" w:color="auto"/>
                <w:bottom w:val="none" w:sz="0" w:space="0" w:color="auto"/>
                <w:right w:val="none" w:sz="0" w:space="0" w:color="auto"/>
              </w:divBdr>
            </w:div>
            <w:div w:id="337007707">
              <w:marLeft w:val="0"/>
              <w:marRight w:val="0"/>
              <w:marTop w:val="0"/>
              <w:marBottom w:val="0"/>
              <w:divBdr>
                <w:top w:val="none" w:sz="0" w:space="0" w:color="auto"/>
                <w:left w:val="none" w:sz="0" w:space="0" w:color="auto"/>
                <w:bottom w:val="none" w:sz="0" w:space="0" w:color="auto"/>
                <w:right w:val="none" w:sz="0" w:space="0" w:color="auto"/>
              </w:divBdr>
            </w:div>
            <w:div w:id="430052961">
              <w:marLeft w:val="0"/>
              <w:marRight w:val="0"/>
              <w:marTop w:val="0"/>
              <w:marBottom w:val="0"/>
              <w:divBdr>
                <w:top w:val="none" w:sz="0" w:space="0" w:color="auto"/>
                <w:left w:val="none" w:sz="0" w:space="0" w:color="auto"/>
                <w:bottom w:val="none" w:sz="0" w:space="0" w:color="auto"/>
                <w:right w:val="none" w:sz="0" w:space="0" w:color="auto"/>
              </w:divBdr>
            </w:div>
            <w:div w:id="461193783">
              <w:marLeft w:val="0"/>
              <w:marRight w:val="0"/>
              <w:marTop w:val="0"/>
              <w:marBottom w:val="0"/>
              <w:divBdr>
                <w:top w:val="none" w:sz="0" w:space="0" w:color="auto"/>
                <w:left w:val="none" w:sz="0" w:space="0" w:color="auto"/>
                <w:bottom w:val="none" w:sz="0" w:space="0" w:color="auto"/>
                <w:right w:val="none" w:sz="0" w:space="0" w:color="auto"/>
              </w:divBdr>
            </w:div>
            <w:div w:id="502745316">
              <w:marLeft w:val="0"/>
              <w:marRight w:val="0"/>
              <w:marTop w:val="0"/>
              <w:marBottom w:val="0"/>
              <w:divBdr>
                <w:top w:val="none" w:sz="0" w:space="0" w:color="auto"/>
                <w:left w:val="none" w:sz="0" w:space="0" w:color="auto"/>
                <w:bottom w:val="none" w:sz="0" w:space="0" w:color="auto"/>
                <w:right w:val="none" w:sz="0" w:space="0" w:color="auto"/>
              </w:divBdr>
            </w:div>
            <w:div w:id="560288182">
              <w:marLeft w:val="0"/>
              <w:marRight w:val="0"/>
              <w:marTop w:val="0"/>
              <w:marBottom w:val="0"/>
              <w:divBdr>
                <w:top w:val="none" w:sz="0" w:space="0" w:color="auto"/>
                <w:left w:val="none" w:sz="0" w:space="0" w:color="auto"/>
                <w:bottom w:val="none" w:sz="0" w:space="0" w:color="auto"/>
                <w:right w:val="none" w:sz="0" w:space="0" w:color="auto"/>
              </w:divBdr>
            </w:div>
            <w:div w:id="689064720">
              <w:marLeft w:val="0"/>
              <w:marRight w:val="0"/>
              <w:marTop w:val="0"/>
              <w:marBottom w:val="0"/>
              <w:divBdr>
                <w:top w:val="none" w:sz="0" w:space="0" w:color="auto"/>
                <w:left w:val="none" w:sz="0" w:space="0" w:color="auto"/>
                <w:bottom w:val="none" w:sz="0" w:space="0" w:color="auto"/>
                <w:right w:val="none" w:sz="0" w:space="0" w:color="auto"/>
              </w:divBdr>
            </w:div>
            <w:div w:id="709647913">
              <w:marLeft w:val="0"/>
              <w:marRight w:val="0"/>
              <w:marTop w:val="0"/>
              <w:marBottom w:val="0"/>
              <w:divBdr>
                <w:top w:val="none" w:sz="0" w:space="0" w:color="auto"/>
                <w:left w:val="none" w:sz="0" w:space="0" w:color="auto"/>
                <w:bottom w:val="none" w:sz="0" w:space="0" w:color="auto"/>
                <w:right w:val="none" w:sz="0" w:space="0" w:color="auto"/>
              </w:divBdr>
            </w:div>
            <w:div w:id="942230056">
              <w:marLeft w:val="0"/>
              <w:marRight w:val="0"/>
              <w:marTop w:val="0"/>
              <w:marBottom w:val="0"/>
              <w:divBdr>
                <w:top w:val="none" w:sz="0" w:space="0" w:color="auto"/>
                <w:left w:val="none" w:sz="0" w:space="0" w:color="auto"/>
                <w:bottom w:val="none" w:sz="0" w:space="0" w:color="auto"/>
                <w:right w:val="none" w:sz="0" w:space="0" w:color="auto"/>
              </w:divBdr>
            </w:div>
            <w:div w:id="1101534499">
              <w:marLeft w:val="0"/>
              <w:marRight w:val="0"/>
              <w:marTop w:val="0"/>
              <w:marBottom w:val="0"/>
              <w:divBdr>
                <w:top w:val="none" w:sz="0" w:space="0" w:color="auto"/>
                <w:left w:val="none" w:sz="0" w:space="0" w:color="auto"/>
                <w:bottom w:val="none" w:sz="0" w:space="0" w:color="auto"/>
                <w:right w:val="none" w:sz="0" w:space="0" w:color="auto"/>
              </w:divBdr>
            </w:div>
            <w:div w:id="1161385210">
              <w:marLeft w:val="0"/>
              <w:marRight w:val="0"/>
              <w:marTop w:val="0"/>
              <w:marBottom w:val="0"/>
              <w:divBdr>
                <w:top w:val="none" w:sz="0" w:space="0" w:color="auto"/>
                <w:left w:val="none" w:sz="0" w:space="0" w:color="auto"/>
                <w:bottom w:val="none" w:sz="0" w:space="0" w:color="auto"/>
                <w:right w:val="none" w:sz="0" w:space="0" w:color="auto"/>
              </w:divBdr>
            </w:div>
            <w:div w:id="1405296783">
              <w:marLeft w:val="0"/>
              <w:marRight w:val="0"/>
              <w:marTop w:val="0"/>
              <w:marBottom w:val="0"/>
              <w:divBdr>
                <w:top w:val="none" w:sz="0" w:space="0" w:color="auto"/>
                <w:left w:val="none" w:sz="0" w:space="0" w:color="auto"/>
                <w:bottom w:val="none" w:sz="0" w:space="0" w:color="auto"/>
                <w:right w:val="none" w:sz="0" w:space="0" w:color="auto"/>
              </w:divBdr>
            </w:div>
            <w:div w:id="1433823289">
              <w:marLeft w:val="0"/>
              <w:marRight w:val="0"/>
              <w:marTop w:val="0"/>
              <w:marBottom w:val="0"/>
              <w:divBdr>
                <w:top w:val="none" w:sz="0" w:space="0" w:color="auto"/>
                <w:left w:val="none" w:sz="0" w:space="0" w:color="auto"/>
                <w:bottom w:val="none" w:sz="0" w:space="0" w:color="auto"/>
                <w:right w:val="none" w:sz="0" w:space="0" w:color="auto"/>
              </w:divBdr>
            </w:div>
            <w:div w:id="1641229997">
              <w:marLeft w:val="0"/>
              <w:marRight w:val="0"/>
              <w:marTop w:val="0"/>
              <w:marBottom w:val="0"/>
              <w:divBdr>
                <w:top w:val="none" w:sz="0" w:space="0" w:color="auto"/>
                <w:left w:val="none" w:sz="0" w:space="0" w:color="auto"/>
                <w:bottom w:val="none" w:sz="0" w:space="0" w:color="auto"/>
                <w:right w:val="none" w:sz="0" w:space="0" w:color="auto"/>
              </w:divBdr>
            </w:div>
            <w:div w:id="1659652584">
              <w:marLeft w:val="0"/>
              <w:marRight w:val="0"/>
              <w:marTop w:val="0"/>
              <w:marBottom w:val="0"/>
              <w:divBdr>
                <w:top w:val="none" w:sz="0" w:space="0" w:color="auto"/>
                <w:left w:val="none" w:sz="0" w:space="0" w:color="auto"/>
                <w:bottom w:val="none" w:sz="0" w:space="0" w:color="auto"/>
                <w:right w:val="none" w:sz="0" w:space="0" w:color="auto"/>
              </w:divBdr>
            </w:div>
            <w:div w:id="1805469590">
              <w:marLeft w:val="0"/>
              <w:marRight w:val="0"/>
              <w:marTop w:val="0"/>
              <w:marBottom w:val="0"/>
              <w:divBdr>
                <w:top w:val="none" w:sz="0" w:space="0" w:color="auto"/>
                <w:left w:val="none" w:sz="0" w:space="0" w:color="auto"/>
                <w:bottom w:val="none" w:sz="0" w:space="0" w:color="auto"/>
                <w:right w:val="none" w:sz="0" w:space="0" w:color="auto"/>
              </w:divBdr>
            </w:div>
            <w:div w:id="1858425688">
              <w:marLeft w:val="0"/>
              <w:marRight w:val="0"/>
              <w:marTop w:val="0"/>
              <w:marBottom w:val="0"/>
              <w:divBdr>
                <w:top w:val="none" w:sz="0" w:space="0" w:color="auto"/>
                <w:left w:val="none" w:sz="0" w:space="0" w:color="auto"/>
                <w:bottom w:val="none" w:sz="0" w:space="0" w:color="auto"/>
                <w:right w:val="none" w:sz="0" w:space="0" w:color="auto"/>
              </w:divBdr>
            </w:div>
            <w:div w:id="1864321241">
              <w:marLeft w:val="0"/>
              <w:marRight w:val="0"/>
              <w:marTop w:val="0"/>
              <w:marBottom w:val="0"/>
              <w:divBdr>
                <w:top w:val="none" w:sz="0" w:space="0" w:color="auto"/>
                <w:left w:val="none" w:sz="0" w:space="0" w:color="auto"/>
                <w:bottom w:val="none" w:sz="0" w:space="0" w:color="auto"/>
                <w:right w:val="none" w:sz="0" w:space="0" w:color="auto"/>
              </w:divBdr>
            </w:div>
            <w:div w:id="2004433996">
              <w:marLeft w:val="0"/>
              <w:marRight w:val="0"/>
              <w:marTop w:val="0"/>
              <w:marBottom w:val="0"/>
              <w:divBdr>
                <w:top w:val="none" w:sz="0" w:space="0" w:color="auto"/>
                <w:left w:val="none" w:sz="0" w:space="0" w:color="auto"/>
                <w:bottom w:val="none" w:sz="0" w:space="0" w:color="auto"/>
                <w:right w:val="none" w:sz="0" w:space="0" w:color="auto"/>
              </w:divBdr>
            </w:div>
            <w:div w:id="2017342128">
              <w:marLeft w:val="0"/>
              <w:marRight w:val="0"/>
              <w:marTop w:val="0"/>
              <w:marBottom w:val="0"/>
              <w:divBdr>
                <w:top w:val="none" w:sz="0" w:space="0" w:color="auto"/>
                <w:left w:val="none" w:sz="0" w:space="0" w:color="auto"/>
                <w:bottom w:val="none" w:sz="0" w:space="0" w:color="auto"/>
                <w:right w:val="none" w:sz="0" w:space="0" w:color="auto"/>
              </w:divBdr>
            </w:div>
            <w:div w:id="2019110986">
              <w:marLeft w:val="0"/>
              <w:marRight w:val="0"/>
              <w:marTop w:val="0"/>
              <w:marBottom w:val="0"/>
              <w:divBdr>
                <w:top w:val="none" w:sz="0" w:space="0" w:color="auto"/>
                <w:left w:val="none" w:sz="0" w:space="0" w:color="auto"/>
                <w:bottom w:val="none" w:sz="0" w:space="0" w:color="auto"/>
                <w:right w:val="none" w:sz="0" w:space="0" w:color="auto"/>
              </w:divBdr>
            </w:div>
            <w:div w:id="2050034706">
              <w:marLeft w:val="0"/>
              <w:marRight w:val="0"/>
              <w:marTop w:val="0"/>
              <w:marBottom w:val="0"/>
              <w:divBdr>
                <w:top w:val="none" w:sz="0" w:space="0" w:color="auto"/>
                <w:left w:val="none" w:sz="0" w:space="0" w:color="auto"/>
                <w:bottom w:val="none" w:sz="0" w:space="0" w:color="auto"/>
                <w:right w:val="none" w:sz="0" w:space="0" w:color="auto"/>
              </w:divBdr>
            </w:div>
            <w:div w:id="2068213812">
              <w:marLeft w:val="0"/>
              <w:marRight w:val="0"/>
              <w:marTop w:val="0"/>
              <w:marBottom w:val="0"/>
              <w:divBdr>
                <w:top w:val="none" w:sz="0" w:space="0" w:color="auto"/>
                <w:left w:val="none" w:sz="0" w:space="0" w:color="auto"/>
                <w:bottom w:val="none" w:sz="0" w:space="0" w:color="auto"/>
                <w:right w:val="none" w:sz="0" w:space="0" w:color="auto"/>
              </w:divBdr>
            </w:div>
            <w:div w:id="2110080668">
              <w:marLeft w:val="0"/>
              <w:marRight w:val="0"/>
              <w:marTop w:val="0"/>
              <w:marBottom w:val="0"/>
              <w:divBdr>
                <w:top w:val="none" w:sz="0" w:space="0" w:color="auto"/>
                <w:left w:val="none" w:sz="0" w:space="0" w:color="auto"/>
                <w:bottom w:val="none" w:sz="0" w:space="0" w:color="auto"/>
                <w:right w:val="none" w:sz="0" w:space="0" w:color="auto"/>
              </w:divBdr>
            </w:div>
          </w:divsChild>
        </w:div>
        <w:div w:id="1885945782">
          <w:marLeft w:val="0"/>
          <w:marRight w:val="0"/>
          <w:marTop w:val="0"/>
          <w:marBottom w:val="0"/>
          <w:divBdr>
            <w:top w:val="none" w:sz="0" w:space="0" w:color="auto"/>
            <w:left w:val="none" w:sz="0" w:space="0" w:color="auto"/>
            <w:bottom w:val="none" w:sz="0" w:space="0" w:color="auto"/>
            <w:right w:val="none" w:sz="0" w:space="0" w:color="auto"/>
          </w:divBdr>
          <w:divsChild>
            <w:div w:id="157380287">
              <w:marLeft w:val="0"/>
              <w:marRight w:val="0"/>
              <w:marTop w:val="0"/>
              <w:marBottom w:val="0"/>
              <w:divBdr>
                <w:top w:val="none" w:sz="0" w:space="0" w:color="auto"/>
                <w:left w:val="none" w:sz="0" w:space="0" w:color="auto"/>
                <w:bottom w:val="none" w:sz="0" w:space="0" w:color="auto"/>
                <w:right w:val="none" w:sz="0" w:space="0" w:color="auto"/>
              </w:divBdr>
            </w:div>
            <w:div w:id="830679606">
              <w:marLeft w:val="0"/>
              <w:marRight w:val="0"/>
              <w:marTop w:val="0"/>
              <w:marBottom w:val="0"/>
              <w:divBdr>
                <w:top w:val="none" w:sz="0" w:space="0" w:color="auto"/>
                <w:left w:val="none" w:sz="0" w:space="0" w:color="auto"/>
                <w:bottom w:val="none" w:sz="0" w:space="0" w:color="auto"/>
                <w:right w:val="none" w:sz="0" w:space="0" w:color="auto"/>
              </w:divBdr>
            </w:div>
            <w:div w:id="858588179">
              <w:marLeft w:val="0"/>
              <w:marRight w:val="0"/>
              <w:marTop w:val="0"/>
              <w:marBottom w:val="0"/>
              <w:divBdr>
                <w:top w:val="none" w:sz="0" w:space="0" w:color="auto"/>
                <w:left w:val="none" w:sz="0" w:space="0" w:color="auto"/>
                <w:bottom w:val="none" w:sz="0" w:space="0" w:color="auto"/>
                <w:right w:val="none" w:sz="0" w:space="0" w:color="auto"/>
              </w:divBdr>
            </w:div>
            <w:div w:id="1357542898">
              <w:marLeft w:val="0"/>
              <w:marRight w:val="0"/>
              <w:marTop w:val="0"/>
              <w:marBottom w:val="0"/>
              <w:divBdr>
                <w:top w:val="none" w:sz="0" w:space="0" w:color="auto"/>
                <w:left w:val="none" w:sz="0" w:space="0" w:color="auto"/>
                <w:bottom w:val="none" w:sz="0" w:space="0" w:color="auto"/>
                <w:right w:val="none" w:sz="0" w:space="0" w:color="auto"/>
              </w:divBdr>
            </w:div>
          </w:divsChild>
        </w:div>
        <w:div w:id="1888642296">
          <w:marLeft w:val="0"/>
          <w:marRight w:val="0"/>
          <w:marTop w:val="0"/>
          <w:marBottom w:val="0"/>
          <w:divBdr>
            <w:top w:val="none" w:sz="0" w:space="0" w:color="auto"/>
            <w:left w:val="none" w:sz="0" w:space="0" w:color="auto"/>
            <w:bottom w:val="none" w:sz="0" w:space="0" w:color="auto"/>
            <w:right w:val="none" w:sz="0" w:space="0" w:color="auto"/>
          </w:divBdr>
          <w:divsChild>
            <w:div w:id="214121246">
              <w:marLeft w:val="0"/>
              <w:marRight w:val="0"/>
              <w:marTop w:val="0"/>
              <w:marBottom w:val="0"/>
              <w:divBdr>
                <w:top w:val="none" w:sz="0" w:space="0" w:color="auto"/>
                <w:left w:val="none" w:sz="0" w:space="0" w:color="auto"/>
                <w:bottom w:val="none" w:sz="0" w:space="0" w:color="auto"/>
                <w:right w:val="none" w:sz="0" w:space="0" w:color="auto"/>
              </w:divBdr>
            </w:div>
            <w:div w:id="377894288">
              <w:marLeft w:val="0"/>
              <w:marRight w:val="0"/>
              <w:marTop w:val="0"/>
              <w:marBottom w:val="0"/>
              <w:divBdr>
                <w:top w:val="none" w:sz="0" w:space="0" w:color="auto"/>
                <w:left w:val="none" w:sz="0" w:space="0" w:color="auto"/>
                <w:bottom w:val="none" w:sz="0" w:space="0" w:color="auto"/>
                <w:right w:val="none" w:sz="0" w:space="0" w:color="auto"/>
              </w:divBdr>
            </w:div>
            <w:div w:id="442311739">
              <w:marLeft w:val="0"/>
              <w:marRight w:val="0"/>
              <w:marTop w:val="0"/>
              <w:marBottom w:val="0"/>
              <w:divBdr>
                <w:top w:val="none" w:sz="0" w:space="0" w:color="auto"/>
                <w:left w:val="none" w:sz="0" w:space="0" w:color="auto"/>
                <w:bottom w:val="none" w:sz="0" w:space="0" w:color="auto"/>
                <w:right w:val="none" w:sz="0" w:space="0" w:color="auto"/>
              </w:divBdr>
            </w:div>
            <w:div w:id="1555387685">
              <w:marLeft w:val="0"/>
              <w:marRight w:val="0"/>
              <w:marTop w:val="0"/>
              <w:marBottom w:val="0"/>
              <w:divBdr>
                <w:top w:val="none" w:sz="0" w:space="0" w:color="auto"/>
                <w:left w:val="none" w:sz="0" w:space="0" w:color="auto"/>
                <w:bottom w:val="none" w:sz="0" w:space="0" w:color="auto"/>
                <w:right w:val="none" w:sz="0" w:space="0" w:color="auto"/>
              </w:divBdr>
            </w:div>
            <w:div w:id="1648316948">
              <w:marLeft w:val="0"/>
              <w:marRight w:val="0"/>
              <w:marTop w:val="0"/>
              <w:marBottom w:val="0"/>
              <w:divBdr>
                <w:top w:val="none" w:sz="0" w:space="0" w:color="auto"/>
                <w:left w:val="none" w:sz="0" w:space="0" w:color="auto"/>
                <w:bottom w:val="none" w:sz="0" w:space="0" w:color="auto"/>
                <w:right w:val="none" w:sz="0" w:space="0" w:color="auto"/>
              </w:divBdr>
            </w:div>
          </w:divsChild>
        </w:div>
        <w:div w:id="2063405189">
          <w:marLeft w:val="0"/>
          <w:marRight w:val="0"/>
          <w:marTop w:val="0"/>
          <w:marBottom w:val="0"/>
          <w:divBdr>
            <w:top w:val="none" w:sz="0" w:space="0" w:color="auto"/>
            <w:left w:val="none" w:sz="0" w:space="0" w:color="auto"/>
            <w:bottom w:val="none" w:sz="0" w:space="0" w:color="auto"/>
            <w:right w:val="none" w:sz="0" w:space="0" w:color="auto"/>
          </w:divBdr>
        </w:div>
        <w:div w:id="2116515746">
          <w:marLeft w:val="0"/>
          <w:marRight w:val="0"/>
          <w:marTop w:val="0"/>
          <w:marBottom w:val="0"/>
          <w:divBdr>
            <w:top w:val="none" w:sz="0" w:space="0" w:color="auto"/>
            <w:left w:val="none" w:sz="0" w:space="0" w:color="auto"/>
            <w:bottom w:val="none" w:sz="0" w:space="0" w:color="auto"/>
            <w:right w:val="none" w:sz="0" w:space="0" w:color="auto"/>
          </w:divBdr>
          <w:divsChild>
            <w:div w:id="132797584">
              <w:marLeft w:val="0"/>
              <w:marRight w:val="0"/>
              <w:marTop w:val="0"/>
              <w:marBottom w:val="0"/>
              <w:divBdr>
                <w:top w:val="none" w:sz="0" w:space="0" w:color="auto"/>
                <w:left w:val="none" w:sz="0" w:space="0" w:color="auto"/>
                <w:bottom w:val="none" w:sz="0" w:space="0" w:color="auto"/>
                <w:right w:val="none" w:sz="0" w:space="0" w:color="auto"/>
              </w:divBdr>
            </w:div>
            <w:div w:id="164437701">
              <w:marLeft w:val="0"/>
              <w:marRight w:val="0"/>
              <w:marTop w:val="0"/>
              <w:marBottom w:val="0"/>
              <w:divBdr>
                <w:top w:val="none" w:sz="0" w:space="0" w:color="auto"/>
                <w:left w:val="none" w:sz="0" w:space="0" w:color="auto"/>
                <w:bottom w:val="none" w:sz="0" w:space="0" w:color="auto"/>
                <w:right w:val="none" w:sz="0" w:space="0" w:color="auto"/>
              </w:divBdr>
            </w:div>
            <w:div w:id="314335677">
              <w:marLeft w:val="0"/>
              <w:marRight w:val="0"/>
              <w:marTop w:val="0"/>
              <w:marBottom w:val="0"/>
              <w:divBdr>
                <w:top w:val="none" w:sz="0" w:space="0" w:color="auto"/>
                <w:left w:val="none" w:sz="0" w:space="0" w:color="auto"/>
                <w:bottom w:val="none" w:sz="0" w:space="0" w:color="auto"/>
                <w:right w:val="none" w:sz="0" w:space="0" w:color="auto"/>
              </w:divBdr>
            </w:div>
            <w:div w:id="8227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9047">
      <w:bodyDiv w:val="1"/>
      <w:marLeft w:val="0"/>
      <w:marRight w:val="0"/>
      <w:marTop w:val="0"/>
      <w:marBottom w:val="0"/>
      <w:divBdr>
        <w:top w:val="none" w:sz="0" w:space="0" w:color="auto"/>
        <w:left w:val="none" w:sz="0" w:space="0" w:color="auto"/>
        <w:bottom w:val="none" w:sz="0" w:space="0" w:color="auto"/>
        <w:right w:val="none" w:sz="0" w:space="0" w:color="auto"/>
      </w:divBdr>
    </w:div>
    <w:div w:id="1389843249">
      <w:bodyDiv w:val="1"/>
      <w:marLeft w:val="0"/>
      <w:marRight w:val="0"/>
      <w:marTop w:val="0"/>
      <w:marBottom w:val="0"/>
      <w:divBdr>
        <w:top w:val="none" w:sz="0" w:space="0" w:color="auto"/>
        <w:left w:val="none" w:sz="0" w:space="0" w:color="auto"/>
        <w:bottom w:val="none" w:sz="0" w:space="0" w:color="auto"/>
        <w:right w:val="none" w:sz="0" w:space="0" w:color="auto"/>
      </w:divBdr>
    </w:div>
    <w:div w:id="1521510321">
      <w:bodyDiv w:val="1"/>
      <w:marLeft w:val="0"/>
      <w:marRight w:val="0"/>
      <w:marTop w:val="0"/>
      <w:marBottom w:val="0"/>
      <w:divBdr>
        <w:top w:val="none" w:sz="0" w:space="0" w:color="auto"/>
        <w:left w:val="none" w:sz="0" w:space="0" w:color="auto"/>
        <w:bottom w:val="none" w:sz="0" w:space="0" w:color="auto"/>
        <w:right w:val="none" w:sz="0" w:space="0" w:color="auto"/>
      </w:divBdr>
    </w:div>
    <w:div w:id="1701779036">
      <w:bodyDiv w:val="1"/>
      <w:marLeft w:val="0"/>
      <w:marRight w:val="0"/>
      <w:marTop w:val="0"/>
      <w:marBottom w:val="0"/>
      <w:divBdr>
        <w:top w:val="none" w:sz="0" w:space="0" w:color="auto"/>
        <w:left w:val="none" w:sz="0" w:space="0" w:color="auto"/>
        <w:bottom w:val="none" w:sz="0" w:space="0" w:color="auto"/>
        <w:right w:val="none" w:sz="0" w:space="0" w:color="auto"/>
      </w:divBdr>
    </w:div>
    <w:div w:id="1750156603">
      <w:bodyDiv w:val="1"/>
      <w:marLeft w:val="0"/>
      <w:marRight w:val="0"/>
      <w:marTop w:val="0"/>
      <w:marBottom w:val="0"/>
      <w:divBdr>
        <w:top w:val="none" w:sz="0" w:space="0" w:color="auto"/>
        <w:left w:val="none" w:sz="0" w:space="0" w:color="auto"/>
        <w:bottom w:val="none" w:sz="0" w:space="0" w:color="auto"/>
        <w:right w:val="none" w:sz="0" w:space="0" w:color="auto"/>
      </w:divBdr>
    </w:div>
    <w:div w:id="1779595158">
      <w:bodyDiv w:val="1"/>
      <w:marLeft w:val="0"/>
      <w:marRight w:val="0"/>
      <w:marTop w:val="0"/>
      <w:marBottom w:val="0"/>
      <w:divBdr>
        <w:top w:val="none" w:sz="0" w:space="0" w:color="auto"/>
        <w:left w:val="none" w:sz="0" w:space="0" w:color="auto"/>
        <w:bottom w:val="none" w:sz="0" w:space="0" w:color="auto"/>
        <w:right w:val="none" w:sz="0" w:space="0" w:color="auto"/>
      </w:divBdr>
    </w:div>
    <w:div w:id="1807623561">
      <w:bodyDiv w:val="1"/>
      <w:marLeft w:val="0"/>
      <w:marRight w:val="0"/>
      <w:marTop w:val="0"/>
      <w:marBottom w:val="0"/>
      <w:divBdr>
        <w:top w:val="none" w:sz="0" w:space="0" w:color="auto"/>
        <w:left w:val="none" w:sz="0" w:space="0" w:color="auto"/>
        <w:bottom w:val="none" w:sz="0" w:space="0" w:color="auto"/>
        <w:right w:val="none" w:sz="0" w:space="0" w:color="auto"/>
      </w:divBdr>
    </w:div>
    <w:div w:id="1948922230">
      <w:bodyDiv w:val="1"/>
      <w:marLeft w:val="0"/>
      <w:marRight w:val="0"/>
      <w:marTop w:val="0"/>
      <w:marBottom w:val="0"/>
      <w:divBdr>
        <w:top w:val="none" w:sz="0" w:space="0" w:color="auto"/>
        <w:left w:val="none" w:sz="0" w:space="0" w:color="auto"/>
        <w:bottom w:val="none" w:sz="0" w:space="0" w:color="auto"/>
        <w:right w:val="none" w:sz="0" w:space="0" w:color="auto"/>
      </w:divBdr>
    </w:div>
    <w:div w:id="1959339431">
      <w:bodyDiv w:val="1"/>
      <w:marLeft w:val="0"/>
      <w:marRight w:val="0"/>
      <w:marTop w:val="0"/>
      <w:marBottom w:val="0"/>
      <w:divBdr>
        <w:top w:val="none" w:sz="0" w:space="0" w:color="auto"/>
        <w:left w:val="none" w:sz="0" w:space="0" w:color="auto"/>
        <w:bottom w:val="none" w:sz="0" w:space="0" w:color="auto"/>
        <w:right w:val="none" w:sz="0" w:space="0" w:color="auto"/>
      </w:divBdr>
      <w:divsChild>
        <w:div w:id="21132491">
          <w:marLeft w:val="0"/>
          <w:marRight w:val="0"/>
          <w:marTop w:val="0"/>
          <w:marBottom w:val="0"/>
          <w:divBdr>
            <w:top w:val="none" w:sz="0" w:space="0" w:color="auto"/>
            <w:left w:val="none" w:sz="0" w:space="0" w:color="auto"/>
            <w:bottom w:val="none" w:sz="0" w:space="0" w:color="auto"/>
            <w:right w:val="none" w:sz="0" w:space="0" w:color="auto"/>
          </w:divBdr>
        </w:div>
        <w:div w:id="30810288">
          <w:marLeft w:val="0"/>
          <w:marRight w:val="0"/>
          <w:marTop w:val="0"/>
          <w:marBottom w:val="0"/>
          <w:divBdr>
            <w:top w:val="none" w:sz="0" w:space="0" w:color="auto"/>
            <w:left w:val="none" w:sz="0" w:space="0" w:color="auto"/>
            <w:bottom w:val="none" w:sz="0" w:space="0" w:color="auto"/>
            <w:right w:val="none" w:sz="0" w:space="0" w:color="auto"/>
          </w:divBdr>
        </w:div>
        <w:div w:id="33041741">
          <w:marLeft w:val="0"/>
          <w:marRight w:val="0"/>
          <w:marTop w:val="0"/>
          <w:marBottom w:val="0"/>
          <w:divBdr>
            <w:top w:val="none" w:sz="0" w:space="0" w:color="auto"/>
            <w:left w:val="none" w:sz="0" w:space="0" w:color="auto"/>
            <w:bottom w:val="none" w:sz="0" w:space="0" w:color="auto"/>
            <w:right w:val="none" w:sz="0" w:space="0" w:color="auto"/>
          </w:divBdr>
        </w:div>
        <w:div w:id="37627781">
          <w:marLeft w:val="0"/>
          <w:marRight w:val="0"/>
          <w:marTop w:val="0"/>
          <w:marBottom w:val="0"/>
          <w:divBdr>
            <w:top w:val="none" w:sz="0" w:space="0" w:color="auto"/>
            <w:left w:val="none" w:sz="0" w:space="0" w:color="auto"/>
            <w:bottom w:val="none" w:sz="0" w:space="0" w:color="auto"/>
            <w:right w:val="none" w:sz="0" w:space="0" w:color="auto"/>
          </w:divBdr>
        </w:div>
        <w:div w:id="78526257">
          <w:marLeft w:val="0"/>
          <w:marRight w:val="0"/>
          <w:marTop w:val="0"/>
          <w:marBottom w:val="0"/>
          <w:divBdr>
            <w:top w:val="none" w:sz="0" w:space="0" w:color="auto"/>
            <w:left w:val="none" w:sz="0" w:space="0" w:color="auto"/>
            <w:bottom w:val="none" w:sz="0" w:space="0" w:color="auto"/>
            <w:right w:val="none" w:sz="0" w:space="0" w:color="auto"/>
          </w:divBdr>
        </w:div>
        <w:div w:id="84426959">
          <w:marLeft w:val="0"/>
          <w:marRight w:val="0"/>
          <w:marTop w:val="0"/>
          <w:marBottom w:val="0"/>
          <w:divBdr>
            <w:top w:val="none" w:sz="0" w:space="0" w:color="auto"/>
            <w:left w:val="none" w:sz="0" w:space="0" w:color="auto"/>
            <w:bottom w:val="none" w:sz="0" w:space="0" w:color="auto"/>
            <w:right w:val="none" w:sz="0" w:space="0" w:color="auto"/>
          </w:divBdr>
        </w:div>
        <w:div w:id="84767340">
          <w:marLeft w:val="0"/>
          <w:marRight w:val="0"/>
          <w:marTop w:val="0"/>
          <w:marBottom w:val="0"/>
          <w:divBdr>
            <w:top w:val="none" w:sz="0" w:space="0" w:color="auto"/>
            <w:left w:val="none" w:sz="0" w:space="0" w:color="auto"/>
            <w:bottom w:val="none" w:sz="0" w:space="0" w:color="auto"/>
            <w:right w:val="none" w:sz="0" w:space="0" w:color="auto"/>
          </w:divBdr>
        </w:div>
        <w:div w:id="93675940">
          <w:marLeft w:val="0"/>
          <w:marRight w:val="0"/>
          <w:marTop w:val="0"/>
          <w:marBottom w:val="0"/>
          <w:divBdr>
            <w:top w:val="none" w:sz="0" w:space="0" w:color="auto"/>
            <w:left w:val="none" w:sz="0" w:space="0" w:color="auto"/>
            <w:bottom w:val="none" w:sz="0" w:space="0" w:color="auto"/>
            <w:right w:val="none" w:sz="0" w:space="0" w:color="auto"/>
          </w:divBdr>
        </w:div>
        <w:div w:id="96219317">
          <w:marLeft w:val="0"/>
          <w:marRight w:val="0"/>
          <w:marTop w:val="0"/>
          <w:marBottom w:val="0"/>
          <w:divBdr>
            <w:top w:val="none" w:sz="0" w:space="0" w:color="auto"/>
            <w:left w:val="none" w:sz="0" w:space="0" w:color="auto"/>
            <w:bottom w:val="none" w:sz="0" w:space="0" w:color="auto"/>
            <w:right w:val="none" w:sz="0" w:space="0" w:color="auto"/>
          </w:divBdr>
        </w:div>
        <w:div w:id="118845300">
          <w:marLeft w:val="0"/>
          <w:marRight w:val="0"/>
          <w:marTop w:val="0"/>
          <w:marBottom w:val="0"/>
          <w:divBdr>
            <w:top w:val="none" w:sz="0" w:space="0" w:color="auto"/>
            <w:left w:val="none" w:sz="0" w:space="0" w:color="auto"/>
            <w:bottom w:val="none" w:sz="0" w:space="0" w:color="auto"/>
            <w:right w:val="none" w:sz="0" w:space="0" w:color="auto"/>
          </w:divBdr>
        </w:div>
        <w:div w:id="120193037">
          <w:marLeft w:val="0"/>
          <w:marRight w:val="0"/>
          <w:marTop w:val="0"/>
          <w:marBottom w:val="0"/>
          <w:divBdr>
            <w:top w:val="none" w:sz="0" w:space="0" w:color="auto"/>
            <w:left w:val="none" w:sz="0" w:space="0" w:color="auto"/>
            <w:bottom w:val="none" w:sz="0" w:space="0" w:color="auto"/>
            <w:right w:val="none" w:sz="0" w:space="0" w:color="auto"/>
          </w:divBdr>
        </w:div>
        <w:div w:id="120392936">
          <w:marLeft w:val="0"/>
          <w:marRight w:val="0"/>
          <w:marTop w:val="0"/>
          <w:marBottom w:val="0"/>
          <w:divBdr>
            <w:top w:val="none" w:sz="0" w:space="0" w:color="auto"/>
            <w:left w:val="none" w:sz="0" w:space="0" w:color="auto"/>
            <w:bottom w:val="none" w:sz="0" w:space="0" w:color="auto"/>
            <w:right w:val="none" w:sz="0" w:space="0" w:color="auto"/>
          </w:divBdr>
        </w:div>
        <w:div w:id="186449925">
          <w:marLeft w:val="0"/>
          <w:marRight w:val="0"/>
          <w:marTop w:val="0"/>
          <w:marBottom w:val="0"/>
          <w:divBdr>
            <w:top w:val="none" w:sz="0" w:space="0" w:color="auto"/>
            <w:left w:val="none" w:sz="0" w:space="0" w:color="auto"/>
            <w:bottom w:val="none" w:sz="0" w:space="0" w:color="auto"/>
            <w:right w:val="none" w:sz="0" w:space="0" w:color="auto"/>
          </w:divBdr>
        </w:div>
        <w:div w:id="189955977">
          <w:marLeft w:val="0"/>
          <w:marRight w:val="0"/>
          <w:marTop w:val="0"/>
          <w:marBottom w:val="0"/>
          <w:divBdr>
            <w:top w:val="none" w:sz="0" w:space="0" w:color="auto"/>
            <w:left w:val="none" w:sz="0" w:space="0" w:color="auto"/>
            <w:bottom w:val="none" w:sz="0" w:space="0" w:color="auto"/>
            <w:right w:val="none" w:sz="0" w:space="0" w:color="auto"/>
          </w:divBdr>
        </w:div>
        <w:div w:id="190269558">
          <w:marLeft w:val="0"/>
          <w:marRight w:val="0"/>
          <w:marTop w:val="0"/>
          <w:marBottom w:val="0"/>
          <w:divBdr>
            <w:top w:val="none" w:sz="0" w:space="0" w:color="auto"/>
            <w:left w:val="none" w:sz="0" w:space="0" w:color="auto"/>
            <w:bottom w:val="none" w:sz="0" w:space="0" w:color="auto"/>
            <w:right w:val="none" w:sz="0" w:space="0" w:color="auto"/>
          </w:divBdr>
        </w:div>
        <w:div w:id="200094468">
          <w:marLeft w:val="0"/>
          <w:marRight w:val="0"/>
          <w:marTop w:val="0"/>
          <w:marBottom w:val="0"/>
          <w:divBdr>
            <w:top w:val="none" w:sz="0" w:space="0" w:color="auto"/>
            <w:left w:val="none" w:sz="0" w:space="0" w:color="auto"/>
            <w:bottom w:val="none" w:sz="0" w:space="0" w:color="auto"/>
            <w:right w:val="none" w:sz="0" w:space="0" w:color="auto"/>
          </w:divBdr>
        </w:div>
        <w:div w:id="201864419">
          <w:marLeft w:val="0"/>
          <w:marRight w:val="0"/>
          <w:marTop w:val="0"/>
          <w:marBottom w:val="0"/>
          <w:divBdr>
            <w:top w:val="none" w:sz="0" w:space="0" w:color="auto"/>
            <w:left w:val="none" w:sz="0" w:space="0" w:color="auto"/>
            <w:bottom w:val="none" w:sz="0" w:space="0" w:color="auto"/>
            <w:right w:val="none" w:sz="0" w:space="0" w:color="auto"/>
          </w:divBdr>
        </w:div>
        <w:div w:id="205601486">
          <w:marLeft w:val="0"/>
          <w:marRight w:val="0"/>
          <w:marTop w:val="0"/>
          <w:marBottom w:val="0"/>
          <w:divBdr>
            <w:top w:val="none" w:sz="0" w:space="0" w:color="auto"/>
            <w:left w:val="none" w:sz="0" w:space="0" w:color="auto"/>
            <w:bottom w:val="none" w:sz="0" w:space="0" w:color="auto"/>
            <w:right w:val="none" w:sz="0" w:space="0" w:color="auto"/>
          </w:divBdr>
        </w:div>
        <w:div w:id="211886085">
          <w:marLeft w:val="0"/>
          <w:marRight w:val="0"/>
          <w:marTop w:val="0"/>
          <w:marBottom w:val="0"/>
          <w:divBdr>
            <w:top w:val="none" w:sz="0" w:space="0" w:color="auto"/>
            <w:left w:val="none" w:sz="0" w:space="0" w:color="auto"/>
            <w:bottom w:val="none" w:sz="0" w:space="0" w:color="auto"/>
            <w:right w:val="none" w:sz="0" w:space="0" w:color="auto"/>
          </w:divBdr>
        </w:div>
        <w:div w:id="233903168">
          <w:marLeft w:val="0"/>
          <w:marRight w:val="0"/>
          <w:marTop w:val="0"/>
          <w:marBottom w:val="0"/>
          <w:divBdr>
            <w:top w:val="none" w:sz="0" w:space="0" w:color="auto"/>
            <w:left w:val="none" w:sz="0" w:space="0" w:color="auto"/>
            <w:bottom w:val="none" w:sz="0" w:space="0" w:color="auto"/>
            <w:right w:val="none" w:sz="0" w:space="0" w:color="auto"/>
          </w:divBdr>
        </w:div>
        <w:div w:id="245262673">
          <w:marLeft w:val="0"/>
          <w:marRight w:val="0"/>
          <w:marTop w:val="0"/>
          <w:marBottom w:val="0"/>
          <w:divBdr>
            <w:top w:val="none" w:sz="0" w:space="0" w:color="auto"/>
            <w:left w:val="none" w:sz="0" w:space="0" w:color="auto"/>
            <w:bottom w:val="none" w:sz="0" w:space="0" w:color="auto"/>
            <w:right w:val="none" w:sz="0" w:space="0" w:color="auto"/>
          </w:divBdr>
        </w:div>
        <w:div w:id="260184870">
          <w:marLeft w:val="0"/>
          <w:marRight w:val="0"/>
          <w:marTop w:val="0"/>
          <w:marBottom w:val="0"/>
          <w:divBdr>
            <w:top w:val="none" w:sz="0" w:space="0" w:color="auto"/>
            <w:left w:val="none" w:sz="0" w:space="0" w:color="auto"/>
            <w:bottom w:val="none" w:sz="0" w:space="0" w:color="auto"/>
            <w:right w:val="none" w:sz="0" w:space="0" w:color="auto"/>
          </w:divBdr>
        </w:div>
        <w:div w:id="264044569">
          <w:marLeft w:val="0"/>
          <w:marRight w:val="0"/>
          <w:marTop w:val="0"/>
          <w:marBottom w:val="0"/>
          <w:divBdr>
            <w:top w:val="none" w:sz="0" w:space="0" w:color="auto"/>
            <w:left w:val="none" w:sz="0" w:space="0" w:color="auto"/>
            <w:bottom w:val="none" w:sz="0" w:space="0" w:color="auto"/>
            <w:right w:val="none" w:sz="0" w:space="0" w:color="auto"/>
          </w:divBdr>
        </w:div>
        <w:div w:id="267810545">
          <w:marLeft w:val="0"/>
          <w:marRight w:val="0"/>
          <w:marTop w:val="0"/>
          <w:marBottom w:val="0"/>
          <w:divBdr>
            <w:top w:val="none" w:sz="0" w:space="0" w:color="auto"/>
            <w:left w:val="none" w:sz="0" w:space="0" w:color="auto"/>
            <w:bottom w:val="none" w:sz="0" w:space="0" w:color="auto"/>
            <w:right w:val="none" w:sz="0" w:space="0" w:color="auto"/>
          </w:divBdr>
        </w:div>
        <w:div w:id="267812194">
          <w:marLeft w:val="0"/>
          <w:marRight w:val="0"/>
          <w:marTop w:val="0"/>
          <w:marBottom w:val="0"/>
          <w:divBdr>
            <w:top w:val="none" w:sz="0" w:space="0" w:color="auto"/>
            <w:left w:val="none" w:sz="0" w:space="0" w:color="auto"/>
            <w:bottom w:val="none" w:sz="0" w:space="0" w:color="auto"/>
            <w:right w:val="none" w:sz="0" w:space="0" w:color="auto"/>
          </w:divBdr>
        </w:div>
        <w:div w:id="273633369">
          <w:marLeft w:val="0"/>
          <w:marRight w:val="0"/>
          <w:marTop w:val="0"/>
          <w:marBottom w:val="0"/>
          <w:divBdr>
            <w:top w:val="none" w:sz="0" w:space="0" w:color="auto"/>
            <w:left w:val="none" w:sz="0" w:space="0" w:color="auto"/>
            <w:bottom w:val="none" w:sz="0" w:space="0" w:color="auto"/>
            <w:right w:val="none" w:sz="0" w:space="0" w:color="auto"/>
          </w:divBdr>
        </w:div>
        <w:div w:id="323046325">
          <w:marLeft w:val="0"/>
          <w:marRight w:val="0"/>
          <w:marTop w:val="0"/>
          <w:marBottom w:val="0"/>
          <w:divBdr>
            <w:top w:val="none" w:sz="0" w:space="0" w:color="auto"/>
            <w:left w:val="none" w:sz="0" w:space="0" w:color="auto"/>
            <w:bottom w:val="none" w:sz="0" w:space="0" w:color="auto"/>
            <w:right w:val="none" w:sz="0" w:space="0" w:color="auto"/>
          </w:divBdr>
        </w:div>
        <w:div w:id="338391562">
          <w:marLeft w:val="0"/>
          <w:marRight w:val="0"/>
          <w:marTop w:val="0"/>
          <w:marBottom w:val="0"/>
          <w:divBdr>
            <w:top w:val="none" w:sz="0" w:space="0" w:color="auto"/>
            <w:left w:val="none" w:sz="0" w:space="0" w:color="auto"/>
            <w:bottom w:val="none" w:sz="0" w:space="0" w:color="auto"/>
            <w:right w:val="none" w:sz="0" w:space="0" w:color="auto"/>
          </w:divBdr>
        </w:div>
        <w:div w:id="341979989">
          <w:marLeft w:val="0"/>
          <w:marRight w:val="0"/>
          <w:marTop w:val="0"/>
          <w:marBottom w:val="0"/>
          <w:divBdr>
            <w:top w:val="none" w:sz="0" w:space="0" w:color="auto"/>
            <w:left w:val="none" w:sz="0" w:space="0" w:color="auto"/>
            <w:bottom w:val="none" w:sz="0" w:space="0" w:color="auto"/>
            <w:right w:val="none" w:sz="0" w:space="0" w:color="auto"/>
          </w:divBdr>
        </w:div>
        <w:div w:id="344065154">
          <w:marLeft w:val="0"/>
          <w:marRight w:val="0"/>
          <w:marTop w:val="0"/>
          <w:marBottom w:val="0"/>
          <w:divBdr>
            <w:top w:val="none" w:sz="0" w:space="0" w:color="auto"/>
            <w:left w:val="none" w:sz="0" w:space="0" w:color="auto"/>
            <w:bottom w:val="none" w:sz="0" w:space="0" w:color="auto"/>
            <w:right w:val="none" w:sz="0" w:space="0" w:color="auto"/>
          </w:divBdr>
        </w:div>
        <w:div w:id="356466015">
          <w:marLeft w:val="0"/>
          <w:marRight w:val="0"/>
          <w:marTop w:val="0"/>
          <w:marBottom w:val="0"/>
          <w:divBdr>
            <w:top w:val="none" w:sz="0" w:space="0" w:color="auto"/>
            <w:left w:val="none" w:sz="0" w:space="0" w:color="auto"/>
            <w:bottom w:val="none" w:sz="0" w:space="0" w:color="auto"/>
            <w:right w:val="none" w:sz="0" w:space="0" w:color="auto"/>
          </w:divBdr>
        </w:div>
        <w:div w:id="384060291">
          <w:marLeft w:val="0"/>
          <w:marRight w:val="0"/>
          <w:marTop w:val="0"/>
          <w:marBottom w:val="0"/>
          <w:divBdr>
            <w:top w:val="none" w:sz="0" w:space="0" w:color="auto"/>
            <w:left w:val="none" w:sz="0" w:space="0" w:color="auto"/>
            <w:bottom w:val="none" w:sz="0" w:space="0" w:color="auto"/>
            <w:right w:val="none" w:sz="0" w:space="0" w:color="auto"/>
          </w:divBdr>
        </w:div>
        <w:div w:id="407730724">
          <w:marLeft w:val="0"/>
          <w:marRight w:val="0"/>
          <w:marTop w:val="0"/>
          <w:marBottom w:val="0"/>
          <w:divBdr>
            <w:top w:val="none" w:sz="0" w:space="0" w:color="auto"/>
            <w:left w:val="none" w:sz="0" w:space="0" w:color="auto"/>
            <w:bottom w:val="none" w:sz="0" w:space="0" w:color="auto"/>
            <w:right w:val="none" w:sz="0" w:space="0" w:color="auto"/>
          </w:divBdr>
        </w:div>
        <w:div w:id="413092009">
          <w:marLeft w:val="0"/>
          <w:marRight w:val="0"/>
          <w:marTop w:val="0"/>
          <w:marBottom w:val="0"/>
          <w:divBdr>
            <w:top w:val="none" w:sz="0" w:space="0" w:color="auto"/>
            <w:left w:val="none" w:sz="0" w:space="0" w:color="auto"/>
            <w:bottom w:val="none" w:sz="0" w:space="0" w:color="auto"/>
            <w:right w:val="none" w:sz="0" w:space="0" w:color="auto"/>
          </w:divBdr>
        </w:div>
        <w:div w:id="457334898">
          <w:marLeft w:val="0"/>
          <w:marRight w:val="0"/>
          <w:marTop w:val="0"/>
          <w:marBottom w:val="0"/>
          <w:divBdr>
            <w:top w:val="none" w:sz="0" w:space="0" w:color="auto"/>
            <w:left w:val="none" w:sz="0" w:space="0" w:color="auto"/>
            <w:bottom w:val="none" w:sz="0" w:space="0" w:color="auto"/>
            <w:right w:val="none" w:sz="0" w:space="0" w:color="auto"/>
          </w:divBdr>
        </w:div>
        <w:div w:id="466777443">
          <w:marLeft w:val="0"/>
          <w:marRight w:val="0"/>
          <w:marTop w:val="0"/>
          <w:marBottom w:val="0"/>
          <w:divBdr>
            <w:top w:val="none" w:sz="0" w:space="0" w:color="auto"/>
            <w:left w:val="none" w:sz="0" w:space="0" w:color="auto"/>
            <w:bottom w:val="none" w:sz="0" w:space="0" w:color="auto"/>
            <w:right w:val="none" w:sz="0" w:space="0" w:color="auto"/>
          </w:divBdr>
        </w:div>
        <w:div w:id="477309987">
          <w:marLeft w:val="0"/>
          <w:marRight w:val="0"/>
          <w:marTop w:val="0"/>
          <w:marBottom w:val="0"/>
          <w:divBdr>
            <w:top w:val="none" w:sz="0" w:space="0" w:color="auto"/>
            <w:left w:val="none" w:sz="0" w:space="0" w:color="auto"/>
            <w:bottom w:val="none" w:sz="0" w:space="0" w:color="auto"/>
            <w:right w:val="none" w:sz="0" w:space="0" w:color="auto"/>
          </w:divBdr>
        </w:div>
        <w:div w:id="486164476">
          <w:marLeft w:val="0"/>
          <w:marRight w:val="0"/>
          <w:marTop w:val="0"/>
          <w:marBottom w:val="0"/>
          <w:divBdr>
            <w:top w:val="none" w:sz="0" w:space="0" w:color="auto"/>
            <w:left w:val="none" w:sz="0" w:space="0" w:color="auto"/>
            <w:bottom w:val="none" w:sz="0" w:space="0" w:color="auto"/>
            <w:right w:val="none" w:sz="0" w:space="0" w:color="auto"/>
          </w:divBdr>
        </w:div>
        <w:div w:id="494229700">
          <w:marLeft w:val="0"/>
          <w:marRight w:val="0"/>
          <w:marTop w:val="0"/>
          <w:marBottom w:val="0"/>
          <w:divBdr>
            <w:top w:val="none" w:sz="0" w:space="0" w:color="auto"/>
            <w:left w:val="none" w:sz="0" w:space="0" w:color="auto"/>
            <w:bottom w:val="none" w:sz="0" w:space="0" w:color="auto"/>
            <w:right w:val="none" w:sz="0" w:space="0" w:color="auto"/>
          </w:divBdr>
        </w:div>
        <w:div w:id="500703722">
          <w:marLeft w:val="0"/>
          <w:marRight w:val="0"/>
          <w:marTop w:val="0"/>
          <w:marBottom w:val="0"/>
          <w:divBdr>
            <w:top w:val="none" w:sz="0" w:space="0" w:color="auto"/>
            <w:left w:val="none" w:sz="0" w:space="0" w:color="auto"/>
            <w:bottom w:val="none" w:sz="0" w:space="0" w:color="auto"/>
            <w:right w:val="none" w:sz="0" w:space="0" w:color="auto"/>
          </w:divBdr>
        </w:div>
        <w:div w:id="502282393">
          <w:marLeft w:val="0"/>
          <w:marRight w:val="0"/>
          <w:marTop w:val="0"/>
          <w:marBottom w:val="0"/>
          <w:divBdr>
            <w:top w:val="none" w:sz="0" w:space="0" w:color="auto"/>
            <w:left w:val="none" w:sz="0" w:space="0" w:color="auto"/>
            <w:bottom w:val="none" w:sz="0" w:space="0" w:color="auto"/>
            <w:right w:val="none" w:sz="0" w:space="0" w:color="auto"/>
          </w:divBdr>
        </w:div>
        <w:div w:id="503470866">
          <w:marLeft w:val="0"/>
          <w:marRight w:val="0"/>
          <w:marTop w:val="0"/>
          <w:marBottom w:val="0"/>
          <w:divBdr>
            <w:top w:val="none" w:sz="0" w:space="0" w:color="auto"/>
            <w:left w:val="none" w:sz="0" w:space="0" w:color="auto"/>
            <w:bottom w:val="none" w:sz="0" w:space="0" w:color="auto"/>
            <w:right w:val="none" w:sz="0" w:space="0" w:color="auto"/>
          </w:divBdr>
        </w:div>
        <w:div w:id="523984604">
          <w:marLeft w:val="0"/>
          <w:marRight w:val="0"/>
          <w:marTop w:val="0"/>
          <w:marBottom w:val="0"/>
          <w:divBdr>
            <w:top w:val="none" w:sz="0" w:space="0" w:color="auto"/>
            <w:left w:val="none" w:sz="0" w:space="0" w:color="auto"/>
            <w:bottom w:val="none" w:sz="0" w:space="0" w:color="auto"/>
            <w:right w:val="none" w:sz="0" w:space="0" w:color="auto"/>
          </w:divBdr>
        </w:div>
        <w:div w:id="542792403">
          <w:marLeft w:val="0"/>
          <w:marRight w:val="0"/>
          <w:marTop w:val="0"/>
          <w:marBottom w:val="0"/>
          <w:divBdr>
            <w:top w:val="none" w:sz="0" w:space="0" w:color="auto"/>
            <w:left w:val="none" w:sz="0" w:space="0" w:color="auto"/>
            <w:bottom w:val="none" w:sz="0" w:space="0" w:color="auto"/>
            <w:right w:val="none" w:sz="0" w:space="0" w:color="auto"/>
          </w:divBdr>
        </w:div>
        <w:div w:id="550843440">
          <w:marLeft w:val="0"/>
          <w:marRight w:val="0"/>
          <w:marTop w:val="0"/>
          <w:marBottom w:val="0"/>
          <w:divBdr>
            <w:top w:val="none" w:sz="0" w:space="0" w:color="auto"/>
            <w:left w:val="none" w:sz="0" w:space="0" w:color="auto"/>
            <w:bottom w:val="none" w:sz="0" w:space="0" w:color="auto"/>
            <w:right w:val="none" w:sz="0" w:space="0" w:color="auto"/>
          </w:divBdr>
        </w:div>
        <w:div w:id="560216165">
          <w:marLeft w:val="0"/>
          <w:marRight w:val="0"/>
          <w:marTop w:val="0"/>
          <w:marBottom w:val="0"/>
          <w:divBdr>
            <w:top w:val="none" w:sz="0" w:space="0" w:color="auto"/>
            <w:left w:val="none" w:sz="0" w:space="0" w:color="auto"/>
            <w:bottom w:val="none" w:sz="0" w:space="0" w:color="auto"/>
            <w:right w:val="none" w:sz="0" w:space="0" w:color="auto"/>
          </w:divBdr>
        </w:div>
        <w:div w:id="596404660">
          <w:marLeft w:val="0"/>
          <w:marRight w:val="0"/>
          <w:marTop w:val="0"/>
          <w:marBottom w:val="0"/>
          <w:divBdr>
            <w:top w:val="none" w:sz="0" w:space="0" w:color="auto"/>
            <w:left w:val="none" w:sz="0" w:space="0" w:color="auto"/>
            <w:bottom w:val="none" w:sz="0" w:space="0" w:color="auto"/>
            <w:right w:val="none" w:sz="0" w:space="0" w:color="auto"/>
          </w:divBdr>
        </w:div>
        <w:div w:id="612325368">
          <w:marLeft w:val="0"/>
          <w:marRight w:val="0"/>
          <w:marTop w:val="0"/>
          <w:marBottom w:val="0"/>
          <w:divBdr>
            <w:top w:val="none" w:sz="0" w:space="0" w:color="auto"/>
            <w:left w:val="none" w:sz="0" w:space="0" w:color="auto"/>
            <w:bottom w:val="none" w:sz="0" w:space="0" w:color="auto"/>
            <w:right w:val="none" w:sz="0" w:space="0" w:color="auto"/>
          </w:divBdr>
        </w:div>
        <w:div w:id="631834384">
          <w:marLeft w:val="0"/>
          <w:marRight w:val="0"/>
          <w:marTop w:val="0"/>
          <w:marBottom w:val="0"/>
          <w:divBdr>
            <w:top w:val="none" w:sz="0" w:space="0" w:color="auto"/>
            <w:left w:val="none" w:sz="0" w:space="0" w:color="auto"/>
            <w:bottom w:val="none" w:sz="0" w:space="0" w:color="auto"/>
            <w:right w:val="none" w:sz="0" w:space="0" w:color="auto"/>
          </w:divBdr>
        </w:div>
        <w:div w:id="647513187">
          <w:marLeft w:val="0"/>
          <w:marRight w:val="0"/>
          <w:marTop w:val="0"/>
          <w:marBottom w:val="0"/>
          <w:divBdr>
            <w:top w:val="none" w:sz="0" w:space="0" w:color="auto"/>
            <w:left w:val="none" w:sz="0" w:space="0" w:color="auto"/>
            <w:bottom w:val="none" w:sz="0" w:space="0" w:color="auto"/>
            <w:right w:val="none" w:sz="0" w:space="0" w:color="auto"/>
          </w:divBdr>
        </w:div>
        <w:div w:id="701513887">
          <w:marLeft w:val="0"/>
          <w:marRight w:val="0"/>
          <w:marTop w:val="0"/>
          <w:marBottom w:val="0"/>
          <w:divBdr>
            <w:top w:val="none" w:sz="0" w:space="0" w:color="auto"/>
            <w:left w:val="none" w:sz="0" w:space="0" w:color="auto"/>
            <w:bottom w:val="none" w:sz="0" w:space="0" w:color="auto"/>
            <w:right w:val="none" w:sz="0" w:space="0" w:color="auto"/>
          </w:divBdr>
        </w:div>
        <w:div w:id="729304359">
          <w:marLeft w:val="0"/>
          <w:marRight w:val="0"/>
          <w:marTop w:val="0"/>
          <w:marBottom w:val="0"/>
          <w:divBdr>
            <w:top w:val="none" w:sz="0" w:space="0" w:color="auto"/>
            <w:left w:val="none" w:sz="0" w:space="0" w:color="auto"/>
            <w:bottom w:val="none" w:sz="0" w:space="0" w:color="auto"/>
            <w:right w:val="none" w:sz="0" w:space="0" w:color="auto"/>
          </w:divBdr>
        </w:div>
        <w:div w:id="733547247">
          <w:marLeft w:val="0"/>
          <w:marRight w:val="0"/>
          <w:marTop w:val="0"/>
          <w:marBottom w:val="0"/>
          <w:divBdr>
            <w:top w:val="none" w:sz="0" w:space="0" w:color="auto"/>
            <w:left w:val="none" w:sz="0" w:space="0" w:color="auto"/>
            <w:bottom w:val="none" w:sz="0" w:space="0" w:color="auto"/>
            <w:right w:val="none" w:sz="0" w:space="0" w:color="auto"/>
          </w:divBdr>
        </w:div>
        <w:div w:id="746265573">
          <w:marLeft w:val="0"/>
          <w:marRight w:val="0"/>
          <w:marTop w:val="0"/>
          <w:marBottom w:val="0"/>
          <w:divBdr>
            <w:top w:val="none" w:sz="0" w:space="0" w:color="auto"/>
            <w:left w:val="none" w:sz="0" w:space="0" w:color="auto"/>
            <w:bottom w:val="none" w:sz="0" w:space="0" w:color="auto"/>
            <w:right w:val="none" w:sz="0" w:space="0" w:color="auto"/>
          </w:divBdr>
        </w:div>
        <w:div w:id="763112436">
          <w:marLeft w:val="0"/>
          <w:marRight w:val="0"/>
          <w:marTop w:val="0"/>
          <w:marBottom w:val="0"/>
          <w:divBdr>
            <w:top w:val="none" w:sz="0" w:space="0" w:color="auto"/>
            <w:left w:val="none" w:sz="0" w:space="0" w:color="auto"/>
            <w:bottom w:val="none" w:sz="0" w:space="0" w:color="auto"/>
            <w:right w:val="none" w:sz="0" w:space="0" w:color="auto"/>
          </w:divBdr>
        </w:div>
        <w:div w:id="819268916">
          <w:marLeft w:val="0"/>
          <w:marRight w:val="0"/>
          <w:marTop w:val="0"/>
          <w:marBottom w:val="0"/>
          <w:divBdr>
            <w:top w:val="none" w:sz="0" w:space="0" w:color="auto"/>
            <w:left w:val="none" w:sz="0" w:space="0" w:color="auto"/>
            <w:bottom w:val="none" w:sz="0" w:space="0" w:color="auto"/>
            <w:right w:val="none" w:sz="0" w:space="0" w:color="auto"/>
          </w:divBdr>
        </w:div>
        <w:div w:id="854458436">
          <w:marLeft w:val="0"/>
          <w:marRight w:val="0"/>
          <w:marTop w:val="0"/>
          <w:marBottom w:val="0"/>
          <w:divBdr>
            <w:top w:val="none" w:sz="0" w:space="0" w:color="auto"/>
            <w:left w:val="none" w:sz="0" w:space="0" w:color="auto"/>
            <w:bottom w:val="none" w:sz="0" w:space="0" w:color="auto"/>
            <w:right w:val="none" w:sz="0" w:space="0" w:color="auto"/>
          </w:divBdr>
        </w:div>
        <w:div w:id="876896217">
          <w:marLeft w:val="0"/>
          <w:marRight w:val="0"/>
          <w:marTop w:val="0"/>
          <w:marBottom w:val="0"/>
          <w:divBdr>
            <w:top w:val="none" w:sz="0" w:space="0" w:color="auto"/>
            <w:left w:val="none" w:sz="0" w:space="0" w:color="auto"/>
            <w:bottom w:val="none" w:sz="0" w:space="0" w:color="auto"/>
            <w:right w:val="none" w:sz="0" w:space="0" w:color="auto"/>
          </w:divBdr>
        </w:div>
        <w:div w:id="887959911">
          <w:marLeft w:val="0"/>
          <w:marRight w:val="0"/>
          <w:marTop w:val="0"/>
          <w:marBottom w:val="0"/>
          <w:divBdr>
            <w:top w:val="none" w:sz="0" w:space="0" w:color="auto"/>
            <w:left w:val="none" w:sz="0" w:space="0" w:color="auto"/>
            <w:bottom w:val="none" w:sz="0" w:space="0" w:color="auto"/>
            <w:right w:val="none" w:sz="0" w:space="0" w:color="auto"/>
          </w:divBdr>
        </w:div>
        <w:div w:id="892235719">
          <w:marLeft w:val="0"/>
          <w:marRight w:val="0"/>
          <w:marTop w:val="0"/>
          <w:marBottom w:val="0"/>
          <w:divBdr>
            <w:top w:val="none" w:sz="0" w:space="0" w:color="auto"/>
            <w:left w:val="none" w:sz="0" w:space="0" w:color="auto"/>
            <w:bottom w:val="none" w:sz="0" w:space="0" w:color="auto"/>
            <w:right w:val="none" w:sz="0" w:space="0" w:color="auto"/>
          </w:divBdr>
        </w:div>
        <w:div w:id="913782636">
          <w:marLeft w:val="0"/>
          <w:marRight w:val="0"/>
          <w:marTop w:val="0"/>
          <w:marBottom w:val="0"/>
          <w:divBdr>
            <w:top w:val="none" w:sz="0" w:space="0" w:color="auto"/>
            <w:left w:val="none" w:sz="0" w:space="0" w:color="auto"/>
            <w:bottom w:val="none" w:sz="0" w:space="0" w:color="auto"/>
            <w:right w:val="none" w:sz="0" w:space="0" w:color="auto"/>
          </w:divBdr>
        </w:div>
        <w:div w:id="928737324">
          <w:marLeft w:val="0"/>
          <w:marRight w:val="0"/>
          <w:marTop w:val="0"/>
          <w:marBottom w:val="0"/>
          <w:divBdr>
            <w:top w:val="none" w:sz="0" w:space="0" w:color="auto"/>
            <w:left w:val="none" w:sz="0" w:space="0" w:color="auto"/>
            <w:bottom w:val="none" w:sz="0" w:space="0" w:color="auto"/>
            <w:right w:val="none" w:sz="0" w:space="0" w:color="auto"/>
          </w:divBdr>
        </w:div>
        <w:div w:id="963652985">
          <w:marLeft w:val="0"/>
          <w:marRight w:val="0"/>
          <w:marTop w:val="0"/>
          <w:marBottom w:val="0"/>
          <w:divBdr>
            <w:top w:val="none" w:sz="0" w:space="0" w:color="auto"/>
            <w:left w:val="none" w:sz="0" w:space="0" w:color="auto"/>
            <w:bottom w:val="none" w:sz="0" w:space="0" w:color="auto"/>
            <w:right w:val="none" w:sz="0" w:space="0" w:color="auto"/>
          </w:divBdr>
        </w:div>
        <w:div w:id="967589179">
          <w:marLeft w:val="0"/>
          <w:marRight w:val="0"/>
          <w:marTop w:val="0"/>
          <w:marBottom w:val="0"/>
          <w:divBdr>
            <w:top w:val="none" w:sz="0" w:space="0" w:color="auto"/>
            <w:left w:val="none" w:sz="0" w:space="0" w:color="auto"/>
            <w:bottom w:val="none" w:sz="0" w:space="0" w:color="auto"/>
            <w:right w:val="none" w:sz="0" w:space="0" w:color="auto"/>
          </w:divBdr>
        </w:div>
        <w:div w:id="977954307">
          <w:marLeft w:val="0"/>
          <w:marRight w:val="0"/>
          <w:marTop w:val="0"/>
          <w:marBottom w:val="0"/>
          <w:divBdr>
            <w:top w:val="none" w:sz="0" w:space="0" w:color="auto"/>
            <w:left w:val="none" w:sz="0" w:space="0" w:color="auto"/>
            <w:bottom w:val="none" w:sz="0" w:space="0" w:color="auto"/>
            <w:right w:val="none" w:sz="0" w:space="0" w:color="auto"/>
          </w:divBdr>
        </w:div>
        <w:div w:id="989216574">
          <w:marLeft w:val="0"/>
          <w:marRight w:val="0"/>
          <w:marTop w:val="0"/>
          <w:marBottom w:val="0"/>
          <w:divBdr>
            <w:top w:val="none" w:sz="0" w:space="0" w:color="auto"/>
            <w:left w:val="none" w:sz="0" w:space="0" w:color="auto"/>
            <w:bottom w:val="none" w:sz="0" w:space="0" w:color="auto"/>
            <w:right w:val="none" w:sz="0" w:space="0" w:color="auto"/>
          </w:divBdr>
        </w:div>
        <w:div w:id="1042249050">
          <w:marLeft w:val="0"/>
          <w:marRight w:val="0"/>
          <w:marTop w:val="0"/>
          <w:marBottom w:val="0"/>
          <w:divBdr>
            <w:top w:val="none" w:sz="0" w:space="0" w:color="auto"/>
            <w:left w:val="none" w:sz="0" w:space="0" w:color="auto"/>
            <w:bottom w:val="none" w:sz="0" w:space="0" w:color="auto"/>
            <w:right w:val="none" w:sz="0" w:space="0" w:color="auto"/>
          </w:divBdr>
        </w:div>
        <w:div w:id="1054694253">
          <w:marLeft w:val="0"/>
          <w:marRight w:val="0"/>
          <w:marTop w:val="0"/>
          <w:marBottom w:val="0"/>
          <w:divBdr>
            <w:top w:val="none" w:sz="0" w:space="0" w:color="auto"/>
            <w:left w:val="none" w:sz="0" w:space="0" w:color="auto"/>
            <w:bottom w:val="none" w:sz="0" w:space="0" w:color="auto"/>
            <w:right w:val="none" w:sz="0" w:space="0" w:color="auto"/>
          </w:divBdr>
        </w:div>
        <w:div w:id="1068380627">
          <w:marLeft w:val="0"/>
          <w:marRight w:val="0"/>
          <w:marTop w:val="0"/>
          <w:marBottom w:val="0"/>
          <w:divBdr>
            <w:top w:val="none" w:sz="0" w:space="0" w:color="auto"/>
            <w:left w:val="none" w:sz="0" w:space="0" w:color="auto"/>
            <w:bottom w:val="none" w:sz="0" w:space="0" w:color="auto"/>
            <w:right w:val="none" w:sz="0" w:space="0" w:color="auto"/>
          </w:divBdr>
        </w:div>
        <w:div w:id="1071390152">
          <w:marLeft w:val="0"/>
          <w:marRight w:val="0"/>
          <w:marTop w:val="0"/>
          <w:marBottom w:val="0"/>
          <w:divBdr>
            <w:top w:val="none" w:sz="0" w:space="0" w:color="auto"/>
            <w:left w:val="none" w:sz="0" w:space="0" w:color="auto"/>
            <w:bottom w:val="none" w:sz="0" w:space="0" w:color="auto"/>
            <w:right w:val="none" w:sz="0" w:space="0" w:color="auto"/>
          </w:divBdr>
        </w:div>
        <w:div w:id="1087389081">
          <w:marLeft w:val="0"/>
          <w:marRight w:val="0"/>
          <w:marTop w:val="0"/>
          <w:marBottom w:val="0"/>
          <w:divBdr>
            <w:top w:val="none" w:sz="0" w:space="0" w:color="auto"/>
            <w:left w:val="none" w:sz="0" w:space="0" w:color="auto"/>
            <w:bottom w:val="none" w:sz="0" w:space="0" w:color="auto"/>
            <w:right w:val="none" w:sz="0" w:space="0" w:color="auto"/>
          </w:divBdr>
        </w:div>
        <w:div w:id="1121344894">
          <w:marLeft w:val="0"/>
          <w:marRight w:val="0"/>
          <w:marTop w:val="0"/>
          <w:marBottom w:val="0"/>
          <w:divBdr>
            <w:top w:val="none" w:sz="0" w:space="0" w:color="auto"/>
            <w:left w:val="none" w:sz="0" w:space="0" w:color="auto"/>
            <w:bottom w:val="none" w:sz="0" w:space="0" w:color="auto"/>
            <w:right w:val="none" w:sz="0" w:space="0" w:color="auto"/>
          </w:divBdr>
        </w:div>
        <w:div w:id="1135833692">
          <w:marLeft w:val="0"/>
          <w:marRight w:val="0"/>
          <w:marTop w:val="0"/>
          <w:marBottom w:val="0"/>
          <w:divBdr>
            <w:top w:val="none" w:sz="0" w:space="0" w:color="auto"/>
            <w:left w:val="none" w:sz="0" w:space="0" w:color="auto"/>
            <w:bottom w:val="none" w:sz="0" w:space="0" w:color="auto"/>
            <w:right w:val="none" w:sz="0" w:space="0" w:color="auto"/>
          </w:divBdr>
        </w:div>
        <w:div w:id="1152217882">
          <w:marLeft w:val="0"/>
          <w:marRight w:val="0"/>
          <w:marTop w:val="0"/>
          <w:marBottom w:val="0"/>
          <w:divBdr>
            <w:top w:val="none" w:sz="0" w:space="0" w:color="auto"/>
            <w:left w:val="none" w:sz="0" w:space="0" w:color="auto"/>
            <w:bottom w:val="none" w:sz="0" w:space="0" w:color="auto"/>
            <w:right w:val="none" w:sz="0" w:space="0" w:color="auto"/>
          </w:divBdr>
        </w:div>
        <w:div w:id="1174804872">
          <w:marLeft w:val="0"/>
          <w:marRight w:val="0"/>
          <w:marTop w:val="0"/>
          <w:marBottom w:val="0"/>
          <w:divBdr>
            <w:top w:val="none" w:sz="0" w:space="0" w:color="auto"/>
            <w:left w:val="none" w:sz="0" w:space="0" w:color="auto"/>
            <w:bottom w:val="none" w:sz="0" w:space="0" w:color="auto"/>
            <w:right w:val="none" w:sz="0" w:space="0" w:color="auto"/>
          </w:divBdr>
        </w:div>
        <w:div w:id="1203596276">
          <w:marLeft w:val="0"/>
          <w:marRight w:val="0"/>
          <w:marTop w:val="0"/>
          <w:marBottom w:val="0"/>
          <w:divBdr>
            <w:top w:val="none" w:sz="0" w:space="0" w:color="auto"/>
            <w:left w:val="none" w:sz="0" w:space="0" w:color="auto"/>
            <w:bottom w:val="none" w:sz="0" w:space="0" w:color="auto"/>
            <w:right w:val="none" w:sz="0" w:space="0" w:color="auto"/>
          </w:divBdr>
        </w:div>
        <w:div w:id="1218905502">
          <w:marLeft w:val="0"/>
          <w:marRight w:val="0"/>
          <w:marTop w:val="0"/>
          <w:marBottom w:val="0"/>
          <w:divBdr>
            <w:top w:val="none" w:sz="0" w:space="0" w:color="auto"/>
            <w:left w:val="none" w:sz="0" w:space="0" w:color="auto"/>
            <w:bottom w:val="none" w:sz="0" w:space="0" w:color="auto"/>
            <w:right w:val="none" w:sz="0" w:space="0" w:color="auto"/>
          </w:divBdr>
        </w:div>
        <w:div w:id="1255744230">
          <w:marLeft w:val="0"/>
          <w:marRight w:val="0"/>
          <w:marTop w:val="0"/>
          <w:marBottom w:val="0"/>
          <w:divBdr>
            <w:top w:val="none" w:sz="0" w:space="0" w:color="auto"/>
            <w:left w:val="none" w:sz="0" w:space="0" w:color="auto"/>
            <w:bottom w:val="none" w:sz="0" w:space="0" w:color="auto"/>
            <w:right w:val="none" w:sz="0" w:space="0" w:color="auto"/>
          </w:divBdr>
        </w:div>
        <w:div w:id="1276407233">
          <w:marLeft w:val="0"/>
          <w:marRight w:val="0"/>
          <w:marTop w:val="0"/>
          <w:marBottom w:val="0"/>
          <w:divBdr>
            <w:top w:val="none" w:sz="0" w:space="0" w:color="auto"/>
            <w:left w:val="none" w:sz="0" w:space="0" w:color="auto"/>
            <w:bottom w:val="none" w:sz="0" w:space="0" w:color="auto"/>
            <w:right w:val="none" w:sz="0" w:space="0" w:color="auto"/>
          </w:divBdr>
        </w:div>
        <w:div w:id="1296136253">
          <w:marLeft w:val="0"/>
          <w:marRight w:val="0"/>
          <w:marTop w:val="0"/>
          <w:marBottom w:val="0"/>
          <w:divBdr>
            <w:top w:val="none" w:sz="0" w:space="0" w:color="auto"/>
            <w:left w:val="none" w:sz="0" w:space="0" w:color="auto"/>
            <w:bottom w:val="none" w:sz="0" w:space="0" w:color="auto"/>
            <w:right w:val="none" w:sz="0" w:space="0" w:color="auto"/>
          </w:divBdr>
        </w:div>
        <w:div w:id="1341392430">
          <w:marLeft w:val="0"/>
          <w:marRight w:val="0"/>
          <w:marTop w:val="0"/>
          <w:marBottom w:val="0"/>
          <w:divBdr>
            <w:top w:val="none" w:sz="0" w:space="0" w:color="auto"/>
            <w:left w:val="none" w:sz="0" w:space="0" w:color="auto"/>
            <w:bottom w:val="none" w:sz="0" w:space="0" w:color="auto"/>
            <w:right w:val="none" w:sz="0" w:space="0" w:color="auto"/>
          </w:divBdr>
        </w:div>
        <w:div w:id="1379085274">
          <w:marLeft w:val="0"/>
          <w:marRight w:val="0"/>
          <w:marTop w:val="0"/>
          <w:marBottom w:val="0"/>
          <w:divBdr>
            <w:top w:val="none" w:sz="0" w:space="0" w:color="auto"/>
            <w:left w:val="none" w:sz="0" w:space="0" w:color="auto"/>
            <w:bottom w:val="none" w:sz="0" w:space="0" w:color="auto"/>
            <w:right w:val="none" w:sz="0" w:space="0" w:color="auto"/>
          </w:divBdr>
        </w:div>
        <w:div w:id="1388259702">
          <w:marLeft w:val="0"/>
          <w:marRight w:val="0"/>
          <w:marTop w:val="0"/>
          <w:marBottom w:val="0"/>
          <w:divBdr>
            <w:top w:val="none" w:sz="0" w:space="0" w:color="auto"/>
            <w:left w:val="none" w:sz="0" w:space="0" w:color="auto"/>
            <w:bottom w:val="none" w:sz="0" w:space="0" w:color="auto"/>
            <w:right w:val="none" w:sz="0" w:space="0" w:color="auto"/>
          </w:divBdr>
        </w:div>
        <w:div w:id="1396928101">
          <w:marLeft w:val="0"/>
          <w:marRight w:val="0"/>
          <w:marTop w:val="0"/>
          <w:marBottom w:val="0"/>
          <w:divBdr>
            <w:top w:val="none" w:sz="0" w:space="0" w:color="auto"/>
            <w:left w:val="none" w:sz="0" w:space="0" w:color="auto"/>
            <w:bottom w:val="none" w:sz="0" w:space="0" w:color="auto"/>
            <w:right w:val="none" w:sz="0" w:space="0" w:color="auto"/>
          </w:divBdr>
        </w:div>
        <w:div w:id="1398359012">
          <w:marLeft w:val="0"/>
          <w:marRight w:val="0"/>
          <w:marTop w:val="0"/>
          <w:marBottom w:val="0"/>
          <w:divBdr>
            <w:top w:val="none" w:sz="0" w:space="0" w:color="auto"/>
            <w:left w:val="none" w:sz="0" w:space="0" w:color="auto"/>
            <w:bottom w:val="none" w:sz="0" w:space="0" w:color="auto"/>
            <w:right w:val="none" w:sz="0" w:space="0" w:color="auto"/>
          </w:divBdr>
        </w:div>
        <w:div w:id="1423258641">
          <w:marLeft w:val="0"/>
          <w:marRight w:val="0"/>
          <w:marTop w:val="0"/>
          <w:marBottom w:val="0"/>
          <w:divBdr>
            <w:top w:val="none" w:sz="0" w:space="0" w:color="auto"/>
            <w:left w:val="none" w:sz="0" w:space="0" w:color="auto"/>
            <w:bottom w:val="none" w:sz="0" w:space="0" w:color="auto"/>
            <w:right w:val="none" w:sz="0" w:space="0" w:color="auto"/>
          </w:divBdr>
        </w:div>
        <w:div w:id="1432705996">
          <w:marLeft w:val="0"/>
          <w:marRight w:val="0"/>
          <w:marTop w:val="0"/>
          <w:marBottom w:val="0"/>
          <w:divBdr>
            <w:top w:val="none" w:sz="0" w:space="0" w:color="auto"/>
            <w:left w:val="none" w:sz="0" w:space="0" w:color="auto"/>
            <w:bottom w:val="none" w:sz="0" w:space="0" w:color="auto"/>
            <w:right w:val="none" w:sz="0" w:space="0" w:color="auto"/>
          </w:divBdr>
        </w:div>
        <w:div w:id="1433237054">
          <w:marLeft w:val="0"/>
          <w:marRight w:val="0"/>
          <w:marTop w:val="0"/>
          <w:marBottom w:val="0"/>
          <w:divBdr>
            <w:top w:val="none" w:sz="0" w:space="0" w:color="auto"/>
            <w:left w:val="none" w:sz="0" w:space="0" w:color="auto"/>
            <w:bottom w:val="none" w:sz="0" w:space="0" w:color="auto"/>
            <w:right w:val="none" w:sz="0" w:space="0" w:color="auto"/>
          </w:divBdr>
        </w:div>
        <w:div w:id="1442644023">
          <w:marLeft w:val="0"/>
          <w:marRight w:val="0"/>
          <w:marTop w:val="0"/>
          <w:marBottom w:val="0"/>
          <w:divBdr>
            <w:top w:val="none" w:sz="0" w:space="0" w:color="auto"/>
            <w:left w:val="none" w:sz="0" w:space="0" w:color="auto"/>
            <w:bottom w:val="none" w:sz="0" w:space="0" w:color="auto"/>
            <w:right w:val="none" w:sz="0" w:space="0" w:color="auto"/>
          </w:divBdr>
        </w:div>
        <w:div w:id="1456290240">
          <w:marLeft w:val="0"/>
          <w:marRight w:val="0"/>
          <w:marTop w:val="0"/>
          <w:marBottom w:val="0"/>
          <w:divBdr>
            <w:top w:val="none" w:sz="0" w:space="0" w:color="auto"/>
            <w:left w:val="none" w:sz="0" w:space="0" w:color="auto"/>
            <w:bottom w:val="none" w:sz="0" w:space="0" w:color="auto"/>
            <w:right w:val="none" w:sz="0" w:space="0" w:color="auto"/>
          </w:divBdr>
        </w:div>
        <w:div w:id="1464927122">
          <w:marLeft w:val="0"/>
          <w:marRight w:val="0"/>
          <w:marTop w:val="0"/>
          <w:marBottom w:val="0"/>
          <w:divBdr>
            <w:top w:val="none" w:sz="0" w:space="0" w:color="auto"/>
            <w:left w:val="none" w:sz="0" w:space="0" w:color="auto"/>
            <w:bottom w:val="none" w:sz="0" w:space="0" w:color="auto"/>
            <w:right w:val="none" w:sz="0" w:space="0" w:color="auto"/>
          </w:divBdr>
        </w:div>
        <w:div w:id="1466659553">
          <w:marLeft w:val="0"/>
          <w:marRight w:val="0"/>
          <w:marTop w:val="0"/>
          <w:marBottom w:val="0"/>
          <w:divBdr>
            <w:top w:val="none" w:sz="0" w:space="0" w:color="auto"/>
            <w:left w:val="none" w:sz="0" w:space="0" w:color="auto"/>
            <w:bottom w:val="none" w:sz="0" w:space="0" w:color="auto"/>
            <w:right w:val="none" w:sz="0" w:space="0" w:color="auto"/>
          </w:divBdr>
        </w:div>
        <w:div w:id="1476147214">
          <w:marLeft w:val="0"/>
          <w:marRight w:val="0"/>
          <w:marTop w:val="0"/>
          <w:marBottom w:val="0"/>
          <w:divBdr>
            <w:top w:val="none" w:sz="0" w:space="0" w:color="auto"/>
            <w:left w:val="none" w:sz="0" w:space="0" w:color="auto"/>
            <w:bottom w:val="none" w:sz="0" w:space="0" w:color="auto"/>
            <w:right w:val="none" w:sz="0" w:space="0" w:color="auto"/>
          </w:divBdr>
        </w:div>
        <w:div w:id="1536698271">
          <w:marLeft w:val="0"/>
          <w:marRight w:val="0"/>
          <w:marTop w:val="0"/>
          <w:marBottom w:val="0"/>
          <w:divBdr>
            <w:top w:val="none" w:sz="0" w:space="0" w:color="auto"/>
            <w:left w:val="none" w:sz="0" w:space="0" w:color="auto"/>
            <w:bottom w:val="none" w:sz="0" w:space="0" w:color="auto"/>
            <w:right w:val="none" w:sz="0" w:space="0" w:color="auto"/>
          </w:divBdr>
        </w:div>
        <w:div w:id="1541817413">
          <w:marLeft w:val="0"/>
          <w:marRight w:val="0"/>
          <w:marTop w:val="0"/>
          <w:marBottom w:val="0"/>
          <w:divBdr>
            <w:top w:val="none" w:sz="0" w:space="0" w:color="auto"/>
            <w:left w:val="none" w:sz="0" w:space="0" w:color="auto"/>
            <w:bottom w:val="none" w:sz="0" w:space="0" w:color="auto"/>
            <w:right w:val="none" w:sz="0" w:space="0" w:color="auto"/>
          </w:divBdr>
        </w:div>
        <w:div w:id="1572613314">
          <w:marLeft w:val="0"/>
          <w:marRight w:val="0"/>
          <w:marTop w:val="0"/>
          <w:marBottom w:val="0"/>
          <w:divBdr>
            <w:top w:val="none" w:sz="0" w:space="0" w:color="auto"/>
            <w:left w:val="none" w:sz="0" w:space="0" w:color="auto"/>
            <w:bottom w:val="none" w:sz="0" w:space="0" w:color="auto"/>
            <w:right w:val="none" w:sz="0" w:space="0" w:color="auto"/>
          </w:divBdr>
        </w:div>
        <w:div w:id="1576741220">
          <w:marLeft w:val="0"/>
          <w:marRight w:val="0"/>
          <w:marTop w:val="0"/>
          <w:marBottom w:val="0"/>
          <w:divBdr>
            <w:top w:val="none" w:sz="0" w:space="0" w:color="auto"/>
            <w:left w:val="none" w:sz="0" w:space="0" w:color="auto"/>
            <w:bottom w:val="none" w:sz="0" w:space="0" w:color="auto"/>
            <w:right w:val="none" w:sz="0" w:space="0" w:color="auto"/>
          </w:divBdr>
        </w:div>
        <w:div w:id="1626618599">
          <w:marLeft w:val="0"/>
          <w:marRight w:val="0"/>
          <w:marTop w:val="0"/>
          <w:marBottom w:val="0"/>
          <w:divBdr>
            <w:top w:val="none" w:sz="0" w:space="0" w:color="auto"/>
            <w:left w:val="none" w:sz="0" w:space="0" w:color="auto"/>
            <w:bottom w:val="none" w:sz="0" w:space="0" w:color="auto"/>
            <w:right w:val="none" w:sz="0" w:space="0" w:color="auto"/>
          </w:divBdr>
        </w:div>
        <w:div w:id="1633511121">
          <w:marLeft w:val="0"/>
          <w:marRight w:val="0"/>
          <w:marTop w:val="0"/>
          <w:marBottom w:val="0"/>
          <w:divBdr>
            <w:top w:val="none" w:sz="0" w:space="0" w:color="auto"/>
            <w:left w:val="none" w:sz="0" w:space="0" w:color="auto"/>
            <w:bottom w:val="none" w:sz="0" w:space="0" w:color="auto"/>
            <w:right w:val="none" w:sz="0" w:space="0" w:color="auto"/>
          </w:divBdr>
        </w:div>
        <w:div w:id="1658149027">
          <w:marLeft w:val="0"/>
          <w:marRight w:val="0"/>
          <w:marTop w:val="0"/>
          <w:marBottom w:val="0"/>
          <w:divBdr>
            <w:top w:val="none" w:sz="0" w:space="0" w:color="auto"/>
            <w:left w:val="none" w:sz="0" w:space="0" w:color="auto"/>
            <w:bottom w:val="none" w:sz="0" w:space="0" w:color="auto"/>
            <w:right w:val="none" w:sz="0" w:space="0" w:color="auto"/>
          </w:divBdr>
        </w:div>
        <w:div w:id="1661959805">
          <w:marLeft w:val="0"/>
          <w:marRight w:val="0"/>
          <w:marTop w:val="0"/>
          <w:marBottom w:val="0"/>
          <w:divBdr>
            <w:top w:val="none" w:sz="0" w:space="0" w:color="auto"/>
            <w:left w:val="none" w:sz="0" w:space="0" w:color="auto"/>
            <w:bottom w:val="none" w:sz="0" w:space="0" w:color="auto"/>
            <w:right w:val="none" w:sz="0" w:space="0" w:color="auto"/>
          </w:divBdr>
        </w:div>
        <w:div w:id="1673485756">
          <w:marLeft w:val="0"/>
          <w:marRight w:val="0"/>
          <w:marTop w:val="0"/>
          <w:marBottom w:val="0"/>
          <w:divBdr>
            <w:top w:val="none" w:sz="0" w:space="0" w:color="auto"/>
            <w:left w:val="none" w:sz="0" w:space="0" w:color="auto"/>
            <w:bottom w:val="none" w:sz="0" w:space="0" w:color="auto"/>
            <w:right w:val="none" w:sz="0" w:space="0" w:color="auto"/>
          </w:divBdr>
        </w:div>
        <w:div w:id="1711567630">
          <w:marLeft w:val="0"/>
          <w:marRight w:val="0"/>
          <w:marTop w:val="0"/>
          <w:marBottom w:val="0"/>
          <w:divBdr>
            <w:top w:val="none" w:sz="0" w:space="0" w:color="auto"/>
            <w:left w:val="none" w:sz="0" w:space="0" w:color="auto"/>
            <w:bottom w:val="none" w:sz="0" w:space="0" w:color="auto"/>
            <w:right w:val="none" w:sz="0" w:space="0" w:color="auto"/>
          </w:divBdr>
        </w:div>
        <w:div w:id="1748453076">
          <w:marLeft w:val="0"/>
          <w:marRight w:val="0"/>
          <w:marTop w:val="0"/>
          <w:marBottom w:val="0"/>
          <w:divBdr>
            <w:top w:val="none" w:sz="0" w:space="0" w:color="auto"/>
            <w:left w:val="none" w:sz="0" w:space="0" w:color="auto"/>
            <w:bottom w:val="none" w:sz="0" w:space="0" w:color="auto"/>
            <w:right w:val="none" w:sz="0" w:space="0" w:color="auto"/>
          </w:divBdr>
        </w:div>
        <w:div w:id="1786535800">
          <w:marLeft w:val="0"/>
          <w:marRight w:val="0"/>
          <w:marTop w:val="0"/>
          <w:marBottom w:val="0"/>
          <w:divBdr>
            <w:top w:val="none" w:sz="0" w:space="0" w:color="auto"/>
            <w:left w:val="none" w:sz="0" w:space="0" w:color="auto"/>
            <w:bottom w:val="none" w:sz="0" w:space="0" w:color="auto"/>
            <w:right w:val="none" w:sz="0" w:space="0" w:color="auto"/>
          </w:divBdr>
        </w:div>
        <w:div w:id="1815221458">
          <w:marLeft w:val="0"/>
          <w:marRight w:val="0"/>
          <w:marTop w:val="0"/>
          <w:marBottom w:val="0"/>
          <w:divBdr>
            <w:top w:val="none" w:sz="0" w:space="0" w:color="auto"/>
            <w:left w:val="none" w:sz="0" w:space="0" w:color="auto"/>
            <w:bottom w:val="none" w:sz="0" w:space="0" w:color="auto"/>
            <w:right w:val="none" w:sz="0" w:space="0" w:color="auto"/>
          </w:divBdr>
        </w:div>
        <w:div w:id="1822189706">
          <w:marLeft w:val="0"/>
          <w:marRight w:val="0"/>
          <w:marTop w:val="0"/>
          <w:marBottom w:val="0"/>
          <w:divBdr>
            <w:top w:val="none" w:sz="0" w:space="0" w:color="auto"/>
            <w:left w:val="none" w:sz="0" w:space="0" w:color="auto"/>
            <w:bottom w:val="none" w:sz="0" w:space="0" w:color="auto"/>
            <w:right w:val="none" w:sz="0" w:space="0" w:color="auto"/>
          </w:divBdr>
        </w:div>
        <w:div w:id="1840348604">
          <w:marLeft w:val="0"/>
          <w:marRight w:val="0"/>
          <w:marTop w:val="0"/>
          <w:marBottom w:val="0"/>
          <w:divBdr>
            <w:top w:val="none" w:sz="0" w:space="0" w:color="auto"/>
            <w:left w:val="none" w:sz="0" w:space="0" w:color="auto"/>
            <w:bottom w:val="none" w:sz="0" w:space="0" w:color="auto"/>
            <w:right w:val="none" w:sz="0" w:space="0" w:color="auto"/>
          </w:divBdr>
        </w:div>
        <w:div w:id="1857185245">
          <w:marLeft w:val="0"/>
          <w:marRight w:val="0"/>
          <w:marTop w:val="0"/>
          <w:marBottom w:val="0"/>
          <w:divBdr>
            <w:top w:val="none" w:sz="0" w:space="0" w:color="auto"/>
            <w:left w:val="none" w:sz="0" w:space="0" w:color="auto"/>
            <w:bottom w:val="none" w:sz="0" w:space="0" w:color="auto"/>
            <w:right w:val="none" w:sz="0" w:space="0" w:color="auto"/>
          </w:divBdr>
        </w:div>
        <w:div w:id="1863206189">
          <w:marLeft w:val="0"/>
          <w:marRight w:val="0"/>
          <w:marTop w:val="0"/>
          <w:marBottom w:val="0"/>
          <w:divBdr>
            <w:top w:val="none" w:sz="0" w:space="0" w:color="auto"/>
            <w:left w:val="none" w:sz="0" w:space="0" w:color="auto"/>
            <w:bottom w:val="none" w:sz="0" w:space="0" w:color="auto"/>
            <w:right w:val="none" w:sz="0" w:space="0" w:color="auto"/>
          </w:divBdr>
        </w:div>
        <w:div w:id="1892302680">
          <w:marLeft w:val="0"/>
          <w:marRight w:val="0"/>
          <w:marTop w:val="0"/>
          <w:marBottom w:val="0"/>
          <w:divBdr>
            <w:top w:val="none" w:sz="0" w:space="0" w:color="auto"/>
            <w:left w:val="none" w:sz="0" w:space="0" w:color="auto"/>
            <w:bottom w:val="none" w:sz="0" w:space="0" w:color="auto"/>
            <w:right w:val="none" w:sz="0" w:space="0" w:color="auto"/>
          </w:divBdr>
        </w:div>
        <w:div w:id="1922834490">
          <w:marLeft w:val="0"/>
          <w:marRight w:val="0"/>
          <w:marTop w:val="0"/>
          <w:marBottom w:val="0"/>
          <w:divBdr>
            <w:top w:val="none" w:sz="0" w:space="0" w:color="auto"/>
            <w:left w:val="none" w:sz="0" w:space="0" w:color="auto"/>
            <w:bottom w:val="none" w:sz="0" w:space="0" w:color="auto"/>
            <w:right w:val="none" w:sz="0" w:space="0" w:color="auto"/>
          </w:divBdr>
        </w:div>
        <w:div w:id="1930968914">
          <w:marLeft w:val="0"/>
          <w:marRight w:val="0"/>
          <w:marTop w:val="0"/>
          <w:marBottom w:val="0"/>
          <w:divBdr>
            <w:top w:val="none" w:sz="0" w:space="0" w:color="auto"/>
            <w:left w:val="none" w:sz="0" w:space="0" w:color="auto"/>
            <w:bottom w:val="none" w:sz="0" w:space="0" w:color="auto"/>
            <w:right w:val="none" w:sz="0" w:space="0" w:color="auto"/>
          </w:divBdr>
        </w:div>
        <w:div w:id="1947930670">
          <w:marLeft w:val="0"/>
          <w:marRight w:val="0"/>
          <w:marTop w:val="0"/>
          <w:marBottom w:val="0"/>
          <w:divBdr>
            <w:top w:val="none" w:sz="0" w:space="0" w:color="auto"/>
            <w:left w:val="none" w:sz="0" w:space="0" w:color="auto"/>
            <w:bottom w:val="none" w:sz="0" w:space="0" w:color="auto"/>
            <w:right w:val="none" w:sz="0" w:space="0" w:color="auto"/>
          </w:divBdr>
        </w:div>
        <w:div w:id="1978609079">
          <w:marLeft w:val="0"/>
          <w:marRight w:val="0"/>
          <w:marTop w:val="0"/>
          <w:marBottom w:val="0"/>
          <w:divBdr>
            <w:top w:val="none" w:sz="0" w:space="0" w:color="auto"/>
            <w:left w:val="none" w:sz="0" w:space="0" w:color="auto"/>
            <w:bottom w:val="none" w:sz="0" w:space="0" w:color="auto"/>
            <w:right w:val="none" w:sz="0" w:space="0" w:color="auto"/>
          </w:divBdr>
        </w:div>
        <w:div w:id="1988124445">
          <w:marLeft w:val="0"/>
          <w:marRight w:val="0"/>
          <w:marTop w:val="0"/>
          <w:marBottom w:val="0"/>
          <w:divBdr>
            <w:top w:val="none" w:sz="0" w:space="0" w:color="auto"/>
            <w:left w:val="none" w:sz="0" w:space="0" w:color="auto"/>
            <w:bottom w:val="none" w:sz="0" w:space="0" w:color="auto"/>
            <w:right w:val="none" w:sz="0" w:space="0" w:color="auto"/>
          </w:divBdr>
        </w:div>
        <w:div w:id="2008825375">
          <w:marLeft w:val="0"/>
          <w:marRight w:val="0"/>
          <w:marTop w:val="0"/>
          <w:marBottom w:val="0"/>
          <w:divBdr>
            <w:top w:val="none" w:sz="0" w:space="0" w:color="auto"/>
            <w:left w:val="none" w:sz="0" w:space="0" w:color="auto"/>
            <w:bottom w:val="none" w:sz="0" w:space="0" w:color="auto"/>
            <w:right w:val="none" w:sz="0" w:space="0" w:color="auto"/>
          </w:divBdr>
        </w:div>
        <w:div w:id="2009477301">
          <w:marLeft w:val="0"/>
          <w:marRight w:val="0"/>
          <w:marTop w:val="0"/>
          <w:marBottom w:val="0"/>
          <w:divBdr>
            <w:top w:val="none" w:sz="0" w:space="0" w:color="auto"/>
            <w:left w:val="none" w:sz="0" w:space="0" w:color="auto"/>
            <w:bottom w:val="none" w:sz="0" w:space="0" w:color="auto"/>
            <w:right w:val="none" w:sz="0" w:space="0" w:color="auto"/>
          </w:divBdr>
        </w:div>
        <w:div w:id="2023388123">
          <w:marLeft w:val="0"/>
          <w:marRight w:val="0"/>
          <w:marTop w:val="0"/>
          <w:marBottom w:val="0"/>
          <w:divBdr>
            <w:top w:val="none" w:sz="0" w:space="0" w:color="auto"/>
            <w:left w:val="none" w:sz="0" w:space="0" w:color="auto"/>
            <w:bottom w:val="none" w:sz="0" w:space="0" w:color="auto"/>
            <w:right w:val="none" w:sz="0" w:space="0" w:color="auto"/>
          </w:divBdr>
        </w:div>
        <w:div w:id="2065978644">
          <w:marLeft w:val="0"/>
          <w:marRight w:val="0"/>
          <w:marTop w:val="0"/>
          <w:marBottom w:val="0"/>
          <w:divBdr>
            <w:top w:val="none" w:sz="0" w:space="0" w:color="auto"/>
            <w:left w:val="none" w:sz="0" w:space="0" w:color="auto"/>
            <w:bottom w:val="none" w:sz="0" w:space="0" w:color="auto"/>
            <w:right w:val="none" w:sz="0" w:space="0" w:color="auto"/>
          </w:divBdr>
        </w:div>
        <w:div w:id="2067025900">
          <w:marLeft w:val="0"/>
          <w:marRight w:val="0"/>
          <w:marTop w:val="0"/>
          <w:marBottom w:val="0"/>
          <w:divBdr>
            <w:top w:val="none" w:sz="0" w:space="0" w:color="auto"/>
            <w:left w:val="none" w:sz="0" w:space="0" w:color="auto"/>
            <w:bottom w:val="none" w:sz="0" w:space="0" w:color="auto"/>
            <w:right w:val="none" w:sz="0" w:space="0" w:color="auto"/>
          </w:divBdr>
        </w:div>
        <w:div w:id="2071877022">
          <w:marLeft w:val="0"/>
          <w:marRight w:val="0"/>
          <w:marTop w:val="0"/>
          <w:marBottom w:val="0"/>
          <w:divBdr>
            <w:top w:val="none" w:sz="0" w:space="0" w:color="auto"/>
            <w:left w:val="none" w:sz="0" w:space="0" w:color="auto"/>
            <w:bottom w:val="none" w:sz="0" w:space="0" w:color="auto"/>
            <w:right w:val="none" w:sz="0" w:space="0" w:color="auto"/>
          </w:divBdr>
        </w:div>
        <w:div w:id="2100328791">
          <w:marLeft w:val="0"/>
          <w:marRight w:val="0"/>
          <w:marTop w:val="0"/>
          <w:marBottom w:val="0"/>
          <w:divBdr>
            <w:top w:val="none" w:sz="0" w:space="0" w:color="auto"/>
            <w:left w:val="none" w:sz="0" w:space="0" w:color="auto"/>
            <w:bottom w:val="none" w:sz="0" w:space="0" w:color="auto"/>
            <w:right w:val="none" w:sz="0" w:space="0" w:color="auto"/>
          </w:divBdr>
        </w:div>
        <w:div w:id="2106341728">
          <w:marLeft w:val="0"/>
          <w:marRight w:val="0"/>
          <w:marTop w:val="0"/>
          <w:marBottom w:val="0"/>
          <w:divBdr>
            <w:top w:val="none" w:sz="0" w:space="0" w:color="auto"/>
            <w:left w:val="none" w:sz="0" w:space="0" w:color="auto"/>
            <w:bottom w:val="none" w:sz="0" w:space="0" w:color="auto"/>
            <w:right w:val="none" w:sz="0" w:space="0" w:color="auto"/>
          </w:divBdr>
        </w:div>
        <w:div w:id="2114400311">
          <w:marLeft w:val="0"/>
          <w:marRight w:val="0"/>
          <w:marTop w:val="0"/>
          <w:marBottom w:val="0"/>
          <w:divBdr>
            <w:top w:val="none" w:sz="0" w:space="0" w:color="auto"/>
            <w:left w:val="none" w:sz="0" w:space="0" w:color="auto"/>
            <w:bottom w:val="none" w:sz="0" w:space="0" w:color="auto"/>
            <w:right w:val="none" w:sz="0" w:space="0" w:color="auto"/>
          </w:divBdr>
        </w:div>
        <w:div w:id="2115786174">
          <w:marLeft w:val="0"/>
          <w:marRight w:val="0"/>
          <w:marTop w:val="0"/>
          <w:marBottom w:val="0"/>
          <w:divBdr>
            <w:top w:val="none" w:sz="0" w:space="0" w:color="auto"/>
            <w:left w:val="none" w:sz="0" w:space="0" w:color="auto"/>
            <w:bottom w:val="none" w:sz="0" w:space="0" w:color="auto"/>
            <w:right w:val="none" w:sz="0" w:space="0" w:color="auto"/>
          </w:divBdr>
        </w:div>
        <w:div w:id="2121487655">
          <w:marLeft w:val="0"/>
          <w:marRight w:val="0"/>
          <w:marTop w:val="0"/>
          <w:marBottom w:val="0"/>
          <w:divBdr>
            <w:top w:val="none" w:sz="0" w:space="0" w:color="auto"/>
            <w:left w:val="none" w:sz="0" w:space="0" w:color="auto"/>
            <w:bottom w:val="none" w:sz="0" w:space="0" w:color="auto"/>
            <w:right w:val="none" w:sz="0" w:space="0" w:color="auto"/>
          </w:divBdr>
        </w:div>
        <w:div w:id="2122645670">
          <w:marLeft w:val="0"/>
          <w:marRight w:val="0"/>
          <w:marTop w:val="0"/>
          <w:marBottom w:val="0"/>
          <w:divBdr>
            <w:top w:val="none" w:sz="0" w:space="0" w:color="auto"/>
            <w:left w:val="none" w:sz="0" w:space="0" w:color="auto"/>
            <w:bottom w:val="none" w:sz="0" w:space="0" w:color="auto"/>
            <w:right w:val="none" w:sz="0" w:space="0" w:color="auto"/>
          </w:divBdr>
        </w:div>
      </w:divsChild>
    </w:div>
    <w:div w:id="1999914494">
      <w:bodyDiv w:val="1"/>
      <w:marLeft w:val="0"/>
      <w:marRight w:val="0"/>
      <w:marTop w:val="0"/>
      <w:marBottom w:val="0"/>
      <w:divBdr>
        <w:top w:val="none" w:sz="0" w:space="0" w:color="auto"/>
        <w:left w:val="none" w:sz="0" w:space="0" w:color="auto"/>
        <w:bottom w:val="none" w:sz="0" w:space="0" w:color="auto"/>
        <w:right w:val="none" w:sz="0" w:space="0" w:color="auto"/>
      </w:divBdr>
    </w:div>
    <w:div w:id="2133285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CwyRd2lxwYNoWfbSY7Fz/x6xnw==">CgMxLjAyCGguZ2pkZ3hzMgloLjMwajB6bGwyCWguMWZvYjl0ZTIJaC4zem55c2g3MgloLjJldDkycDAyCGgudHlqY3d0MgloLjNkeTZ2a20yCWguMXQzaDVzZjIJaC40ZDM0b2c4MgloLjJzOGV5bzEyCWguMTdkcDh2dTIOaC44bXF4N2FwOW9jd3UyCWguM3JkY3JqbjIJaC4yNmluMXJnMghoLmxueGJ6OTIJaC4zNW5rdW4yMgloLjFrc3Y0dXYyCWguNDRzaW5pbzIJaC4yanhzeHFoMghoLnozMzd5YTIJaC4zajJxcW0zMgloLjF5ODEwdHcyCWguNGk3b2pocDIJaC4yeGN5dHBpMgloLjFjaTkzeGI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JibjZ3c3gyCGgucXNoNzBxMgloLjNhczRwb2oyCWguMXB4ZXp3YzIOaC5tOWZrN3lueXgyNTcyCWguNDl4MmlrNTIJaC4ycDJjc3J5MgloLjE0N24yenIyCWguM283YWxuazIJaC4yM2NrdnZkMghoLmlodjYzNjIJaC4zMmhpb3F6MgloLjFobXN5eXMyCWguNDFtZ2htbDIJaC4yZ3JxcnVlMghoLnZ4MTIyNzIJaC4zZndva3EwOAByITExWER2OU9feE1mUjdjZEU5bTdyQ1BFN3VJWG5NcGxiMw==</go:docsCustomData>
</go:gDocsCustomXmlDataStorage>
</file>

<file path=customXml/itemProps1.xml><?xml version="1.0" encoding="utf-8"?>
<ds:datastoreItem xmlns:ds="http://schemas.openxmlformats.org/officeDocument/2006/customXml" ds:itemID="{FA14AD85-D02C-2141-AEC8-7AA68EFCAE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3762</Words>
  <Characters>21446</Characters>
  <Application>Microsoft Office Word</Application>
  <DocSecurity>0</DocSecurity>
  <Lines>178</Lines>
  <Paragraphs>50</Paragraphs>
  <ScaleCrop>false</ScaleCrop>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Baillet</dc:creator>
  <cp:keywords/>
  <cp:lastModifiedBy>Rajalingam R</cp:lastModifiedBy>
  <cp:revision>3</cp:revision>
  <dcterms:created xsi:type="dcterms:W3CDTF">2023-11-04T06:38:00Z</dcterms:created>
  <dcterms:modified xsi:type="dcterms:W3CDTF">2023-11-04T06:38:00Z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Software Design Specification Template</vt:lpwstr>
  </property>
  <property fmtid="{D5CDD505-2E9C-101B-9397-08002B2CF9AE}" pid="3" name="myl_owning_site">
    <vt:lpwstr>Global</vt:lpwstr>
  </property>
  <property fmtid="{D5CDD505-2E9C-101B-9397-08002B2CF9AE}" pid="4" name="object_name">
    <vt:lpwstr>MVD-001035368</vt:lpwstr>
  </property>
  <property fmtid="{D5CDD505-2E9C-101B-9397-08002B2CF9AE}" pid="5" name="primary_group">
    <vt:lpwstr>Master Validation</vt:lpwstr>
  </property>
  <property fmtid="{D5CDD505-2E9C-101B-9397-08002B2CF9AE}" pid="6" name="r_version_label">
    <vt:lpwstr>2.0, CURRENT</vt:lpwstr>
  </property>
  <property fmtid="{D5CDD505-2E9C-101B-9397-08002B2CF9AE}" pid="7" name="a_status">
    <vt:lpwstr>Approved</vt:lpwstr>
  </property>
</Properties>
</file>